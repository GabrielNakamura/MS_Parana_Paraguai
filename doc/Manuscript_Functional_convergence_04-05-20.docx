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4AFC3" w14:textId="77777777" w:rsidR="005859C4" w:rsidRDefault="00E34F36" w:rsidP="00D579AE">
      <w:pPr>
        <w:spacing w:after="0" w:line="480" w:lineRule="auto"/>
        <w:jc w:val="both"/>
        <w:rPr>
          <w:rFonts w:ascii="Times New Roman" w:hAnsi="Times New Roman" w:cs="Times New Roman"/>
          <w:lang w:val="en-US"/>
        </w:rPr>
      </w:pPr>
      <w:r>
        <w:rPr>
          <w:rFonts w:ascii="Times New Roman" w:hAnsi="Times New Roman" w:cs="Times New Roman"/>
          <w:b/>
          <w:bCs/>
          <w:color w:val="000000"/>
          <w:sz w:val="24"/>
          <w:szCs w:val="24"/>
          <w:lang w:val="en-US" w:eastAsia="pt-BR"/>
        </w:rPr>
        <w:t>T</w:t>
      </w:r>
      <w:r w:rsidR="005859C4">
        <w:rPr>
          <w:rFonts w:ascii="Times New Roman" w:hAnsi="Times New Roman" w:cs="Times New Roman"/>
          <w:b/>
          <w:bCs/>
          <w:color w:val="000000"/>
          <w:sz w:val="24"/>
          <w:szCs w:val="24"/>
          <w:lang w:val="en-US" w:eastAsia="pt-BR"/>
        </w:rPr>
        <w:t xml:space="preserve">axonomic </w:t>
      </w:r>
      <w:r w:rsidR="00E42EFB">
        <w:rPr>
          <w:rFonts w:ascii="Times New Roman" w:hAnsi="Times New Roman" w:cs="Times New Roman"/>
          <w:b/>
          <w:bCs/>
          <w:color w:val="000000"/>
          <w:sz w:val="24"/>
          <w:szCs w:val="24"/>
          <w:lang w:val="en-US" w:eastAsia="pt-BR"/>
        </w:rPr>
        <w:t xml:space="preserve">and phylogenetic </w:t>
      </w:r>
      <w:r w:rsidR="00A01E3B">
        <w:rPr>
          <w:rFonts w:ascii="Times New Roman" w:hAnsi="Times New Roman" w:cs="Times New Roman"/>
          <w:b/>
          <w:bCs/>
          <w:color w:val="000000"/>
          <w:sz w:val="24"/>
          <w:szCs w:val="24"/>
          <w:lang w:val="en-US" w:eastAsia="pt-BR"/>
        </w:rPr>
        <w:t>b</w:t>
      </w:r>
      <w:r w:rsidR="005859C4">
        <w:rPr>
          <w:rFonts w:ascii="Times New Roman" w:hAnsi="Times New Roman" w:cs="Times New Roman"/>
          <w:b/>
          <w:bCs/>
          <w:color w:val="000000"/>
          <w:sz w:val="24"/>
          <w:szCs w:val="24"/>
          <w:lang w:val="en-US" w:eastAsia="pt-BR"/>
        </w:rPr>
        <w:t xml:space="preserve">eta diversity in headwater streams of </w:t>
      </w:r>
      <w:r w:rsidR="00110097">
        <w:rPr>
          <w:rFonts w:ascii="Times New Roman" w:hAnsi="Times New Roman" w:cs="Times New Roman"/>
          <w:b/>
          <w:bCs/>
          <w:color w:val="000000"/>
          <w:sz w:val="24"/>
          <w:szCs w:val="24"/>
          <w:lang w:val="en-US" w:eastAsia="pt-BR"/>
        </w:rPr>
        <w:t xml:space="preserve">the </w:t>
      </w:r>
      <w:r w:rsidR="00F934EB">
        <w:rPr>
          <w:rFonts w:ascii="Times New Roman" w:hAnsi="Times New Roman" w:cs="Times New Roman"/>
          <w:b/>
          <w:bCs/>
          <w:color w:val="000000"/>
          <w:sz w:val="24"/>
          <w:szCs w:val="24"/>
          <w:lang w:val="en-US" w:eastAsia="pt-BR"/>
        </w:rPr>
        <w:t>Paraná</w:t>
      </w:r>
      <w:r w:rsidR="005859C4">
        <w:rPr>
          <w:rFonts w:ascii="Times New Roman" w:hAnsi="Times New Roman" w:cs="Times New Roman"/>
          <w:b/>
          <w:bCs/>
          <w:color w:val="000000"/>
          <w:sz w:val="24"/>
          <w:szCs w:val="24"/>
          <w:lang w:val="en-US" w:eastAsia="pt-BR"/>
        </w:rPr>
        <w:t xml:space="preserve"> and Paraguay </w:t>
      </w:r>
      <w:r w:rsidR="00110097">
        <w:rPr>
          <w:rFonts w:ascii="Times New Roman" w:hAnsi="Times New Roman" w:cs="Times New Roman"/>
          <w:b/>
          <w:bCs/>
          <w:color w:val="000000"/>
          <w:sz w:val="24"/>
          <w:szCs w:val="24"/>
          <w:lang w:val="en-US" w:eastAsia="pt-BR"/>
        </w:rPr>
        <w:t>b</w:t>
      </w:r>
      <w:r w:rsidR="005859C4">
        <w:rPr>
          <w:rFonts w:ascii="Times New Roman" w:hAnsi="Times New Roman" w:cs="Times New Roman"/>
          <w:b/>
          <w:bCs/>
          <w:color w:val="000000"/>
          <w:sz w:val="24"/>
          <w:szCs w:val="24"/>
          <w:lang w:val="en-US" w:eastAsia="pt-BR"/>
        </w:rPr>
        <w:t>asins.</w:t>
      </w:r>
    </w:p>
    <w:p w14:paraId="3827A801" w14:textId="77777777" w:rsidR="005859C4" w:rsidRDefault="005859C4">
      <w:pPr>
        <w:spacing w:after="0" w:line="480" w:lineRule="auto"/>
        <w:jc w:val="both"/>
        <w:rPr>
          <w:rFonts w:ascii="Times New Roman" w:hAnsi="Times New Roman" w:cs="Times New Roman"/>
          <w:color w:val="000000"/>
          <w:sz w:val="24"/>
          <w:szCs w:val="24"/>
          <w:vertAlign w:val="superscript"/>
          <w:lang w:val="en-US" w:eastAsia="pt-BR"/>
        </w:rPr>
      </w:pPr>
      <w:r>
        <w:rPr>
          <w:rFonts w:ascii="Times New Roman" w:hAnsi="Times New Roman" w:cs="Times New Roman"/>
          <w:color w:val="000000"/>
          <w:sz w:val="24"/>
          <w:szCs w:val="24"/>
          <w:lang w:val="en-US" w:eastAsia="pt-BR"/>
        </w:rPr>
        <w:t>Authors: Gabriel Nakamura de Souza</w:t>
      </w:r>
      <w:r>
        <w:rPr>
          <w:rFonts w:ascii="Times New Roman" w:hAnsi="Times New Roman" w:cs="Times New Roman"/>
          <w:color w:val="000000"/>
          <w:sz w:val="24"/>
          <w:szCs w:val="24"/>
          <w:vertAlign w:val="superscript"/>
          <w:lang w:val="en-US" w:eastAsia="pt-BR"/>
        </w:rPr>
        <w:t>1*</w:t>
      </w:r>
      <w:r>
        <w:rPr>
          <w:rFonts w:ascii="Times New Roman" w:hAnsi="Times New Roman" w:cs="Times New Roman"/>
          <w:color w:val="000000"/>
          <w:sz w:val="24"/>
          <w:szCs w:val="24"/>
          <w:lang w:val="en-US" w:eastAsia="pt-BR"/>
        </w:rPr>
        <w:t>, Wagner Vicentin</w:t>
      </w:r>
      <w:r>
        <w:rPr>
          <w:rFonts w:ascii="Times New Roman" w:hAnsi="Times New Roman" w:cs="Times New Roman"/>
          <w:color w:val="000000"/>
          <w:sz w:val="24"/>
          <w:szCs w:val="24"/>
          <w:vertAlign w:val="superscript"/>
          <w:lang w:val="en-US" w:eastAsia="pt-BR"/>
        </w:rPr>
        <w:t>2</w:t>
      </w:r>
      <w:r>
        <w:rPr>
          <w:rFonts w:ascii="Times New Roman" w:hAnsi="Times New Roman" w:cs="Times New Roman"/>
          <w:color w:val="000000"/>
          <w:sz w:val="24"/>
          <w:szCs w:val="24"/>
          <w:lang w:val="en-US" w:eastAsia="pt-BR"/>
        </w:rPr>
        <w:t xml:space="preserve"> and </w:t>
      </w:r>
      <w:proofErr w:type="spellStart"/>
      <w:r>
        <w:rPr>
          <w:rFonts w:ascii="Times New Roman" w:hAnsi="Times New Roman" w:cs="Times New Roman"/>
          <w:color w:val="000000"/>
          <w:sz w:val="24"/>
          <w:szCs w:val="24"/>
          <w:lang w:val="en-US" w:eastAsia="pt-BR"/>
        </w:rPr>
        <w:t>Yzel</w:t>
      </w:r>
      <w:proofErr w:type="spellEnd"/>
      <w:r>
        <w:rPr>
          <w:rFonts w:ascii="Times New Roman" w:hAnsi="Times New Roman" w:cs="Times New Roman"/>
          <w:color w:val="000000"/>
          <w:sz w:val="24"/>
          <w:szCs w:val="24"/>
          <w:lang w:val="en-US" w:eastAsia="pt-BR"/>
        </w:rPr>
        <w:t xml:space="preserve"> </w:t>
      </w:r>
      <w:proofErr w:type="spellStart"/>
      <w:r>
        <w:rPr>
          <w:rFonts w:ascii="Times New Roman" w:hAnsi="Times New Roman" w:cs="Times New Roman"/>
          <w:color w:val="000000"/>
          <w:sz w:val="24"/>
          <w:szCs w:val="24"/>
          <w:lang w:val="en-US" w:eastAsia="pt-BR"/>
        </w:rPr>
        <w:t>Rondon</w:t>
      </w:r>
      <w:proofErr w:type="spellEnd"/>
      <w:r>
        <w:rPr>
          <w:rFonts w:ascii="Times New Roman" w:hAnsi="Times New Roman" w:cs="Times New Roman"/>
          <w:color w:val="000000"/>
          <w:sz w:val="24"/>
          <w:szCs w:val="24"/>
          <w:lang w:val="en-US" w:eastAsia="pt-BR"/>
        </w:rPr>
        <w:t xml:space="preserve"> Súarez</w:t>
      </w:r>
      <w:r>
        <w:rPr>
          <w:rFonts w:ascii="Times New Roman" w:hAnsi="Times New Roman" w:cs="Times New Roman"/>
          <w:color w:val="000000"/>
          <w:sz w:val="24"/>
          <w:szCs w:val="24"/>
          <w:vertAlign w:val="superscript"/>
          <w:lang w:val="en-US" w:eastAsia="pt-BR"/>
        </w:rPr>
        <w:t>3</w:t>
      </w:r>
    </w:p>
    <w:p w14:paraId="0F9FEB1B" w14:textId="7F21E47E" w:rsidR="005859C4" w:rsidRDefault="005859C4">
      <w:pPr>
        <w:spacing w:after="0" w:line="480" w:lineRule="auto"/>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vertAlign w:val="superscript"/>
          <w:lang w:eastAsia="pt-BR"/>
        </w:rPr>
        <w:t>1</w:t>
      </w:r>
      <w:r>
        <w:rPr>
          <w:rFonts w:ascii="Times New Roman" w:hAnsi="Times New Roman" w:cs="Times New Roman"/>
          <w:color w:val="000000"/>
          <w:sz w:val="24"/>
          <w:szCs w:val="24"/>
          <w:lang w:eastAsia="pt-BR"/>
        </w:rPr>
        <w:t xml:space="preserve"> Universidade Federal do Rio Grande do Sul, </w:t>
      </w:r>
      <w:r w:rsidR="001D24DE">
        <w:rPr>
          <w:rFonts w:ascii="Times New Roman" w:hAnsi="Times New Roman" w:cs="Times New Roman"/>
          <w:color w:val="000000"/>
          <w:sz w:val="24"/>
          <w:szCs w:val="24"/>
          <w:lang w:eastAsia="pt-BR"/>
        </w:rPr>
        <w:t xml:space="preserve">Avenida </w:t>
      </w:r>
      <w:r>
        <w:rPr>
          <w:rFonts w:ascii="Times New Roman" w:hAnsi="Times New Roman" w:cs="Times New Roman"/>
          <w:color w:val="000000"/>
          <w:sz w:val="24"/>
          <w:szCs w:val="24"/>
          <w:lang w:eastAsia="pt-BR"/>
        </w:rPr>
        <w:t xml:space="preserve">Bento </w:t>
      </w:r>
      <w:proofErr w:type="gramStart"/>
      <w:r>
        <w:rPr>
          <w:rFonts w:ascii="Times New Roman" w:hAnsi="Times New Roman" w:cs="Times New Roman"/>
          <w:color w:val="000000"/>
          <w:sz w:val="24"/>
          <w:szCs w:val="24"/>
          <w:lang w:eastAsia="pt-BR"/>
        </w:rPr>
        <w:t>Gonçalves ,</w:t>
      </w:r>
      <w:proofErr w:type="gramEnd"/>
      <w:r>
        <w:rPr>
          <w:rFonts w:ascii="Times New Roman" w:hAnsi="Times New Roman" w:cs="Times New Roman"/>
          <w:color w:val="000000"/>
          <w:sz w:val="24"/>
          <w:szCs w:val="24"/>
          <w:lang w:eastAsia="pt-BR"/>
        </w:rPr>
        <w:t xml:space="preserve"> 9500, Porto Alegre, RS.</w:t>
      </w:r>
    </w:p>
    <w:p w14:paraId="050B1E4A" w14:textId="77777777" w:rsidR="005859C4" w:rsidRDefault="005859C4">
      <w:pPr>
        <w:spacing w:after="0" w:line="480" w:lineRule="auto"/>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vertAlign w:val="superscript"/>
          <w:lang w:eastAsia="pt-BR"/>
        </w:rPr>
        <w:t>2</w:t>
      </w:r>
      <w:r>
        <w:rPr>
          <w:rFonts w:ascii="Times New Roman" w:hAnsi="Times New Roman" w:cs="Times New Roman"/>
          <w:color w:val="000000"/>
          <w:sz w:val="24"/>
          <w:szCs w:val="24"/>
          <w:lang w:eastAsia="pt-BR"/>
        </w:rPr>
        <w:t xml:space="preserve"> Universidade Federal de Mato Grosso do Sul, Avenida Costa e Silva, Campo Grande, MS.</w:t>
      </w:r>
    </w:p>
    <w:p w14:paraId="1695A832" w14:textId="77777777" w:rsidR="005859C4" w:rsidRDefault="005859C4">
      <w:pPr>
        <w:spacing w:after="0" w:line="480" w:lineRule="auto"/>
        <w:jc w:val="both"/>
        <w:rPr>
          <w:rFonts w:ascii="Times New Roman" w:hAnsi="Times New Roman" w:cs="Times New Roman"/>
          <w:color w:val="000000"/>
          <w:sz w:val="24"/>
          <w:szCs w:val="24"/>
          <w:lang w:eastAsia="pt-BR"/>
        </w:rPr>
      </w:pPr>
      <w:r>
        <w:rPr>
          <w:rFonts w:ascii="Times New Roman" w:hAnsi="Times New Roman" w:cs="Times New Roman"/>
          <w:color w:val="000000"/>
          <w:sz w:val="24"/>
          <w:szCs w:val="24"/>
          <w:vertAlign w:val="superscript"/>
          <w:lang w:eastAsia="pt-BR"/>
        </w:rPr>
        <w:t>3</w:t>
      </w:r>
      <w:r>
        <w:rPr>
          <w:rFonts w:ascii="Times New Roman" w:hAnsi="Times New Roman" w:cs="Times New Roman"/>
          <w:color w:val="000000"/>
          <w:sz w:val="24"/>
          <w:szCs w:val="24"/>
          <w:lang w:eastAsia="pt-BR"/>
        </w:rPr>
        <w:t xml:space="preserve"> Universidade Estadual de Mato Grosso do Sul, Rod. Dourados – </w:t>
      </w:r>
      <w:proofErr w:type="spellStart"/>
      <w:r>
        <w:rPr>
          <w:rFonts w:ascii="Times New Roman" w:hAnsi="Times New Roman" w:cs="Times New Roman"/>
          <w:color w:val="000000"/>
          <w:sz w:val="24"/>
          <w:szCs w:val="24"/>
          <w:lang w:eastAsia="pt-BR"/>
        </w:rPr>
        <w:t>Itahum</w:t>
      </w:r>
      <w:proofErr w:type="spellEnd"/>
      <w:r>
        <w:rPr>
          <w:rFonts w:ascii="Times New Roman" w:hAnsi="Times New Roman" w:cs="Times New Roman"/>
          <w:color w:val="000000"/>
          <w:sz w:val="24"/>
          <w:szCs w:val="24"/>
          <w:lang w:eastAsia="pt-BR"/>
        </w:rPr>
        <w:t xml:space="preserve"> km 12, Dourados, MS.</w:t>
      </w:r>
    </w:p>
    <w:p w14:paraId="0138DB08" w14:textId="4B7D48CA" w:rsidR="00BE1A78" w:rsidRDefault="005859C4" w:rsidP="00BE1A78">
      <w:pPr>
        <w:spacing w:after="0" w:line="480" w:lineRule="auto"/>
        <w:jc w:val="both"/>
        <w:rPr>
          <w:rFonts w:ascii="Times New Roman" w:hAnsi="Times New Roman" w:cs="Times New Roman"/>
          <w:sz w:val="24"/>
          <w:szCs w:val="24"/>
          <w:lang w:val="en-US" w:eastAsia="pt-BR"/>
        </w:rPr>
      </w:pPr>
      <w:r>
        <w:rPr>
          <w:rFonts w:ascii="Times New Roman" w:hAnsi="Times New Roman" w:cs="Times New Roman"/>
          <w:color w:val="000000"/>
          <w:sz w:val="24"/>
          <w:szCs w:val="24"/>
          <w:lang w:val="en-US" w:eastAsia="pt-BR"/>
        </w:rPr>
        <w:t xml:space="preserve">* email: </w:t>
      </w:r>
      <w:r>
        <w:rPr>
          <w:rFonts w:ascii="Times New Roman" w:hAnsi="Times New Roman" w:cs="Times New Roman"/>
          <w:color w:val="000000"/>
          <w:lang w:val="en-US"/>
        </w:rPr>
        <w:t>gabriel.nakamura.souza@gmail.com</w:t>
      </w:r>
    </w:p>
    <w:p w14:paraId="51829A96" w14:textId="77777777" w:rsidR="005859C4" w:rsidRDefault="0015366C" w:rsidP="00391A34">
      <w:pPr>
        <w:spacing w:after="0" w:line="480" w:lineRule="auto"/>
        <w:rPr>
          <w:rFonts w:ascii="Times New Roman" w:hAnsi="Times New Roman" w:cs="Times New Roman"/>
          <w:b/>
          <w:sz w:val="24"/>
          <w:szCs w:val="24"/>
          <w:lang w:val="en-US" w:eastAsia="pt-BR"/>
        </w:rPr>
      </w:pPr>
      <w:r>
        <w:rPr>
          <w:rFonts w:ascii="Times New Roman" w:hAnsi="Times New Roman" w:cs="Times New Roman"/>
          <w:color w:val="000000"/>
          <w:sz w:val="24"/>
          <w:szCs w:val="24"/>
          <w:lang w:val="en-US"/>
        </w:rPr>
        <w:br w:type="page"/>
      </w:r>
      <w:r w:rsidR="005859C4">
        <w:rPr>
          <w:rFonts w:ascii="Times New Roman" w:hAnsi="Times New Roman" w:cs="Times New Roman"/>
          <w:b/>
          <w:sz w:val="24"/>
          <w:szCs w:val="24"/>
          <w:lang w:val="en-US" w:eastAsia="pt-BR"/>
        </w:rPr>
        <w:lastRenderedPageBreak/>
        <w:t>Abstract</w:t>
      </w:r>
    </w:p>
    <w:p w14:paraId="1A7158EB" w14:textId="78EE3C14" w:rsidR="005859C4" w:rsidRDefault="00EF4755" w:rsidP="00391A34">
      <w:pPr>
        <w:spacing w:after="0" w:line="480" w:lineRule="auto"/>
        <w:rPr>
          <w:rFonts w:ascii="Times New Roman" w:hAnsi="Times New Roman" w:cs="Times New Roman"/>
          <w:sz w:val="24"/>
          <w:szCs w:val="24"/>
          <w:lang w:val="en-US" w:eastAsia="pt-BR"/>
        </w:rPr>
      </w:pPr>
      <w:r>
        <w:rPr>
          <w:rFonts w:ascii="Times New Roman" w:hAnsi="Times New Roman" w:cs="Times New Roman"/>
          <w:sz w:val="24"/>
          <w:szCs w:val="24"/>
          <w:lang w:val="en-US" w:eastAsia="pt-BR"/>
        </w:rPr>
        <w:t>Describ</w:t>
      </w:r>
      <w:ins w:id="0" w:author="Wagner Vicentin" w:date="2020-04-25T14:44:00Z">
        <w:r w:rsidR="00B76C81">
          <w:rPr>
            <w:rFonts w:ascii="Times New Roman" w:hAnsi="Times New Roman" w:cs="Times New Roman"/>
            <w:sz w:val="24"/>
            <w:szCs w:val="24"/>
            <w:lang w:val="en-US" w:eastAsia="pt-BR"/>
          </w:rPr>
          <w:t>ing</w:t>
        </w:r>
      </w:ins>
      <w:del w:id="1" w:author="Wagner Vicentin" w:date="2020-04-25T14:44:00Z">
        <w:r w:rsidDel="00B76C81">
          <w:rPr>
            <w:rFonts w:ascii="Times New Roman" w:hAnsi="Times New Roman" w:cs="Times New Roman"/>
            <w:sz w:val="24"/>
            <w:szCs w:val="24"/>
            <w:lang w:val="en-US" w:eastAsia="pt-BR"/>
          </w:rPr>
          <w:delText>e</w:delText>
        </w:r>
      </w:del>
      <w:r>
        <w:rPr>
          <w:rFonts w:ascii="Times New Roman" w:hAnsi="Times New Roman" w:cs="Times New Roman"/>
          <w:sz w:val="24"/>
          <w:szCs w:val="24"/>
          <w:lang w:val="en-US" w:eastAsia="pt-BR"/>
        </w:rPr>
        <w:t xml:space="preserve"> </w:t>
      </w:r>
      <w:r w:rsidR="00F37195">
        <w:rPr>
          <w:rFonts w:ascii="Times New Roman" w:hAnsi="Times New Roman" w:cs="Times New Roman"/>
          <w:sz w:val="24"/>
          <w:szCs w:val="24"/>
          <w:lang w:val="en-US" w:eastAsia="pt-BR"/>
        </w:rPr>
        <w:t xml:space="preserve">the variation among ecological communities and </w:t>
      </w:r>
      <w:del w:id="2" w:author="Wagner Vicentin" w:date="2020-04-25T14:44:00Z">
        <w:r w:rsidR="00F37195" w:rsidDel="00B76C81">
          <w:rPr>
            <w:rFonts w:ascii="Times New Roman" w:hAnsi="Times New Roman" w:cs="Times New Roman"/>
            <w:sz w:val="24"/>
            <w:szCs w:val="24"/>
            <w:lang w:val="en-US" w:eastAsia="pt-BR"/>
          </w:rPr>
          <w:delText xml:space="preserve">find </w:delText>
        </w:r>
      </w:del>
      <w:ins w:id="3" w:author="Wagner Vicentin" w:date="2020-04-25T14:44:00Z">
        <w:r w:rsidR="00B76C81">
          <w:rPr>
            <w:rFonts w:ascii="Times New Roman" w:hAnsi="Times New Roman" w:cs="Times New Roman"/>
            <w:sz w:val="24"/>
            <w:szCs w:val="24"/>
            <w:lang w:val="en-US" w:eastAsia="pt-BR"/>
          </w:rPr>
          <w:t xml:space="preserve">searching </w:t>
        </w:r>
      </w:ins>
      <w:r w:rsidR="00F37195">
        <w:rPr>
          <w:rFonts w:ascii="Times New Roman" w:hAnsi="Times New Roman" w:cs="Times New Roman"/>
          <w:sz w:val="24"/>
          <w:szCs w:val="24"/>
          <w:lang w:val="en-US" w:eastAsia="pt-BR"/>
        </w:rPr>
        <w:t xml:space="preserve">for their causes </w:t>
      </w:r>
      <w:r>
        <w:rPr>
          <w:rFonts w:ascii="Times New Roman" w:hAnsi="Times New Roman" w:cs="Times New Roman"/>
          <w:sz w:val="24"/>
          <w:szCs w:val="24"/>
          <w:lang w:val="en-US" w:eastAsia="pt-BR"/>
        </w:rPr>
        <w:t>is a key task in ecological studies.</w:t>
      </w:r>
      <w:r w:rsidR="00E57AA6">
        <w:rPr>
          <w:rFonts w:ascii="Times New Roman" w:hAnsi="Times New Roman" w:cs="Times New Roman"/>
          <w:sz w:val="24"/>
          <w:szCs w:val="24"/>
          <w:lang w:val="en-US" w:eastAsia="pt-BR"/>
        </w:rPr>
        <w:t xml:space="preserve"> </w:t>
      </w:r>
      <w:r w:rsidR="00D579AE">
        <w:rPr>
          <w:rFonts w:ascii="Times New Roman" w:hAnsi="Times New Roman" w:cs="Times New Roman"/>
          <w:sz w:val="24"/>
          <w:szCs w:val="24"/>
          <w:lang w:val="en-US" w:eastAsia="pt-BR"/>
        </w:rPr>
        <w:t xml:space="preserve">Patterns of species replacement </w:t>
      </w:r>
      <w:r w:rsidR="00F2367D">
        <w:rPr>
          <w:rFonts w:ascii="Times New Roman" w:hAnsi="Times New Roman" w:cs="Times New Roman"/>
          <w:sz w:val="24"/>
          <w:szCs w:val="24"/>
          <w:lang w:val="en-US" w:eastAsia="pt-BR"/>
        </w:rPr>
        <w:t>and</w:t>
      </w:r>
      <w:r w:rsidR="00D579AE">
        <w:rPr>
          <w:rFonts w:ascii="Times New Roman" w:hAnsi="Times New Roman" w:cs="Times New Roman"/>
          <w:sz w:val="24"/>
          <w:szCs w:val="24"/>
          <w:lang w:val="en-US" w:eastAsia="pt-BR"/>
        </w:rPr>
        <w:t xml:space="preserve"> </w:t>
      </w:r>
      <w:r w:rsidR="00F2367D">
        <w:rPr>
          <w:rFonts w:ascii="Times New Roman" w:hAnsi="Times New Roman" w:cs="Times New Roman"/>
          <w:sz w:val="24"/>
          <w:szCs w:val="24"/>
          <w:lang w:val="en-US" w:eastAsia="pt-BR"/>
        </w:rPr>
        <w:t>richness differences</w:t>
      </w:r>
      <w:r w:rsidR="00D579AE">
        <w:rPr>
          <w:rFonts w:ascii="Times New Roman" w:hAnsi="Times New Roman" w:cs="Times New Roman"/>
          <w:sz w:val="24"/>
          <w:szCs w:val="24"/>
          <w:lang w:val="en-US" w:eastAsia="pt-BR"/>
        </w:rPr>
        <w:t xml:space="preserve"> along environmental gradients</w:t>
      </w:r>
      <w:r w:rsidR="007074CD">
        <w:rPr>
          <w:rFonts w:ascii="Times New Roman" w:hAnsi="Times New Roman" w:cs="Times New Roman"/>
          <w:sz w:val="24"/>
          <w:szCs w:val="24"/>
          <w:lang w:val="en-US" w:eastAsia="pt-BR"/>
        </w:rPr>
        <w:t xml:space="preserve"> or biogeographic </w:t>
      </w:r>
      <w:r w:rsidR="00280004">
        <w:rPr>
          <w:rFonts w:ascii="Times New Roman" w:hAnsi="Times New Roman" w:cs="Times New Roman"/>
          <w:sz w:val="24"/>
          <w:szCs w:val="24"/>
          <w:lang w:val="en-US" w:eastAsia="pt-BR"/>
        </w:rPr>
        <w:t>realms</w:t>
      </w:r>
      <w:r w:rsidR="00D579AE">
        <w:rPr>
          <w:rFonts w:ascii="Times New Roman" w:hAnsi="Times New Roman" w:cs="Times New Roman"/>
          <w:sz w:val="24"/>
          <w:szCs w:val="24"/>
          <w:lang w:val="en-US" w:eastAsia="pt-BR"/>
        </w:rPr>
        <w:t xml:space="preserve"> shed light on different </w:t>
      </w:r>
      <w:r w:rsidR="00CF1116">
        <w:rPr>
          <w:rFonts w:ascii="Times New Roman" w:hAnsi="Times New Roman" w:cs="Times New Roman"/>
          <w:sz w:val="24"/>
          <w:szCs w:val="24"/>
          <w:lang w:val="en-US" w:eastAsia="pt-BR"/>
        </w:rPr>
        <w:t xml:space="preserve">ecological and evolutionary </w:t>
      </w:r>
      <w:r w:rsidR="00D579AE">
        <w:rPr>
          <w:rFonts w:ascii="Times New Roman" w:hAnsi="Times New Roman" w:cs="Times New Roman"/>
          <w:sz w:val="24"/>
          <w:szCs w:val="24"/>
          <w:lang w:val="en-US" w:eastAsia="pt-BR"/>
        </w:rPr>
        <w:t>mechanisms acting on communit</w:t>
      </w:r>
      <w:r w:rsidR="00ED73DC">
        <w:rPr>
          <w:rFonts w:ascii="Times New Roman" w:hAnsi="Times New Roman" w:cs="Times New Roman"/>
          <w:sz w:val="24"/>
          <w:szCs w:val="24"/>
          <w:lang w:val="en-US" w:eastAsia="pt-BR"/>
        </w:rPr>
        <w:t>y structure</w:t>
      </w:r>
      <w:r w:rsidR="00632EBF">
        <w:rPr>
          <w:rFonts w:ascii="Times New Roman" w:hAnsi="Times New Roman" w:cs="Times New Roman"/>
          <w:sz w:val="24"/>
          <w:szCs w:val="24"/>
          <w:lang w:val="en-US" w:eastAsia="pt-BR"/>
        </w:rPr>
        <w:t>.</w:t>
      </w:r>
      <w:r w:rsidR="00D579AE">
        <w:rPr>
          <w:rFonts w:ascii="Times New Roman" w:hAnsi="Times New Roman" w:cs="Times New Roman"/>
          <w:sz w:val="24"/>
          <w:szCs w:val="24"/>
          <w:lang w:val="en-US" w:eastAsia="pt-BR"/>
        </w:rPr>
        <w:t xml:space="preserve"> In aquatic ecosystems </w:t>
      </w:r>
      <w:r w:rsidR="00D61A93">
        <w:rPr>
          <w:rFonts w:ascii="Times New Roman" w:hAnsi="Times New Roman" w:cs="Times New Roman"/>
          <w:sz w:val="24"/>
          <w:szCs w:val="24"/>
          <w:lang w:val="en-US" w:eastAsia="pt-BR"/>
        </w:rPr>
        <w:t>communities from different watershed</w:t>
      </w:r>
      <w:ins w:id="4" w:author="Wagner Vicentin" w:date="2020-04-25T14:46:00Z">
        <w:r w:rsidR="00B76C81">
          <w:rPr>
            <w:rFonts w:ascii="Times New Roman" w:hAnsi="Times New Roman" w:cs="Times New Roman"/>
            <w:sz w:val="24"/>
            <w:szCs w:val="24"/>
            <w:lang w:val="en-US" w:eastAsia="pt-BR"/>
          </w:rPr>
          <w:t>s</w:t>
        </w:r>
      </w:ins>
      <w:r w:rsidR="00D61A93">
        <w:rPr>
          <w:rFonts w:ascii="Times New Roman" w:hAnsi="Times New Roman" w:cs="Times New Roman"/>
          <w:sz w:val="24"/>
          <w:szCs w:val="24"/>
          <w:lang w:val="en-US" w:eastAsia="pt-BR"/>
        </w:rPr>
        <w:t xml:space="preserve"> </w:t>
      </w:r>
      <w:r w:rsidR="00F2367D">
        <w:rPr>
          <w:rFonts w:ascii="Times New Roman" w:hAnsi="Times New Roman" w:cs="Times New Roman"/>
          <w:sz w:val="24"/>
          <w:szCs w:val="24"/>
          <w:lang w:val="en-US" w:eastAsia="pt-BR"/>
        </w:rPr>
        <w:t>are supposed to host distinct species</w:t>
      </w:r>
      <w:r w:rsidR="002C5F5F">
        <w:rPr>
          <w:rFonts w:ascii="Times New Roman" w:hAnsi="Times New Roman" w:cs="Times New Roman"/>
          <w:sz w:val="24"/>
          <w:szCs w:val="24"/>
          <w:lang w:val="en-US" w:eastAsia="pt-BR"/>
        </w:rPr>
        <w:t xml:space="preserve">, </w:t>
      </w:r>
      <w:r w:rsidR="002C5F5F" w:rsidRPr="00D55065">
        <w:rPr>
          <w:rFonts w:ascii="Times New Roman" w:hAnsi="Times New Roman" w:cs="Times New Roman"/>
          <w:sz w:val="24"/>
          <w:szCs w:val="24"/>
          <w:lang w:val="en-US" w:eastAsia="pt-BR"/>
        </w:rPr>
        <w:t xml:space="preserve">quantify </w:t>
      </w:r>
      <w:r w:rsidR="00AF7806" w:rsidRPr="00D55065">
        <w:rPr>
          <w:rFonts w:ascii="Times New Roman" w:hAnsi="Times New Roman" w:cs="Times New Roman"/>
          <w:sz w:val="24"/>
          <w:szCs w:val="24"/>
          <w:lang w:val="en-US" w:eastAsia="pt-BR"/>
        </w:rPr>
        <w:t>and</w:t>
      </w:r>
      <w:r w:rsidR="00F2367D" w:rsidRPr="00D55065">
        <w:rPr>
          <w:rFonts w:ascii="Times New Roman" w:hAnsi="Times New Roman" w:cs="Times New Roman"/>
          <w:sz w:val="24"/>
          <w:szCs w:val="24"/>
          <w:lang w:val="en-US" w:eastAsia="pt-BR"/>
        </w:rPr>
        <w:t xml:space="preserve"> </w:t>
      </w:r>
      <w:r w:rsidR="00BB438F" w:rsidRPr="00D55065">
        <w:rPr>
          <w:rFonts w:ascii="Times New Roman" w:hAnsi="Times New Roman" w:cs="Times New Roman"/>
          <w:sz w:val="24"/>
          <w:szCs w:val="24"/>
          <w:lang w:val="en-US" w:eastAsia="pt-BR"/>
        </w:rPr>
        <w:t>understand</w:t>
      </w:r>
      <w:r w:rsidR="00BB438F">
        <w:rPr>
          <w:rFonts w:ascii="Times New Roman" w:hAnsi="Times New Roman" w:cs="Times New Roman"/>
          <w:sz w:val="24"/>
          <w:szCs w:val="24"/>
          <w:lang w:val="en-US" w:eastAsia="pt-BR"/>
        </w:rPr>
        <w:t xml:space="preserve"> </w:t>
      </w:r>
      <w:r w:rsidR="00F2367D">
        <w:rPr>
          <w:rFonts w:ascii="Times New Roman" w:hAnsi="Times New Roman" w:cs="Times New Roman"/>
          <w:sz w:val="24"/>
          <w:szCs w:val="24"/>
          <w:lang w:val="en-US" w:eastAsia="pt-BR"/>
        </w:rPr>
        <w:t>how much of the</w:t>
      </w:r>
      <w:r w:rsidR="00AF7806">
        <w:rPr>
          <w:rFonts w:ascii="Times New Roman" w:hAnsi="Times New Roman" w:cs="Times New Roman"/>
          <w:sz w:val="24"/>
          <w:szCs w:val="24"/>
          <w:lang w:val="en-US" w:eastAsia="pt-BR"/>
        </w:rPr>
        <w:t>se</w:t>
      </w:r>
      <w:r w:rsidR="00F2367D">
        <w:rPr>
          <w:rFonts w:ascii="Times New Roman" w:hAnsi="Times New Roman" w:cs="Times New Roman"/>
          <w:sz w:val="24"/>
          <w:szCs w:val="24"/>
          <w:lang w:val="en-US" w:eastAsia="pt-BR"/>
        </w:rPr>
        <w:t xml:space="preserve"> differences in species composition </w:t>
      </w:r>
      <w:r w:rsidR="00AF7806">
        <w:rPr>
          <w:rFonts w:ascii="Times New Roman" w:hAnsi="Times New Roman" w:cs="Times New Roman"/>
          <w:sz w:val="24"/>
          <w:szCs w:val="24"/>
          <w:lang w:val="en-US" w:eastAsia="pt-BR"/>
        </w:rPr>
        <w:t xml:space="preserve">are affected by environmental and </w:t>
      </w:r>
      <w:r w:rsidR="005A13C5">
        <w:rPr>
          <w:rFonts w:ascii="Times New Roman" w:hAnsi="Times New Roman" w:cs="Times New Roman"/>
          <w:sz w:val="24"/>
          <w:szCs w:val="24"/>
          <w:lang w:val="en-US" w:eastAsia="pt-BR"/>
        </w:rPr>
        <w:t>biogeographical</w:t>
      </w:r>
      <w:r w:rsidR="00AF7806">
        <w:rPr>
          <w:rFonts w:ascii="Times New Roman" w:hAnsi="Times New Roman" w:cs="Times New Roman"/>
          <w:sz w:val="24"/>
          <w:szCs w:val="24"/>
          <w:lang w:val="en-US" w:eastAsia="pt-BR"/>
        </w:rPr>
        <w:t xml:space="preserve"> </w:t>
      </w:r>
      <w:r w:rsidR="00BB438F">
        <w:rPr>
          <w:rFonts w:ascii="Times New Roman" w:hAnsi="Times New Roman" w:cs="Times New Roman"/>
          <w:sz w:val="24"/>
          <w:szCs w:val="24"/>
          <w:lang w:val="en-US" w:eastAsia="pt-BR"/>
        </w:rPr>
        <w:t>factors</w:t>
      </w:r>
      <w:r w:rsidR="00AF7806">
        <w:rPr>
          <w:rFonts w:ascii="Times New Roman" w:hAnsi="Times New Roman" w:cs="Times New Roman"/>
          <w:sz w:val="24"/>
          <w:szCs w:val="24"/>
          <w:lang w:val="en-US" w:eastAsia="pt-BR"/>
        </w:rPr>
        <w:t xml:space="preserve"> </w:t>
      </w:r>
      <w:r w:rsidR="00F2367D">
        <w:rPr>
          <w:rFonts w:ascii="Times New Roman" w:hAnsi="Times New Roman" w:cs="Times New Roman"/>
          <w:sz w:val="24"/>
          <w:szCs w:val="24"/>
          <w:lang w:val="en-US" w:eastAsia="pt-BR"/>
        </w:rPr>
        <w:t>is</w:t>
      </w:r>
      <w:r w:rsidR="00BB438F">
        <w:rPr>
          <w:rFonts w:ascii="Times New Roman" w:hAnsi="Times New Roman" w:cs="Times New Roman"/>
          <w:sz w:val="24"/>
          <w:szCs w:val="24"/>
          <w:lang w:val="en-US" w:eastAsia="pt-BR"/>
        </w:rPr>
        <w:t xml:space="preserve"> already an </w:t>
      </w:r>
      <w:r w:rsidR="00F2367D">
        <w:rPr>
          <w:rFonts w:ascii="Times New Roman" w:hAnsi="Times New Roman" w:cs="Times New Roman"/>
          <w:sz w:val="24"/>
          <w:szCs w:val="24"/>
          <w:lang w:val="en-US" w:eastAsia="pt-BR"/>
        </w:rPr>
        <w:t>open question for these environments</w:t>
      </w:r>
      <w:r w:rsidR="00AF7806">
        <w:rPr>
          <w:rFonts w:ascii="Times New Roman" w:hAnsi="Times New Roman" w:cs="Times New Roman"/>
          <w:sz w:val="24"/>
          <w:szCs w:val="24"/>
          <w:lang w:val="en-US" w:eastAsia="pt-BR"/>
        </w:rPr>
        <w:t>, particularly</w:t>
      </w:r>
      <w:r w:rsidR="006A0010">
        <w:rPr>
          <w:rFonts w:ascii="Times New Roman" w:hAnsi="Times New Roman" w:cs="Times New Roman"/>
          <w:sz w:val="24"/>
          <w:szCs w:val="24"/>
          <w:lang w:val="en-US" w:eastAsia="pt-BR"/>
        </w:rPr>
        <w:t xml:space="preserve"> in</w:t>
      </w:r>
      <w:r w:rsidR="00AF7806">
        <w:rPr>
          <w:rFonts w:ascii="Times New Roman" w:hAnsi="Times New Roman" w:cs="Times New Roman"/>
          <w:sz w:val="24"/>
          <w:szCs w:val="24"/>
          <w:lang w:val="en-US" w:eastAsia="pt-BR"/>
        </w:rPr>
        <w:t xml:space="preserve"> the tropical</w:t>
      </w:r>
      <w:r w:rsidR="006A0010">
        <w:rPr>
          <w:rFonts w:ascii="Times New Roman" w:hAnsi="Times New Roman" w:cs="Times New Roman"/>
          <w:sz w:val="24"/>
          <w:szCs w:val="24"/>
          <w:lang w:val="en-US" w:eastAsia="pt-BR"/>
        </w:rPr>
        <w:t xml:space="preserve"> region</w:t>
      </w:r>
      <w:r w:rsidR="00F2367D">
        <w:rPr>
          <w:rFonts w:ascii="Times New Roman" w:hAnsi="Times New Roman" w:cs="Times New Roman"/>
          <w:sz w:val="24"/>
          <w:szCs w:val="24"/>
          <w:lang w:val="en-US" w:eastAsia="pt-BR"/>
        </w:rPr>
        <w:t xml:space="preserve">. </w:t>
      </w:r>
      <w:r w:rsidR="009F2237">
        <w:rPr>
          <w:rFonts w:ascii="Times New Roman" w:hAnsi="Times New Roman" w:cs="Times New Roman"/>
          <w:sz w:val="24"/>
          <w:szCs w:val="24"/>
          <w:lang w:val="en-US" w:eastAsia="pt-BR"/>
        </w:rPr>
        <w:t>In</w:t>
      </w:r>
      <w:r w:rsidR="00F2367D">
        <w:rPr>
          <w:rFonts w:ascii="Times New Roman" w:hAnsi="Times New Roman" w:cs="Times New Roman"/>
          <w:sz w:val="24"/>
          <w:szCs w:val="24"/>
          <w:lang w:val="en-US" w:eastAsia="pt-BR"/>
        </w:rPr>
        <w:t xml:space="preserve"> this work</w:t>
      </w:r>
      <w:ins w:id="5" w:author="Wagner Vicentin" w:date="2020-04-29T14:42:00Z">
        <w:r w:rsidR="00D55065">
          <w:rPr>
            <w:rFonts w:ascii="Times New Roman" w:hAnsi="Times New Roman" w:cs="Times New Roman"/>
            <w:sz w:val="24"/>
            <w:szCs w:val="24"/>
            <w:lang w:val="en-US" w:eastAsia="pt-BR"/>
          </w:rPr>
          <w:t>,</w:t>
        </w:r>
      </w:ins>
      <w:r w:rsidR="00F2367D">
        <w:rPr>
          <w:rFonts w:ascii="Times New Roman" w:hAnsi="Times New Roman" w:cs="Times New Roman"/>
          <w:sz w:val="24"/>
          <w:szCs w:val="24"/>
          <w:lang w:val="en-US" w:eastAsia="pt-BR"/>
        </w:rPr>
        <w:t xml:space="preserve"> we investigate</w:t>
      </w:r>
      <w:ins w:id="6" w:author="Gabriel Nakamura" w:date="2020-05-02T16:41:00Z">
        <w:r w:rsidR="00D64AC0">
          <w:rPr>
            <w:rFonts w:ascii="Times New Roman" w:hAnsi="Times New Roman" w:cs="Times New Roman"/>
            <w:sz w:val="24"/>
            <w:szCs w:val="24"/>
            <w:lang w:val="en-US" w:eastAsia="pt-BR"/>
          </w:rPr>
          <w:t>d</w:t>
        </w:r>
      </w:ins>
      <w:r w:rsidR="00F2367D">
        <w:rPr>
          <w:rFonts w:ascii="Times New Roman" w:hAnsi="Times New Roman" w:cs="Times New Roman"/>
          <w:sz w:val="24"/>
          <w:szCs w:val="24"/>
          <w:lang w:val="en-US" w:eastAsia="pt-BR"/>
        </w:rPr>
        <w:t xml:space="preserve"> the patterns of taxonomic and phylogenetic composition of headwater streams of </w:t>
      </w:r>
      <w:r w:rsidR="00AF5F95">
        <w:rPr>
          <w:rFonts w:ascii="Times New Roman" w:hAnsi="Times New Roman" w:cs="Times New Roman"/>
          <w:sz w:val="24"/>
          <w:szCs w:val="24"/>
          <w:lang w:val="en-US" w:eastAsia="pt-BR"/>
        </w:rPr>
        <w:t>Paraná and Paraguay</w:t>
      </w:r>
      <w:r w:rsidR="00F2367D">
        <w:rPr>
          <w:rFonts w:ascii="Times New Roman" w:hAnsi="Times New Roman" w:cs="Times New Roman"/>
          <w:sz w:val="24"/>
          <w:szCs w:val="24"/>
          <w:lang w:val="en-US" w:eastAsia="pt-BR"/>
        </w:rPr>
        <w:t xml:space="preserve"> basins to understand </w:t>
      </w:r>
      <w:r w:rsidR="003E144D">
        <w:rPr>
          <w:rFonts w:ascii="Times New Roman" w:hAnsi="Times New Roman" w:cs="Times New Roman"/>
          <w:sz w:val="24"/>
          <w:szCs w:val="24"/>
          <w:lang w:val="en-US" w:eastAsia="pt-BR"/>
        </w:rPr>
        <w:t xml:space="preserve">how ecological and </w:t>
      </w:r>
      <w:r w:rsidR="009F2237">
        <w:rPr>
          <w:rFonts w:ascii="Times New Roman" w:hAnsi="Times New Roman" w:cs="Times New Roman"/>
          <w:sz w:val="24"/>
          <w:szCs w:val="24"/>
          <w:lang w:val="en-US" w:eastAsia="pt-BR"/>
        </w:rPr>
        <w:t>biogeographical</w:t>
      </w:r>
      <w:r w:rsidR="003E144D">
        <w:rPr>
          <w:rFonts w:ascii="Times New Roman" w:hAnsi="Times New Roman" w:cs="Times New Roman"/>
          <w:sz w:val="24"/>
          <w:szCs w:val="24"/>
          <w:lang w:val="en-US" w:eastAsia="pt-BR"/>
        </w:rPr>
        <w:t xml:space="preserve"> factors affect the assembly of fish communities in</w:t>
      </w:r>
      <w:r w:rsidR="00184078">
        <w:rPr>
          <w:rFonts w:ascii="Times New Roman" w:hAnsi="Times New Roman" w:cs="Times New Roman"/>
          <w:sz w:val="24"/>
          <w:szCs w:val="24"/>
          <w:lang w:val="en-US" w:eastAsia="pt-BR"/>
        </w:rPr>
        <w:t xml:space="preserve"> these</w:t>
      </w:r>
      <w:r w:rsidR="00F2367D">
        <w:rPr>
          <w:rFonts w:ascii="Times New Roman" w:hAnsi="Times New Roman" w:cs="Times New Roman"/>
          <w:sz w:val="24"/>
          <w:szCs w:val="24"/>
          <w:lang w:val="en-US" w:eastAsia="pt-BR"/>
        </w:rPr>
        <w:t xml:space="preserve"> two basins. We quantified the</w:t>
      </w:r>
      <w:r w:rsidR="005859C4">
        <w:rPr>
          <w:rFonts w:ascii="Times New Roman" w:hAnsi="Times New Roman" w:cs="Times New Roman"/>
          <w:sz w:val="24"/>
          <w:szCs w:val="24"/>
          <w:lang w:val="en-US" w:eastAsia="pt-BR"/>
        </w:rPr>
        <w:t xml:space="preserve"> </w:t>
      </w:r>
      <w:r w:rsidR="00F2367D">
        <w:rPr>
          <w:rFonts w:ascii="Times New Roman" w:hAnsi="Times New Roman" w:cs="Times New Roman"/>
          <w:sz w:val="24"/>
          <w:szCs w:val="24"/>
          <w:lang w:val="en-US" w:eastAsia="pt-BR"/>
        </w:rPr>
        <w:t xml:space="preserve">taxonomic and phylogenetic beta-diversity </w:t>
      </w:r>
      <w:r w:rsidR="00E83CEF">
        <w:rPr>
          <w:rFonts w:ascii="Times New Roman" w:hAnsi="Times New Roman" w:cs="Times New Roman"/>
          <w:sz w:val="24"/>
          <w:szCs w:val="24"/>
          <w:lang w:val="en-US" w:eastAsia="pt-BR"/>
        </w:rPr>
        <w:t xml:space="preserve">by </w:t>
      </w:r>
      <w:r w:rsidR="00F2367D">
        <w:rPr>
          <w:rFonts w:ascii="Times New Roman" w:hAnsi="Times New Roman" w:cs="Times New Roman"/>
          <w:sz w:val="24"/>
          <w:szCs w:val="24"/>
          <w:lang w:val="en-US" w:eastAsia="pt-BR"/>
        </w:rPr>
        <w:t xml:space="preserve">decomposing </w:t>
      </w:r>
      <w:r w:rsidR="00506915">
        <w:rPr>
          <w:rFonts w:ascii="Times New Roman" w:hAnsi="Times New Roman" w:cs="Times New Roman"/>
          <w:sz w:val="24"/>
          <w:szCs w:val="24"/>
          <w:lang w:val="en-US" w:eastAsia="pt-BR"/>
        </w:rPr>
        <w:t xml:space="preserve">them </w:t>
      </w:r>
      <w:r w:rsidR="00F2367D">
        <w:rPr>
          <w:rFonts w:ascii="Times New Roman" w:hAnsi="Times New Roman" w:cs="Times New Roman"/>
          <w:sz w:val="24"/>
          <w:szCs w:val="24"/>
          <w:lang w:val="en-US" w:eastAsia="pt-BR"/>
        </w:rPr>
        <w:t>in</w:t>
      </w:r>
      <w:r w:rsidR="004909B9">
        <w:rPr>
          <w:rFonts w:ascii="Times New Roman" w:hAnsi="Times New Roman" w:cs="Times New Roman"/>
          <w:sz w:val="24"/>
          <w:szCs w:val="24"/>
          <w:lang w:val="en-US" w:eastAsia="pt-BR"/>
        </w:rPr>
        <w:t>to</w:t>
      </w:r>
      <w:r w:rsidR="00F2367D">
        <w:rPr>
          <w:rFonts w:ascii="Times New Roman" w:hAnsi="Times New Roman" w:cs="Times New Roman"/>
          <w:sz w:val="24"/>
          <w:szCs w:val="24"/>
          <w:lang w:val="en-US" w:eastAsia="pt-BR"/>
        </w:rPr>
        <w:t xml:space="preserve"> </w:t>
      </w:r>
      <w:proofErr w:type="spellStart"/>
      <w:r w:rsidR="00F2367D">
        <w:rPr>
          <w:rFonts w:ascii="Times New Roman" w:hAnsi="Times New Roman" w:cs="Times New Roman"/>
          <w:sz w:val="24"/>
          <w:szCs w:val="24"/>
          <w:lang w:val="en-US" w:eastAsia="pt-BR"/>
        </w:rPr>
        <w:t>nestedness</w:t>
      </w:r>
      <w:proofErr w:type="spellEnd"/>
      <w:r w:rsidR="00F2367D">
        <w:rPr>
          <w:rFonts w:ascii="Times New Roman" w:hAnsi="Times New Roman" w:cs="Times New Roman"/>
          <w:sz w:val="24"/>
          <w:szCs w:val="24"/>
          <w:lang w:val="en-US" w:eastAsia="pt-BR"/>
        </w:rPr>
        <w:t xml:space="preserve"> and turnover components.</w:t>
      </w:r>
      <w:r w:rsidR="005859C4">
        <w:rPr>
          <w:rFonts w:ascii="Times New Roman" w:hAnsi="Times New Roman" w:cs="Times New Roman"/>
          <w:sz w:val="24"/>
          <w:szCs w:val="24"/>
          <w:lang w:val="en-US" w:eastAsia="pt-BR"/>
        </w:rPr>
        <w:t xml:space="preserve"> </w:t>
      </w:r>
      <w:r w:rsidR="00522C3B">
        <w:rPr>
          <w:rFonts w:ascii="Times New Roman" w:hAnsi="Times New Roman" w:cs="Times New Roman"/>
          <w:sz w:val="24"/>
          <w:szCs w:val="24"/>
          <w:lang w:val="en-US" w:eastAsia="pt-BR"/>
        </w:rPr>
        <w:t>We showed that</w:t>
      </w:r>
      <w:r w:rsidR="0069591B">
        <w:rPr>
          <w:rFonts w:ascii="Times New Roman" w:hAnsi="Times New Roman" w:cs="Times New Roman"/>
          <w:sz w:val="24"/>
          <w:szCs w:val="24"/>
          <w:lang w:val="en-US" w:eastAsia="pt-BR"/>
        </w:rPr>
        <w:t xml:space="preserve"> </w:t>
      </w:r>
      <w:r w:rsidR="00522C3B">
        <w:rPr>
          <w:rFonts w:ascii="Times New Roman" w:hAnsi="Times New Roman" w:cs="Times New Roman"/>
          <w:sz w:val="24"/>
          <w:szCs w:val="24"/>
          <w:lang w:val="en-US" w:eastAsia="pt-BR"/>
        </w:rPr>
        <w:t>environmental and biogeographic</w:t>
      </w:r>
      <w:r w:rsidR="003F2D3D">
        <w:rPr>
          <w:rFonts w:ascii="Times New Roman" w:hAnsi="Times New Roman" w:cs="Times New Roman"/>
          <w:sz w:val="24"/>
          <w:szCs w:val="24"/>
          <w:lang w:val="en-US" w:eastAsia="pt-BR"/>
        </w:rPr>
        <w:t>al</w:t>
      </w:r>
      <w:r w:rsidR="00522C3B">
        <w:rPr>
          <w:rFonts w:ascii="Times New Roman" w:hAnsi="Times New Roman" w:cs="Times New Roman"/>
          <w:sz w:val="24"/>
          <w:szCs w:val="24"/>
          <w:lang w:val="en-US" w:eastAsia="pt-BR"/>
        </w:rPr>
        <w:t xml:space="preserve"> </w:t>
      </w:r>
      <w:r w:rsidR="003F2D3D">
        <w:rPr>
          <w:rFonts w:ascii="Times New Roman" w:hAnsi="Times New Roman" w:cs="Times New Roman"/>
          <w:sz w:val="24"/>
          <w:szCs w:val="24"/>
          <w:lang w:val="en-US" w:eastAsia="pt-BR"/>
        </w:rPr>
        <w:t>history</w:t>
      </w:r>
      <w:r w:rsidR="00522C3B">
        <w:rPr>
          <w:rFonts w:ascii="Times New Roman" w:hAnsi="Times New Roman" w:cs="Times New Roman"/>
          <w:sz w:val="24"/>
          <w:szCs w:val="24"/>
          <w:lang w:val="en-US" w:eastAsia="pt-BR"/>
        </w:rPr>
        <w:t xml:space="preserve"> affected </w:t>
      </w:r>
      <w:r w:rsidR="00C104E6">
        <w:rPr>
          <w:rFonts w:ascii="Times New Roman" w:hAnsi="Times New Roman" w:cs="Times New Roman"/>
          <w:sz w:val="24"/>
          <w:szCs w:val="24"/>
          <w:lang w:val="en-US" w:eastAsia="pt-BR"/>
        </w:rPr>
        <w:t>different aspects of headwater stream f</w:t>
      </w:r>
      <w:r w:rsidR="00142CD8">
        <w:rPr>
          <w:rFonts w:ascii="Times New Roman" w:hAnsi="Times New Roman" w:cs="Times New Roman"/>
          <w:sz w:val="24"/>
          <w:szCs w:val="24"/>
          <w:lang w:val="en-US" w:eastAsia="pt-BR"/>
        </w:rPr>
        <w:t>ish communities</w:t>
      </w:r>
      <w:r w:rsidR="003F2D3D">
        <w:rPr>
          <w:rFonts w:ascii="Times New Roman" w:hAnsi="Times New Roman" w:cs="Times New Roman"/>
          <w:sz w:val="24"/>
          <w:szCs w:val="24"/>
          <w:lang w:val="en-US" w:eastAsia="pt-BR"/>
        </w:rPr>
        <w:t xml:space="preserve"> in different ways</w:t>
      </w:r>
      <w:r w:rsidR="003F42A4">
        <w:rPr>
          <w:rFonts w:ascii="Times New Roman" w:hAnsi="Times New Roman" w:cs="Times New Roman"/>
          <w:sz w:val="24"/>
          <w:szCs w:val="24"/>
          <w:lang w:val="en-US" w:eastAsia="pt-BR"/>
        </w:rPr>
        <w:t>. Whereas</w:t>
      </w:r>
      <w:r w:rsidR="00E50767">
        <w:rPr>
          <w:rFonts w:ascii="Times New Roman" w:hAnsi="Times New Roman" w:cs="Times New Roman"/>
          <w:sz w:val="24"/>
          <w:szCs w:val="24"/>
          <w:lang w:val="en-US" w:eastAsia="pt-BR"/>
        </w:rPr>
        <w:t xml:space="preserve"> </w:t>
      </w:r>
      <w:r w:rsidR="00895E74">
        <w:rPr>
          <w:rFonts w:ascii="Times New Roman" w:hAnsi="Times New Roman" w:cs="Times New Roman"/>
          <w:sz w:val="24"/>
          <w:szCs w:val="24"/>
          <w:lang w:val="en-US" w:eastAsia="pt-BR"/>
        </w:rPr>
        <w:t xml:space="preserve">the turnover of fish </w:t>
      </w:r>
      <w:r w:rsidR="004E45B2">
        <w:rPr>
          <w:rFonts w:ascii="Times New Roman" w:hAnsi="Times New Roman" w:cs="Times New Roman"/>
          <w:sz w:val="24"/>
          <w:szCs w:val="24"/>
          <w:lang w:val="en-US" w:eastAsia="pt-BR"/>
        </w:rPr>
        <w:t>lineages</w:t>
      </w:r>
      <w:r w:rsidR="003F42A4">
        <w:rPr>
          <w:rFonts w:ascii="Times New Roman" w:hAnsi="Times New Roman" w:cs="Times New Roman"/>
          <w:sz w:val="24"/>
          <w:szCs w:val="24"/>
          <w:lang w:val="en-US" w:eastAsia="pt-BR"/>
        </w:rPr>
        <w:t xml:space="preserve"> </w:t>
      </w:r>
      <w:r w:rsidR="00344920">
        <w:rPr>
          <w:rFonts w:ascii="Times New Roman" w:hAnsi="Times New Roman" w:cs="Times New Roman"/>
          <w:sz w:val="24"/>
          <w:szCs w:val="24"/>
          <w:lang w:val="en-US" w:eastAsia="pt-BR"/>
        </w:rPr>
        <w:t xml:space="preserve">is greater among </w:t>
      </w:r>
      <w:r w:rsidR="004C671B">
        <w:rPr>
          <w:rFonts w:ascii="Times New Roman" w:hAnsi="Times New Roman" w:cs="Times New Roman"/>
          <w:sz w:val="24"/>
          <w:szCs w:val="24"/>
          <w:lang w:val="en-US" w:eastAsia="pt-BR"/>
        </w:rPr>
        <w:t xml:space="preserve">streams </w:t>
      </w:r>
      <w:r w:rsidR="003F2D3D">
        <w:rPr>
          <w:rFonts w:ascii="Times New Roman" w:hAnsi="Times New Roman" w:cs="Times New Roman"/>
          <w:sz w:val="24"/>
          <w:szCs w:val="24"/>
          <w:lang w:val="en-US" w:eastAsia="pt-BR"/>
        </w:rPr>
        <w:t>located at</w:t>
      </w:r>
      <w:r w:rsidR="008233F9">
        <w:rPr>
          <w:rFonts w:ascii="Times New Roman" w:hAnsi="Times New Roman" w:cs="Times New Roman"/>
          <w:sz w:val="24"/>
          <w:szCs w:val="24"/>
          <w:lang w:val="en-US" w:eastAsia="pt-BR"/>
        </w:rPr>
        <w:t xml:space="preserve"> d</w:t>
      </w:r>
      <w:r w:rsidR="00116EE5">
        <w:rPr>
          <w:rFonts w:ascii="Times New Roman" w:hAnsi="Times New Roman" w:cs="Times New Roman"/>
          <w:sz w:val="24"/>
          <w:szCs w:val="24"/>
          <w:lang w:val="en-US" w:eastAsia="pt-BR"/>
        </w:rPr>
        <w:t>ifferent b</w:t>
      </w:r>
      <w:r w:rsidR="004E45B2">
        <w:rPr>
          <w:rFonts w:ascii="Times New Roman" w:hAnsi="Times New Roman" w:cs="Times New Roman"/>
          <w:sz w:val="24"/>
          <w:szCs w:val="24"/>
          <w:lang w:val="en-US" w:eastAsia="pt-BR"/>
        </w:rPr>
        <w:t>asins and with greater</w:t>
      </w:r>
      <w:r w:rsidR="004C671B">
        <w:rPr>
          <w:rFonts w:ascii="Times New Roman" w:hAnsi="Times New Roman" w:cs="Times New Roman"/>
          <w:sz w:val="24"/>
          <w:szCs w:val="24"/>
          <w:lang w:val="en-US" w:eastAsia="pt-BR"/>
        </w:rPr>
        <w:t xml:space="preserve"> differences in water velocity</w:t>
      </w:r>
      <w:r w:rsidR="00027D8C">
        <w:rPr>
          <w:rFonts w:ascii="Times New Roman" w:hAnsi="Times New Roman" w:cs="Times New Roman"/>
          <w:sz w:val="24"/>
          <w:szCs w:val="24"/>
          <w:lang w:val="en-US" w:eastAsia="pt-BR"/>
        </w:rPr>
        <w:t xml:space="preserve">, </w:t>
      </w:r>
      <w:r w:rsidR="000C5331">
        <w:rPr>
          <w:rFonts w:ascii="Times New Roman" w:hAnsi="Times New Roman" w:cs="Times New Roman"/>
          <w:sz w:val="24"/>
          <w:szCs w:val="24"/>
          <w:lang w:val="en-US" w:eastAsia="pt-BR"/>
        </w:rPr>
        <w:t xml:space="preserve">clade </w:t>
      </w:r>
      <w:proofErr w:type="spellStart"/>
      <w:r w:rsidR="000C5331">
        <w:rPr>
          <w:rFonts w:ascii="Times New Roman" w:hAnsi="Times New Roman" w:cs="Times New Roman"/>
          <w:sz w:val="24"/>
          <w:szCs w:val="24"/>
          <w:lang w:val="en-US" w:eastAsia="pt-BR"/>
        </w:rPr>
        <w:t>nestedness</w:t>
      </w:r>
      <w:proofErr w:type="spellEnd"/>
      <w:r w:rsidR="000C5331">
        <w:rPr>
          <w:rFonts w:ascii="Times New Roman" w:hAnsi="Times New Roman" w:cs="Times New Roman"/>
          <w:sz w:val="24"/>
          <w:szCs w:val="24"/>
          <w:lang w:val="en-US" w:eastAsia="pt-BR"/>
        </w:rPr>
        <w:t xml:space="preserve"> </w:t>
      </w:r>
      <w:r w:rsidR="003874B8">
        <w:rPr>
          <w:rFonts w:ascii="Times New Roman" w:hAnsi="Times New Roman" w:cs="Times New Roman"/>
          <w:sz w:val="24"/>
          <w:szCs w:val="24"/>
          <w:lang w:val="en-US" w:eastAsia="pt-BR"/>
        </w:rPr>
        <w:t xml:space="preserve">is higher </w:t>
      </w:r>
      <w:r w:rsidR="004C671B">
        <w:rPr>
          <w:rFonts w:ascii="Times New Roman" w:hAnsi="Times New Roman" w:cs="Times New Roman"/>
          <w:sz w:val="24"/>
          <w:szCs w:val="24"/>
          <w:lang w:val="en-US" w:eastAsia="pt-BR"/>
        </w:rPr>
        <w:t xml:space="preserve">among </w:t>
      </w:r>
      <w:r w:rsidR="003874B8">
        <w:rPr>
          <w:rFonts w:ascii="Times New Roman" w:hAnsi="Times New Roman" w:cs="Times New Roman"/>
          <w:sz w:val="24"/>
          <w:szCs w:val="24"/>
          <w:lang w:val="en-US" w:eastAsia="pt-BR"/>
        </w:rPr>
        <w:t xml:space="preserve">streams with greater differences in </w:t>
      </w:r>
      <w:proofErr w:type="spellStart"/>
      <w:r w:rsidR="00DE67B4">
        <w:rPr>
          <w:rFonts w:ascii="Times New Roman" w:hAnsi="Times New Roman" w:cs="Times New Roman"/>
          <w:sz w:val="24"/>
          <w:szCs w:val="24"/>
          <w:lang w:val="en-US" w:eastAsia="pt-BR"/>
        </w:rPr>
        <w:t>pH</w:t>
      </w:r>
      <w:r w:rsidR="000C38EA">
        <w:rPr>
          <w:rFonts w:ascii="Times New Roman" w:hAnsi="Times New Roman" w:cs="Times New Roman"/>
          <w:sz w:val="24"/>
          <w:szCs w:val="24"/>
          <w:lang w:val="en-US" w:eastAsia="pt-BR"/>
        </w:rPr>
        <w:t>.</w:t>
      </w:r>
      <w:proofErr w:type="spellEnd"/>
      <w:r w:rsidR="000C38EA">
        <w:rPr>
          <w:rFonts w:ascii="Times New Roman" w:hAnsi="Times New Roman" w:cs="Times New Roman"/>
          <w:sz w:val="24"/>
          <w:szCs w:val="24"/>
          <w:lang w:val="en-US" w:eastAsia="pt-BR"/>
        </w:rPr>
        <w:t xml:space="preserve"> Regarding taxonomic component,</w:t>
      </w:r>
      <w:r w:rsidR="004C671B">
        <w:rPr>
          <w:rFonts w:ascii="Times New Roman" w:hAnsi="Times New Roman" w:cs="Times New Roman"/>
          <w:sz w:val="24"/>
          <w:szCs w:val="24"/>
          <w:lang w:val="en-US" w:eastAsia="pt-BR"/>
        </w:rPr>
        <w:t xml:space="preserve"> </w:t>
      </w:r>
      <w:r w:rsidR="00240847">
        <w:rPr>
          <w:rFonts w:ascii="Times New Roman" w:hAnsi="Times New Roman" w:cs="Times New Roman"/>
          <w:sz w:val="24"/>
          <w:szCs w:val="24"/>
          <w:lang w:val="en-US" w:eastAsia="pt-BR"/>
        </w:rPr>
        <w:t>t</w:t>
      </w:r>
      <w:r w:rsidR="009D3FBE">
        <w:rPr>
          <w:rFonts w:ascii="Times New Roman" w:hAnsi="Times New Roman" w:cs="Times New Roman"/>
          <w:sz w:val="24"/>
          <w:szCs w:val="24"/>
          <w:lang w:val="en-US" w:eastAsia="pt-BR"/>
        </w:rPr>
        <w:t xml:space="preserve">he high turnover </w:t>
      </w:r>
      <w:r w:rsidR="00240847">
        <w:rPr>
          <w:rFonts w:ascii="Times New Roman" w:hAnsi="Times New Roman" w:cs="Times New Roman"/>
          <w:sz w:val="24"/>
          <w:szCs w:val="24"/>
          <w:lang w:val="en-US" w:eastAsia="pt-BR"/>
        </w:rPr>
        <w:t xml:space="preserve">was found </w:t>
      </w:r>
      <w:r w:rsidR="009D3FBE">
        <w:rPr>
          <w:rFonts w:ascii="Times New Roman" w:hAnsi="Times New Roman" w:cs="Times New Roman"/>
          <w:sz w:val="24"/>
          <w:szCs w:val="24"/>
          <w:lang w:val="en-US" w:eastAsia="pt-BR"/>
        </w:rPr>
        <w:t xml:space="preserve">among </w:t>
      </w:r>
      <w:r w:rsidR="00A230E4">
        <w:rPr>
          <w:rFonts w:ascii="Times New Roman" w:hAnsi="Times New Roman" w:cs="Times New Roman"/>
          <w:sz w:val="24"/>
          <w:szCs w:val="24"/>
          <w:lang w:val="en-US" w:eastAsia="pt-BR"/>
        </w:rPr>
        <w:t xml:space="preserve">streams </w:t>
      </w:r>
      <w:r w:rsidR="00AC5CD5">
        <w:rPr>
          <w:rFonts w:ascii="Times New Roman" w:hAnsi="Times New Roman" w:cs="Times New Roman"/>
          <w:sz w:val="24"/>
          <w:szCs w:val="24"/>
          <w:lang w:val="en-US" w:eastAsia="pt-BR"/>
        </w:rPr>
        <w:t>of different basins</w:t>
      </w:r>
      <w:r w:rsidR="00A25E05">
        <w:rPr>
          <w:rFonts w:ascii="Times New Roman" w:hAnsi="Times New Roman" w:cs="Times New Roman"/>
          <w:sz w:val="24"/>
          <w:szCs w:val="24"/>
          <w:lang w:val="en-US" w:eastAsia="pt-BR"/>
        </w:rPr>
        <w:t>. Our results</w:t>
      </w:r>
      <w:r w:rsidR="00B679B4">
        <w:rPr>
          <w:rFonts w:ascii="Times New Roman" w:hAnsi="Times New Roman" w:cs="Times New Roman"/>
          <w:sz w:val="24"/>
          <w:szCs w:val="24"/>
          <w:lang w:val="en-US" w:eastAsia="pt-BR"/>
        </w:rPr>
        <w:t xml:space="preserve"> indicat</w:t>
      </w:r>
      <w:r w:rsidR="00A25E05">
        <w:rPr>
          <w:rFonts w:ascii="Times New Roman" w:hAnsi="Times New Roman" w:cs="Times New Roman"/>
          <w:sz w:val="24"/>
          <w:szCs w:val="24"/>
          <w:lang w:val="en-US" w:eastAsia="pt-BR"/>
        </w:rPr>
        <w:t>ed</w:t>
      </w:r>
      <w:r w:rsidR="00B679B4">
        <w:rPr>
          <w:rFonts w:ascii="Times New Roman" w:hAnsi="Times New Roman" w:cs="Times New Roman"/>
          <w:sz w:val="24"/>
          <w:szCs w:val="24"/>
          <w:lang w:val="en-US" w:eastAsia="pt-BR"/>
        </w:rPr>
        <w:t xml:space="preserve"> a</w:t>
      </w:r>
      <w:r w:rsidR="00AC5CD5">
        <w:rPr>
          <w:rFonts w:ascii="Times New Roman" w:hAnsi="Times New Roman" w:cs="Times New Roman"/>
          <w:sz w:val="24"/>
          <w:szCs w:val="24"/>
          <w:lang w:val="en-US" w:eastAsia="pt-BR"/>
        </w:rPr>
        <w:t>n</w:t>
      </w:r>
      <w:r w:rsidR="00B679B4">
        <w:rPr>
          <w:rFonts w:ascii="Times New Roman" w:hAnsi="Times New Roman" w:cs="Times New Roman"/>
          <w:sz w:val="24"/>
          <w:szCs w:val="24"/>
          <w:lang w:val="en-US" w:eastAsia="pt-BR"/>
        </w:rPr>
        <w:t xml:space="preserve"> effect of biogeographical and local environmental factors acting different</w:t>
      </w:r>
      <w:ins w:id="7" w:author="Wagner Vicentin" w:date="2020-04-25T14:53:00Z">
        <w:r w:rsidR="00B76C81">
          <w:rPr>
            <w:rFonts w:ascii="Times New Roman" w:hAnsi="Times New Roman" w:cs="Times New Roman"/>
            <w:sz w:val="24"/>
            <w:szCs w:val="24"/>
            <w:lang w:val="en-US" w:eastAsia="pt-BR"/>
          </w:rPr>
          <w:t>ly</w:t>
        </w:r>
      </w:ins>
      <w:r w:rsidR="00B679B4">
        <w:rPr>
          <w:rFonts w:ascii="Times New Roman" w:hAnsi="Times New Roman" w:cs="Times New Roman"/>
          <w:sz w:val="24"/>
          <w:szCs w:val="24"/>
          <w:lang w:val="en-US" w:eastAsia="pt-BR"/>
        </w:rPr>
        <w:t xml:space="preserve"> in determine the structure of the fish community in stream headwaters of this region</w:t>
      </w:r>
      <w:r w:rsidR="000126F3">
        <w:rPr>
          <w:rFonts w:ascii="Times New Roman" w:hAnsi="Times New Roman" w:cs="Times New Roman"/>
          <w:sz w:val="24"/>
          <w:szCs w:val="24"/>
          <w:lang w:val="en-US" w:eastAsia="pt-BR"/>
        </w:rPr>
        <w:t>.</w:t>
      </w:r>
      <w:r w:rsidR="00B73150">
        <w:rPr>
          <w:rFonts w:ascii="Times New Roman" w:hAnsi="Times New Roman" w:cs="Times New Roman"/>
          <w:sz w:val="24"/>
          <w:szCs w:val="24"/>
          <w:lang w:val="en-US" w:eastAsia="pt-BR"/>
        </w:rPr>
        <w:t xml:space="preserve"> Depicting beta diversity among its different components allowed to shed light on different mechanisms acting on </w:t>
      </w:r>
      <w:r w:rsidR="00EB60C9">
        <w:rPr>
          <w:rFonts w:ascii="Times New Roman" w:hAnsi="Times New Roman" w:cs="Times New Roman"/>
          <w:sz w:val="24"/>
          <w:szCs w:val="24"/>
          <w:lang w:val="en-US" w:eastAsia="pt-BR"/>
        </w:rPr>
        <w:t>community assembly of headwater streams.</w:t>
      </w:r>
    </w:p>
    <w:p w14:paraId="643BCF28" w14:textId="0080DECF" w:rsidR="00B679B4" w:rsidRDefault="00B679B4" w:rsidP="00391A34">
      <w:pPr>
        <w:spacing w:after="0" w:line="480" w:lineRule="auto"/>
        <w:rPr>
          <w:rFonts w:ascii="Times New Roman" w:hAnsi="Times New Roman" w:cs="Times New Roman"/>
          <w:sz w:val="24"/>
          <w:szCs w:val="24"/>
          <w:lang w:val="en-US" w:eastAsia="pt-BR"/>
        </w:rPr>
      </w:pPr>
      <w:r>
        <w:rPr>
          <w:rFonts w:ascii="Times New Roman" w:hAnsi="Times New Roman" w:cs="Times New Roman"/>
          <w:sz w:val="24"/>
          <w:szCs w:val="24"/>
          <w:lang w:val="en-US" w:eastAsia="pt-BR"/>
        </w:rPr>
        <w:t xml:space="preserve">Keywords: </w:t>
      </w:r>
      <w:proofErr w:type="spellStart"/>
      <w:r w:rsidR="004004D5">
        <w:rPr>
          <w:rFonts w:ascii="Times New Roman" w:hAnsi="Times New Roman" w:cs="Times New Roman"/>
          <w:sz w:val="24"/>
          <w:szCs w:val="24"/>
          <w:lang w:val="en-US" w:eastAsia="pt-BR"/>
        </w:rPr>
        <w:t>phylobetadiversity</w:t>
      </w:r>
      <w:proofErr w:type="spellEnd"/>
      <w:r w:rsidR="004004D5">
        <w:rPr>
          <w:rFonts w:ascii="Times New Roman" w:hAnsi="Times New Roman" w:cs="Times New Roman"/>
          <w:sz w:val="24"/>
          <w:szCs w:val="24"/>
          <w:lang w:val="en-US" w:eastAsia="pt-BR"/>
        </w:rPr>
        <w:t xml:space="preserve">; </w:t>
      </w:r>
      <w:r w:rsidR="006C0BED">
        <w:rPr>
          <w:rFonts w:ascii="Times New Roman" w:hAnsi="Times New Roman" w:cs="Times New Roman"/>
          <w:sz w:val="24"/>
          <w:szCs w:val="24"/>
          <w:lang w:val="en-US" w:eastAsia="pt-BR"/>
        </w:rPr>
        <w:t>tropical streams; community assembly</w:t>
      </w:r>
      <w:r w:rsidR="00922C55">
        <w:rPr>
          <w:rFonts w:ascii="Times New Roman" w:hAnsi="Times New Roman" w:cs="Times New Roman"/>
          <w:sz w:val="24"/>
          <w:szCs w:val="24"/>
          <w:lang w:val="en-US" w:eastAsia="pt-BR"/>
        </w:rPr>
        <w:t>;</w:t>
      </w:r>
      <w:r w:rsidR="006B7DA7">
        <w:rPr>
          <w:rFonts w:ascii="Times New Roman" w:hAnsi="Times New Roman" w:cs="Times New Roman"/>
          <w:sz w:val="24"/>
          <w:szCs w:val="24"/>
          <w:lang w:val="en-US" w:eastAsia="pt-BR"/>
        </w:rPr>
        <w:t xml:space="preserve"> turnover; </w:t>
      </w:r>
      <w:proofErr w:type="spellStart"/>
      <w:r w:rsidR="006B7DA7">
        <w:rPr>
          <w:rFonts w:ascii="Times New Roman" w:hAnsi="Times New Roman" w:cs="Times New Roman"/>
          <w:sz w:val="24"/>
          <w:szCs w:val="24"/>
          <w:lang w:val="en-US" w:eastAsia="pt-BR"/>
        </w:rPr>
        <w:t>nestedness</w:t>
      </w:r>
      <w:proofErr w:type="spellEnd"/>
    </w:p>
    <w:p w14:paraId="096CDC7B" w14:textId="77777777" w:rsidR="0048756F" w:rsidRDefault="0015366C" w:rsidP="00391A34">
      <w:pPr>
        <w:spacing w:after="0" w:line="480" w:lineRule="auto"/>
        <w:rPr>
          <w:rFonts w:ascii="Times New Roman" w:hAnsi="Times New Roman" w:cs="Times New Roman"/>
          <w:b/>
          <w:color w:val="000000"/>
          <w:sz w:val="24"/>
          <w:szCs w:val="24"/>
          <w:lang w:val="en-US" w:eastAsia="pt-BR"/>
        </w:rPr>
      </w:pPr>
      <w:r>
        <w:rPr>
          <w:rFonts w:ascii="Times New Roman" w:hAnsi="Times New Roman" w:cs="Times New Roman"/>
          <w:color w:val="000000"/>
          <w:sz w:val="24"/>
          <w:szCs w:val="24"/>
          <w:lang w:val="en-US" w:eastAsia="pt-BR"/>
        </w:rPr>
        <w:br w:type="page"/>
      </w:r>
      <w:r w:rsidR="005859C4">
        <w:rPr>
          <w:rFonts w:ascii="Times New Roman" w:hAnsi="Times New Roman" w:cs="Times New Roman"/>
          <w:b/>
          <w:color w:val="000000"/>
          <w:sz w:val="24"/>
          <w:szCs w:val="24"/>
          <w:lang w:val="en-US" w:eastAsia="pt-BR"/>
        </w:rPr>
        <w:lastRenderedPageBreak/>
        <w:t>Introduction</w:t>
      </w:r>
    </w:p>
    <w:p w14:paraId="30531B7F" w14:textId="05F2508B" w:rsidR="0033725E" w:rsidRDefault="00F32AE1" w:rsidP="00391A34">
      <w:pPr>
        <w:spacing w:after="0" w:line="480" w:lineRule="auto"/>
        <w:rPr>
          <w:rFonts w:ascii="Times New Roman" w:hAnsi="Times New Roman" w:cs="Times New Roman"/>
          <w:color w:val="000000"/>
          <w:sz w:val="24"/>
          <w:szCs w:val="24"/>
          <w:lang w:val="en-US" w:eastAsia="pt-BR"/>
        </w:rPr>
      </w:pPr>
      <w:r>
        <w:rPr>
          <w:rFonts w:ascii="Times New Roman" w:hAnsi="Times New Roman" w:cs="Times New Roman"/>
          <w:color w:val="000000"/>
          <w:sz w:val="24"/>
          <w:szCs w:val="24"/>
          <w:lang w:val="en-US" w:eastAsia="pt-BR"/>
        </w:rPr>
        <w:t>Compositional patterns in ecological communities</w:t>
      </w:r>
      <w:r w:rsidR="00FA2B57">
        <w:rPr>
          <w:rFonts w:ascii="Times New Roman" w:hAnsi="Times New Roman" w:cs="Times New Roman"/>
          <w:color w:val="000000"/>
          <w:sz w:val="24"/>
          <w:szCs w:val="24"/>
          <w:lang w:val="en-US" w:eastAsia="pt-BR"/>
        </w:rPr>
        <w:t xml:space="preserve"> is a result of numerous factors</w:t>
      </w:r>
      <w:r w:rsidR="00B76B6D">
        <w:rPr>
          <w:rFonts w:ascii="Times New Roman" w:hAnsi="Times New Roman" w:cs="Times New Roman"/>
          <w:color w:val="000000"/>
          <w:sz w:val="24"/>
          <w:szCs w:val="24"/>
          <w:lang w:val="en-US" w:eastAsia="pt-BR"/>
        </w:rPr>
        <w:t xml:space="preserve"> acting</w:t>
      </w:r>
      <w:r w:rsidR="00FA2B57">
        <w:rPr>
          <w:rFonts w:ascii="Times New Roman" w:hAnsi="Times New Roman" w:cs="Times New Roman"/>
          <w:color w:val="000000"/>
          <w:sz w:val="24"/>
          <w:szCs w:val="24"/>
          <w:lang w:val="en-US" w:eastAsia="pt-BR"/>
        </w:rPr>
        <w:t xml:space="preserve"> </w:t>
      </w:r>
      <w:r w:rsidR="00AB6525">
        <w:rPr>
          <w:rFonts w:ascii="Times New Roman" w:hAnsi="Times New Roman" w:cs="Times New Roman"/>
          <w:color w:val="000000"/>
          <w:sz w:val="24"/>
          <w:szCs w:val="24"/>
          <w:lang w:val="en-US" w:eastAsia="pt-BR"/>
        </w:rPr>
        <w:t>both contemporary and historical</w:t>
      </w:r>
      <w:r w:rsidR="00B76B6D">
        <w:rPr>
          <w:rFonts w:ascii="Times New Roman" w:hAnsi="Times New Roman" w:cs="Times New Roman"/>
          <w:color w:val="000000"/>
          <w:sz w:val="24"/>
          <w:szCs w:val="24"/>
          <w:lang w:val="en-US" w:eastAsia="pt-BR"/>
        </w:rPr>
        <w:t>ly</w:t>
      </w:r>
      <w:r w:rsidR="00AB6525">
        <w:rPr>
          <w:rFonts w:ascii="Times New Roman" w:hAnsi="Times New Roman" w:cs="Times New Roman"/>
          <w:color w:val="000000"/>
          <w:sz w:val="24"/>
          <w:szCs w:val="24"/>
          <w:lang w:val="en-US" w:eastAsia="pt-BR"/>
        </w:rPr>
        <w:t xml:space="preserve"> </w:t>
      </w:r>
      <w:r w:rsidR="00B76B6D">
        <w:rPr>
          <w:rFonts w:ascii="Times New Roman" w:hAnsi="Times New Roman" w:cs="Times New Roman"/>
          <w:color w:val="000000"/>
          <w:sz w:val="24"/>
          <w:szCs w:val="24"/>
          <w:lang w:val="en-US" w:eastAsia="pt-BR"/>
        </w:rPr>
        <w:t>to determine</w:t>
      </w:r>
      <w:r w:rsidR="00AB6525">
        <w:rPr>
          <w:rFonts w:ascii="Times New Roman" w:hAnsi="Times New Roman" w:cs="Times New Roman"/>
          <w:color w:val="000000"/>
          <w:sz w:val="24"/>
          <w:szCs w:val="24"/>
          <w:lang w:val="en-US" w:eastAsia="pt-BR"/>
        </w:rPr>
        <w:t xml:space="preserve"> the assembly of</w:t>
      </w:r>
      <w:r w:rsidR="00B7680A">
        <w:rPr>
          <w:rFonts w:ascii="Times New Roman" w:hAnsi="Times New Roman" w:cs="Times New Roman"/>
          <w:color w:val="000000"/>
          <w:sz w:val="24"/>
          <w:szCs w:val="24"/>
          <w:lang w:val="en-US" w:eastAsia="pt-BR"/>
        </w:rPr>
        <w:t xml:space="preserve"> currently</w:t>
      </w:r>
      <w:r w:rsidR="00AB6525">
        <w:rPr>
          <w:rFonts w:ascii="Times New Roman" w:hAnsi="Times New Roman" w:cs="Times New Roman"/>
          <w:color w:val="000000"/>
          <w:sz w:val="24"/>
          <w:szCs w:val="24"/>
          <w:lang w:val="en-US" w:eastAsia="pt-BR"/>
        </w:rPr>
        <w:t xml:space="preserve"> </w:t>
      </w:r>
      <w:r w:rsidR="00B76B6D">
        <w:rPr>
          <w:rFonts w:ascii="Times New Roman" w:hAnsi="Times New Roman" w:cs="Times New Roman"/>
          <w:color w:val="000000"/>
          <w:sz w:val="24"/>
          <w:szCs w:val="24"/>
          <w:lang w:val="en-US" w:eastAsia="pt-BR"/>
        </w:rPr>
        <w:t>species in space</w:t>
      </w:r>
      <w:r w:rsidR="00917C41">
        <w:rPr>
          <w:rFonts w:ascii="Times New Roman" w:hAnsi="Times New Roman" w:cs="Times New Roman"/>
          <w:color w:val="000000"/>
          <w:sz w:val="24"/>
          <w:szCs w:val="24"/>
          <w:lang w:val="en-US" w:eastAsia="pt-BR"/>
        </w:rPr>
        <w:t xml:space="preserve"> and time</w:t>
      </w:r>
      <w:r w:rsidR="00B76B6D">
        <w:rPr>
          <w:rFonts w:ascii="Times New Roman" w:hAnsi="Times New Roman" w:cs="Times New Roman"/>
          <w:color w:val="000000"/>
          <w:sz w:val="24"/>
          <w:szCs w:val="24"/>
          <w:lang w:val="en-US" w:eastAsia="pt-BR"/>
        </w:rPr>
        <w:t xml:space="preserve"> </w:t>
      </w:r>
      <w:r w:rsidR="00B76B6D">
        <w:rPr>
          <w:rFonts w:ascii="Times New Roman" w:hAnsi="Times New Roman" w:cs="Times New Roman"/>
          <w:color w:val="000000"/>
          <w:sz w:val="24"/>
          <w:szCs w:val="24"/>
          <w:lang w:val="en-US" w:eastAsia="pt-BR"/>
        </w:rPr>
        <w:fldChar w:fldCharType="begin" w:fldLock="1"/>
      </w:r>
      <w:r w:rsidR="007B44DD">
        <w:rPr>
          <w:rFonts w:ascii="Times New Roman" w:hAnsi="Times New Roman" w:cs="Times New Roman"/>
          <w:color w:val="000000"/>
          <w:sz w:val="24"/>
          <w:szCs w:val="24"/>
          <w:lang w:val="en-US" w:eastAsia="pt-BR"/>
        </w:rPr>
        <w:instrText>ADDIN CSL_CITATION {"citationItems":[{"id":"ITEM-1","itemData":{"DOI":"10.1111/j.1461-0248.2008.01256.x","ISSN":"1461023X","abstract":"A key challenge in ecological research is to integrate data from different scales to evaluate the ecological and evolutionary mechanisms that influence current patterns of biological diversity. We build on recent attempts to incorporate phylogenetic information into traditional diversity analyses and on existing research on beta diversity and phylogenetic community ecology. Phylogenetic beta diversity (phylobetadiversity) measures the phylogenetic distance among communities and as such allows us to connect local processes, such as biotic interactions and environmental filtering, with more regional processes including trait evolution and speciation. When combined with traditional measures of beta diversity, environmental gradient analyses or ecological niche modelling, phylobetadiversity can provide significant and novel insights into the mechanisms underlying current patterns of biological diversity.","author":[{"dropping-particle":"","family":"Graham","given":"Catherine H.","non-dropping-particle":"","parse-names":false,"suffix":""},{"dropping-particle":"","family":"Fine","given":"Paul V A","non-dropping-particle":"","parse-names":false,"suffix":""}],"container-title":"Ecology Letters","id":"ITEM-1","issue":"12","issued":{"date-parts":[["2008"]]},"page":"1265-1277","title":"Phylogenetic beta diversity: Linking ecological and evolutionary processes across space in time","type":"article-journal","volume":"11"},"uris":["http://www.mendeley.com/documents/?uuid=10393fed-84cf-4cb8-97e5-2ac5e3165c8e"]}],"mendeley":{"formattedCitation":"(1)","plainTextFormattedCitation":"(1)","previouslyFormattedCitation":"(1)"},"properties":{"noteIndex":0},"schema":"https://github.com/citation-style-language/schema/raw/master/csl-citation.json"}</w:instrText>
      </w:r>
      <w:r w:rsidR="00B76B6D">
        <w:rPr>
          <w:rFonts w:ascii="Times New Roman" w:hAnsi="Times New Roman" w:cs="Times New Roman"/>
          <w:color w:val="000000"/>
          <w:sz w:val="24"/>
          <w:szCs w:val="24"/>
          <w:lang w:val="en-US" w:eastAsia="pt-BR"/>
        </w:rPr>
        <w:fldChar w:fldCharType="separate"/>
      </w:r>
      <w:r w:rsidR="00AC77D7" w:rsidRPr="00AC77D7">
        <w:rPr>
          <w:rFonts w:ascii="Times New Roman" w:hAnsi="Times New Roman" w:cs="Times New Roman"/>
          <w:noProof/>
          <w:color w:val="000000"/>
          <w:sz w:val="24"/>
          <w:szCs w:val="24"/>
          <w:lang w:val="en-US" w:eastAsia="pt-BR"/>
        </w:rPr>
        <w:t>(1)</w:t>
      </w:r>
      <w:r w:rsidR="00B76B6D">
        <w:rPr>
          <w:rFonts w:ascii="Times New Roman" w:hAnsi="Times New Roman" w:cs="Times New Roman"/>
          <w:color w:val="000000"/>
          <w:sz w:val="24"/>
          <w:szCs w:val="24"/>
          <w:lang w:val="en-US" w:eastAsia="pt-BR"/>
        </w:rPr>
        <w:fldChar w:fldCharType="end"/>
      </w:r>
      <w:r w:rsidR="00FA2B57">
        <w:rPr>
          <w:rFonts w:ascii="Times New Roman" w:hAnsi="Times New Roman" w:cs="Times New Roman"/>
          <w:color w:val="000000"/>
          <w:sz w:val="24"/>
          <w:szCs w:val="24"/>
          <w:lang w:val="en-US" w:eastAsia="pt-BR"/>
        </w:rPr>
        <w:t xml:space="preserve">. </w:t>
      </w:r>
      <w:r w:rsidR="00B76B6D">
        <w:rPr>
          <w:rFonts w:ascii="Times New Roman" w:hAnsi="Times New Roman" w:cs="Times New Roman"/>
          <w:color w:val="000000"/>
          <w:sz w:val="24"/>
          <w:szCs w:val="24"/>
          <w:lang w:val="en-US" w:eastAsia="pt-BR"/>
        </w:rPr>
        <w:t>The</w:t>
      </w:r>
      <w:r w:rsidR="00FA2B57">
        <w:rPr>
          <w:rFonts w:ascii="Times New Roman" w:hAnsi="Times New Roman" w:cs="Times New Roman"/>
          <w:color w:val="000000"/>
          <w:sz w:val="24"/>
          <w:szCs w:val="24"/>
          <w:lang w:val="en-US" w:eastAsia="pt-BR"/>
        </w:rPr>
        <w:t xml:space="preserve"> </w:t>
      </w:r>
      <w:r w:rsidR="00B76B6D">
        <w:rPr>
          <w:rFonts w:ascii="Times New Roman" w:hAnsi="Times New Roman" w:cs="Times New Roman"/>
          <w:color w:val="000000"/>
          <w:sz w:val="24"/>
          <w:szCs w:val="24"/>
          <w:lang w:val="en-US" w:eastAsia="pt-BR"/>
        </w:rPr>
        <w:t xml:space="preserve">patterns of </w:t>
      </w:r>
      <w:r w:rsidR="00FA2B57">
        <w:rPr>
          <w:rFonts w:ascii="Times New Roman" w:hAnsi="Times New Roman" w:cs="Times New Roman"/>
          <w:color w:val="000000"/>
          <w:sz w:val="24"/>
          <w:szCs w:val="24"/>
          <w:lang w:val="en-US" w:eastAsia="pt-BR"/>
        </w:rPr>
        <w:t>variation</w:t>
      </w:r>
      <w:r w:rsidR="00B76B6D">
        <w:rPr>
          <w:rFonts w:ascii="Times New Roman" w:hAnsi="Times New Roman" w:cs="Times New Roman"/>
          <w:color w:val="000000"/>
          <w:sz w:val="24"/>
          <w:szCs w:val="24"/>
          <w:lang w:val="en-US" w:eastAsia="pt-BR"/>
        </w:rPr>
        <w:t xml:space="preserve"> exhibited in community composition</w:t>
      </w:r>
      <w:r w:rsidR="00FA2B57">
        <w:rPr>
          <w:rFonts w:ascii="Times New Roman" w:hAnsi="Times New Roman" w:cs="Times New Roman"/>
          <w:color w:val="000000"/>
          <w:sz w:val="24"/>
          <w:szCs w:val="24"/>
          <w:lang w:val="en-US" w:eastAsia="pt-BR"/>
        </w:rPr>
        <w:t xml:space="preserve"> can reveal the imprints </w:t>
      </w:r>
      <w:r>
        <w:rPr>
          <w:rFonts w:ascii="Times New Roman" w:hAnsi="Times New Roman" w:cs="Times New Roman"/>
          <w:color w:val="000000"/>
          <w:sz w:val="24"/>
          <w:szCs w:val="24"/>
          <w:lang w:val="en-US" w:eastAsia="pt-BR"/>
        </w:rPr>
        <w:t>that</w:t>
      </w:r>
      <w:r w:rsidR="00FA2B57">
        <w:rPr>
          <w:rFonts w:ascii="Times New Roman" w:hAnsi="Times New Roman" w:cs="Times New Roman"/>
          <w:color w:val="000000"/>
          <w:sz w:val="24"/>
          <w:szCs w:val="24"/>
          <w:lang w:val="en-US" w:eastAsia="pt-BR"/>
        </w:rPr>
        <w:t xml:space="preserve"> different factors </w:t>
      </w:r>
      <w:r>
        <w:rPr>
          <w:rFonts w:ascii="Times New Roman" w:hAnsi="Times New Roman" w:cs="Times New Roman"/>
          <w:color w:val="000000"/>
          <w:sz w:val="24"/>
          <w:szCs w:val="24"/>
          <w:lang w:val="en-US" w:eastAsia="pt-BR"/>
        </w:rPr>
        <w:t xml:space="preserve">leave </w:t>
      </w:r>
      <w:r w:rsidR="00FA2B57">
        <w:rPr>
          <w:rFonts w:ascii="Times New Roman" w:hAnsi="Times New Roman" w:cs="Times New Roman"/>
          <w:color w:val="000000"/>
          <w:sz w:val="24"/>
          <w:szCs w:val="24"/>
          <w:lang w:val="en-US" w:eastAsia="pt-BR"/>
        </w:rPr>
        <w:t xml:space="preserve">on </w:t>
      </w:r>
      <w:r w:rsidR="00917C41">
        <w:rPr>
          <w:rFonts w:ascii="Times New Roman" w:hAnsi="Times New Roman" w:cs="Times New Roman"/>
          <w:color w:val="000000"/>
          <w:sz w:val="24"/>
          <w:szCs w:val="24"/>
          <w:lang w:val="en-US" w:eastAsia="pt-BR"/>
        </w:rPr>
        <w:t xml:space="preserve">these </w:t>
      </w:r>
      <w:r w:rsidR="00FA2B57">
        <w:rPr>
          <w:rFonts w:ascii="Times New Roman" w:hAnsi="Times New Roman" w:cs="Times New Roman"/>
          <w:color w:val="000000"/>
          <w:sz w:val="24"/>
          <w:szCs w:val="24"/>
          <w:lang w:val="en-US" w:eastAsia="pt-BR"/>
        </w:rPr>
        <w:t>communities</w:t>
      </w:r>
      <w:r w:rsidR="00B76B6D">
        <w:rPr>
          <w:rFonts w:ascii="Times New Roman" w:hAnsi="Times New Roman" w:cs="Times New Roman"/>
          <w:color w:val="000000"/>
          <w:sz w:val="24"/>
          <w:szCs w:val="24"/>
          <w:lang w:val="en-US" w:eastAsia="pt-BR"/>
        </w:rPr>
        <w:t xml:space="preserve"> </w:t>
      </w:r>
      <w:r w:rsidR="00917C41">
        <w:rPr>
          <w:rFonts w:ascii="Times New Roman" w:hAnsi="Times New Roman" w:cs="Times New Roman"/>
          <w:color w:val="000000"/>
          <w:sz w:val="24"/>
          <w:szCs w:val="24"/>
          <w:lang w:val="en-US" w:eastAsia="pt-BR"/>
        </w:rPr>
        <w:fldChar w:fldCharType="begin" w:fldLock="1"/>
      </w:r>
      <w:r w:rsidR="00917C41">
        <w:rPr>
          <w:rFonts w:ascii="Times New Roman" w:hAnsi="Times New Roman" w:cs="Times New Roman"/>
          <w:color w:val="000000"/>
          <w:sz w:val="24"/>
          <w:szCs w:val="24"/>
          <w:lang w:val="en-US" w:eastAsia="pt-BR"/>
        </w:rPr>
        <w:instrText>ADDIN CSL_CITATION {"citationItems":[{"id":"ITEM-1","itemData":{"DOI":"10.1111/1365-2435.12425","ISBN":"1365-2435","ISSN":"13652435","abstract":"1. The subdiscipline of 'community phylogenetics' is rapidly growing and influencing thinking regarding community assembly. In particular, phylogenetic dispersion of co-occurring species within a community is commonly used as a proxy to identify which community assembly pro-cesses may have structured a particular community: phylogenetic clustering as a proxy for abi-otic assembly, that is habitat filtering, and phylogenetic overdispersion as a proxy for biotic assembly, notably competition. 2. We challenge this approach by highlighting (typically) implicit assumptions that are, in reality, only weakly supported, including (i) phylogenetic dispersion reflects trait dispersion; (ii) a given ecological function can be performed only by a single trait state or combination of trait states; (iii) trait similarity causes enhanced competition; (iv) competition causes species exclusion; (v) commu-nities are at equilibrium with processes of assembly having been completed; (vi) assembly through habitat filtering decreases in importance if assembly through competition increases, such that the relative balance of the two can be thus quantified by a single parameter; and (vii) observed phylo-genetic dispersion is driven predominantly by local and present-day processes. 3. Moreover, technical sophistication of the phylogenetic-patterns-as-proxy approach trades off against sophistication in alternative, potentially more pertinent approaches to directly observe or manipulate assembly processes. 4. Despite concerns about using phylogenetic dispersion as a proxy for community assembly processes, we suggest there are underappreciated benefits of quantifying the phylogenetic structure of communities, including (i) understanding how coexistence leads to the macro-evolutionary diversification of habitat lineage-pools (i.e. phylogenetic-patterns-as-result approach); and (ii) understanding the macroevolutionary contingency of habitat lineage-pools and how it affects present-day species coexistence in local communities (i.e. phylogenetic-patterns-as-cause approach). 5. We conclude that phylogenetic patterns may be little useful as proxy of community assembly. However, such patterns can prove useful to identify and test novel hypotheses on (i) how local coexistence may control macroevolution of the habitat lineage-pool, for example through com-petition among close relatives triggering displacement and diversification of characters, and (ii) how macroevolution within the habitat l…","author":[{"dropping-particle":"","family":"Gerhold","given":"Pille","non-dropping-particle":"","parse-names":false,"suffix":""},{"dropping-particle":"","family":"Cahill","given":"James F.","non-dropping-particle":"","parse-names":false,"suffix":""},{"dropping-particle":"","family":"Winter","given":"Marten","non-dropping-particle":"","parse-names":false,"suffix":""},{"dropping-particle":"V.","family":"Bartish","given":"Igor","non-dropping-particle":"","parse-names":false,"suffix":""},{"dropping-particle":"","family":"Prinzing","given":"Andreas","non-dropping-particle":"","parse-names":false,"suffix":""}],"container-title":"Functional Ecology","id":"ITEM-1","issue":"5","issued":{"date-parts":[["2015"]]},"page":"600-614","title":"Phylogenetic patterns are not proxies of community assembly mechanisms (they are far better)","type":"article-journal","volume":"29"},"uris":["http://www.mendeley.com/documents/?uuid=388d73e7-dfc5-48ef-9e3d-c4d6bacba1bf"]}],"mendeley":{"formattedCitation":"(2)","plainTextFormattedCitation":"(2)","previouslyFormattedCitation":"(2)"},"properties":{"noteIndex":0},"schema":"https://github.com/citation-style-language/schema/raw/master/csl-citation.json"}</w:instrText>
      </w:r>
      <w:r w:rsidR="00917C41">
        <w:rPr>
          <w:rFonts w:ascii="Times New Roman" w:hAnsi="Times New Roman" w:cs="Times New Roman"/>
          <w:color w:val="000000"/>
          <w:sz w:val="24"/>
          <w:szCs w:val="24"/>
          <w:lang w:val="en-US" w:eastAsia="pt-BR"/>
        </w:rPr>
        <w:fldChar w:fldCharType="separate"/>
      </w:r>
      <w:r w:rsidR="00917C41" w:rsidRPr="00AC77D7">
        <w:rPr>
          <w:rFonts w:ascii="Times New Roman" w:hAnsi="Times New Roman" w:cs="Times New Roman"/>
          <w:noProof/>
          <w:color w:val="000000"/>
          <w:sz w:val="24"/>
          <w:szCs w:val="24"/>
          <w:lang w:val="en-US" w:eastAsia="pt-BR"/>
        </w:rPr>
        <w:t>(2)</w:t>
      </w:r>
      <w:r w:rsidR="00917C41">
        <w:rPr>
          <w:rFonts w:ascii="Times New Roman" w:hAnsi="Times New Roman" w:cs="Times New Roman"/>
          <w:color w:val="000000"/>
          <w:sz w:val="24"/>
          <w:szCs w:val="24"/>
          <w:lang w:val="en-US" w:eastAsia="pt-BR"/>
        </w:rPr>
        <w:fldChar w:fldCharType="end"/>
      </w:r>
      <w:r w:rsidR="00917C41">
        <w:rPr>
          <w:rFonts w:ascii="Times New Roman" w:hAnsi="Times New Roman" w:cs="Times New Roman"/>
          <w:color w:val="000000"/>
          <w:sz w:val="24"/>
          <w:szCs w:val="24"/>
          <w:lang w:val="en-US" w:eastAsia="pt-BR"/>
        </w:rPr>
        <w:t xml:space="preserve"> </w:t>
      </w:r>
      <w:r w:rsidR="00B76B6D">
        <w:rPr>
          <w:rFonts w:ascii="Times New Roman" w:hAnsi="Times New Roman" w:cs="Times New Roman"/>
          <w:color w:val="000000"/>
          <w:sz w:val="24"/>
          <w:szCs w:val="24"/>
          <w:lang w:val="en-US" w:eastAsia="pt-BR"/>
        </w:rPr>
        <w:t xml:space="preserve">(e.g. </w:t>
      </w:r>
      <w:r w:rsidR="00B76B6D">
        <w:rPr>
          <w:rFonts w:ascii="Times New Roman" w:hAnsi="Times New Roman" w:cs="Times New Roman"/>
          <w:color w:val="000000"/>
          <w:sz w:val="24"/>
          <w:szCs w:val="24"/>
          <w:lang w:val="en-US" w:eastAsia="pt-BR"/>
        </w:rPr>
        <w:fldChar w:fldCharType="begin" w:fldLock="1"/>
      </w:r>
      <w:r w:rsidR="007B44DD">
        <w:rPr>
          <w:rFonts w:ascii="Times New Roman" w:hAnsi="Times New Roman" w:cs="Times New Roman"/>
          <w:color w:val="000000"/>
          <w:sz w:val="24"/>
          <w:szCs w:val="24"/>
          <w:lang w:val="en-US" w:eastAsia="pt-BR"/>
        </w:rPr>
        <w:instrText>ADDIN CSL_CITATION {"citationItems":[{"id":"ITEM-1","itemData":{"DOI":"10.1073/pnas.1120467109","ISBN":"0027-8424","ISSN":"0027-8424","PMID":"22529387","abstract":"Despite long-standing interest in the origin and maintenance of species diversity, little is known about historical drivers of species assemblage structure at large spatiotemporal scales. Here, we use global species distribution data, a dated genus-level phylogeny, and paleo-reconstructions of biomes and climate to examine Cenozoic imprints on the phylogenetic structure of regional species assemblages of palms (Arecaceae), a species-rich plant family characteristic of tropical ecosystems. We find a strong imprint on phylogenetic clustering due to geographic isolation and in situ diversification, especially in the Neotropics and on islands with spectacular palm radiations (e.g., Madagascar, Hawaii, and Cuba). Phylogenetic overdispersion on mainlands and islands corresponds to biotic interchange areas. Differences in the degree of phylogenetic clustering among biogeographic realms are related to differential losses of tropical rainforests during the Cenozoic, but not to the cumulative area of tropical rainforest over geological time. A largely random phylogenetic assemblage structure in Africa coincides with severe losses of rainforest area, especially after the Miocene. More recent events also appear to be influential: phylogenetic clustering increases with increasing intensity of Quaternary glacial-interglacial climatic oscillations in South America and, to a lesser extent, Africa, indicating that specific clades perform better in climatically unstable regions. Our results suggest that continental isolation (in combination with limited long-distance dispersal) and changing climate and habitat loss throughout the Cenozoic have had strong impacts on the phylogenetic structure of regional species assemblages in the tropics.","author":[{"dropping-particle":"","family":"Kissling","given":"W. D.","non-dropping-particle":"","parse-names":false,"suffix":""},{"dropping-particle":"","family":"Eiserhardt","given":"W. L.","non-dropping-particle":"","parse-names":false,"suffix":""},{"dropping-particle":"","family":"Baker","given":"W. J.","non-dropping-particle":"","parse-names":false,"suffix":""},{"dropping-particle":"","family":"Borchsenius","given":"F.","non-dropping-particle":"","parse-names":false,"suffix":""},{"dropping-particle":"","family":"Couvreur","given":"T. L. P.","non-dropping-particle":"","parse-names":false,"suffix":""},{"dropping-particle":"","family":"Balslev","given":"H.","non-dropping-particle":"","parse-names":false,"suffix":""},{"dropping-particle":"","family":"Svenning","given":"J.-C.","non-dropping-particle":"","parse-names":false,"suffix":""}],"container-title":"Proceedings of the National Academy of Sciences","id":"ITEM-1","issued":{"date-parts":[["2012"]]},"page":"7379-7384","title":"Cenozoic imprints on the phylogenetic structure of palm species assemblages worldwide","type":"article-journal","volume":"109"},"uris":["http://www.mendeley.com/documents/?uuid=27d1a56c-e485-4b9b-a90b-6c50120dcc35"]}],"mendeley":{"formattedCitation":"(3)","manualFormatting":"Kissling et al. 2012","plainTextFormattedCitation":"(3)","previouslyFormattedCitation":"(3)"},"properties":{"noteIndex":0},"schema":"https://github.com/citation-style-language/schema/raw/master/csl-citation.json"}</w:instrText>
      </w:r>
      <w:r w:rsidR="00B76B6D">
        <w:rPr>
          <w:rFonts w:ascii="Times New Roman" w:hAnsi="Times New Roman" w:cs="Times New Roman"/>
          <w:color w:val="000000"/>
          <w:sz w:val="24"/>
          <w:szCs w:val="24"/>
          <w:lang w:val="en-US" w:eastAsia="pt-BR"/>
        </w:rPr>
        <w:fldChar w:fldCharType="separate"/>
      </w:r>
      <w:r w:rsidR="00B76B6D" w:rsidRPr="00B76B6D">
        <w:rPr>
          <w:rFonts w:ascii="Times New Roman" w:hAnsi="Times New Roman" w:cs="Times New Roman"/>
          <w:noProof/>
          <w:color w:val="000000"/>
          <w:sz w:val="24"/>
          <w:szCs w:val="24"/>
          <w:lang w:val="en-US" w:eastAsia="pt-BR"/>
        </w:rPr>
        <w:t>Kissling et al. 2012</w:t>
      </w:r>
      <w:r w:rsidR="00B76B6D">
        <w:rPr>
          <w:rFonts w:ascii="Times New Roman" w:hAnsi="Times New Roman" w:cs="Times New Roman"/>
          <w:color w:val="000000"/>
          <w:sz w:val="24"/>
          <w:szCs w:val="24"/>
          <w:lang w:val="en-US" w:eastAsia="pt-BR"/>
        </w:rPr>
        <w:fldChar w:fldCharType="end"/>
      </w:r>
      <w:r w:rsidR="00B76B6D">
        <w:rPr>
          <w:rFonts w:ascii="Times New Roman" w:hAnsi="Times New Roman" w:cs="Times New Roman"/>
          <w:color w:val="000000"/>
          <w:sz w:val="24"/>
          <w:szCs w:val="24"/>
          <w:lang w:val="en-US" w:eastAsia="pt-BR"/>
        </w:rPr>
        <w:t>)</w:t>
      </w:r>
      <w:r w:rsidR="00FA2B57">
        <w:rPr>
          <w:rFonts w:ascii="Times New Roman" w:hAnsi="Times New Roman" w:cs="Times New Roman"/>
          <w:color w:val="000000"/>
          <w:sz w:val="24"/>
          <w:szCs w:val="24"/>
          <w:lang w:val="en-US" w:eastAsia="pt-BR"/>
        </w:rPr>
        <w:t>.</w:t>
      </w:r>
      <w:r w:rsidR="0033725E">
        <w:rPr>
          <w:rFonts w:ascii="Times New Roman" w:hAnsi="Times New Roman" w:cs="Times New Roman"/>
          <w:color w:val="000000"/>
          <w:sz w:val="24"/>
          <w:szCs w:val="24"/>
          <w:lang w:val="en-US" w:eastAsia="pt-BR"/>
        </w:rPr>
        <w:t xml:space="preserve"> In this sense, beta diversity metrics that considers both taxonomic </w:t>
      </w:r>
      <w:ins w:id="8" w:author="Gabriel Nakamura" w:date="2020-05-02T16:48:00Z">
        <w:r w:rsidR="00D64AC0">
          <w:rPr>
            <w:rFonts w:ascii="Times New Roman" w:hAnsi="Times New Roman" w:cs="Times New Roman"/>
            <w:color w:val="000000"/>
            <w:sz w:val="24"/>
            <w:szCs w:val="24"/>
            <w:lang w:val="en-US" w:eastAsia="pt-BR"/>
          </w:rPr>
          <w:t xml:space="preserve">and </w:t>
        </w:r>
      </w:ins>
      <w:del w:id="9" w:author="Gabriel Nakamura" w:date="2020-05-02T16:48:00Z">
        <w:r w:rsidR="0033725E" w:rsidDel="00D64AC0">
          <w:rPr>
            <w:rFonts w:ascii="Times New Roman" w:hAnsi="Times New Roman" w:cs="Times New Roman"/>
            <w:color w:val="000000"/>
            <w:sz w:val="24"/>
            <w:szCs w:val="24"/>
            <w:lang w:val="en-US" w:eastAsia="pt-BR"/>
          </w:rPr>
          <w:delText xml:space="preserve">information joint with an investigation of the distribution of </w:delText>
        </w:r>
      </w:del>
      <w:r w:rsidR="0033725E">
        <w:rPr>
          <w:rFonts w:ascii="Times New Roman" w:hAnsi="Times New Roman" w:cs="Times New Roman"/>
          <w:color w:val="000000"/>
          <w:sz w:val="24"/>
          <w:szCs w:val="24"/>
          <w:lang w:val="en-US" w:eastAsia="pt-BR"/>
        </w:rPr>
        <w:t>lineages</w:t>
      </w:r>
      <w:ins w:id="10" w:author="Gabriel Nakamura" w:date="2020-05-02T16:48:00Z">
        <w:r w:rsidR="00D64AC0">
          <w:rPr>
            <w:rFonts w:ascii="Times New Roman" w:hAnsi="Times New Roman" w:cs="Times New Roman"/>
            <w:color w:val="000000"/>
            <w:sz w:val="24"/>
            <w:szCs w:val="24"/>
            <w:lang w:val="en-US" w:eastAsia="pt-BR"/>
          </w:rPr>
          <w:t xml:space="preserve"> distribution through space</w:t>
        </w:r>
      </w:ins>
      <w:r w:rsidR="0033725E">
        <w:rPr>
          <w:rFonts w:ascii="Times New Roman" w:hAnsi="Times New Roman" w:cs="Times New Roman"/>
          <w:color w:val="000000"/>
          <w:sz w:val="24"/>
          <w:szCs w:val="24"/>
          <w:lang w:val="en-US" w:eastAsia="pt-BR"/>
        </w:rPr>
        <w:t xml:space="preserve"> </w:t>
      </w:r>
      <w:r w:rsidR="0033725E" w:rsidRPr="00F12EF1">
        <w:rPr>
          <w:rFonts w:ascii="Times New Roman" w:hAnsi="Times New Roman" w:cs="Times New Roman"/>
          <w:color w:val="000000"/>
          <w:sz w:val="24"/>
          <w:szCs w:val="24"/>
          <w:lang w:val="en-US" w:eastAsia="pt-BR"/>
        </w:rPr>
        <w:t>ha</w:t>
      </w:r>
      <w:ins w:id="11" w:author="Wagner Vicentin" w:date="2020-04-29T15:07:00Z">
        <w:r w:rsidR="00F12EF1">
          <w:rPr>
            <w:rFonts w:ascii="Times New Roman" w:hAnsi="Times New Roman" w:cs="Times New Roman"/>
            <w:color w:val="000000"/>
            <w:sz w:val="24"/>
            <w:szCs w:val="24"/>
            <w:lang w:val="en-US" w:eastAsia="pt-BR"/>
          </w:rPr>
          <w:t>ve</w:t>
        </w:r>
      </w:ins>
      <w:del w:id="12" w:author="Wagner Vicentin" w:date="2020-04-29T15:07:00Z">
        <w:r w:rsidR="0033725E" w:rsidRPr="00F12EF1" w:rsidDel="00F12EF1">
          <w:rPr>
            <w:rFonts w:ascii="Times New Roman" w:hAnsi="Times New Roman" w:cs="Times New Roman"/>
            <w:color w:val="000000"/>
            <w:sz w:val="24"/>
            <w:szCs w:val="24"/>
            <w:lang w:val="en-US" w:eastAsia="pt-BR"/>
          </w:rPr>
          <w:delText>s</w:delText>
        </w:r>
      </w:del>
      <w:r w:rsidR="0033725E">
        <w:rPr>
          <w:rFonts w:ascii="Times New Roman" w:hAnsi="Times New Roman" w:cs="Times New Roman"/>
          <w:color w:val="000000"/>
          <w:sz w:val="24"/>
          <w:szCs w:val="24"/>
          <w:lang w:val="en-US" w:eastAsia="pt-BR"/>
        </w:rPr>
        <w:t xml:space="preserve"> been showed effective to reveal the balance among contemporary and historical</w:t>
      </w:r>
      <w:r w:rsidR="00917C41">
        <w:rPr>
          <w:rFonts w:ascii="Times New Roman" w:hAnsi="Times New Roman" w:cs="Times New Roman"/>
          <w:color w:val="000000"/>
          <w:sz w:val="24"/>
          <w:szCs w:val="24"/>
          <w:lang w:val="en-US" w:eastAsia="pt-BR"/>
        </w:rPr>
        <w:t>/biogeographical</w:t>
      </w:r>
      <w:r w:rsidR="0033725E">
        <w:rPr>
          <w:rFonts w:ascii="Times New Roman" w:hAnsi="Times New Roman" w:cs="Times New Roman"/>
          <w:color w:val="000000"/>
          <w:sz w:val="24"/>
          <w:szCs w:val="24"/>
          <w:lang w:val="en-US" w:eastAsia="pt-BR"/>
        </w:rPr>
        <w:t xml:space="preserve"> factors acting on </w:t>
      </w:r>
      <w:r w:rsidR="00ED027B">
        <w:rPr>
          <w:rFonts w:ascii="Times New Roman" w:hAnsi="Times New Roman" w:cs="Times New Roman"/>
          <w:color w:val="000000"/>
          <w:sz w:val="24"/>
          <w:szCs w:val="24"/>
          <w:lang w:val="en-US" w:eastAsia="pt-BR"/>
        </w:rPr>
        <w:t>community organization</w:t>
      </w:r>
      <w:r w:rsidR="0033725E">
        <w:rPr>
          <w:rFonts w:ascii="Times New Roman" w:hAnsi="Times New Roman" w:cs="Times New Roman"/>
          <w:color w:val="000000"/>
          <w:sz w:val="24"/>
          <w:szCs w:val="24"/>
          <w:lang w:val="en-US" w:eastAsia="pt-BR"/>
        </w:rPr>
        <w:t xml:space="preserve"> </w:t>
      </w:r>
      <w:r w:rsidR="0033725E">
        <w:rPr>
          <w:rFonts w:ascii="Times New Roman" w:hAnsi="Times New Roman" w:cs="Times New Roman"/>
          <w:color w:val="000000"/>
          <w:sz w:val="24"/>
          <w:szCs w:val="24"/>
          <w:lang w:val="en-US" w:eastAsia="pt-BR"/>
        </w:rPr>
        <w:fldChar w:fldCharType="begin" w:fldLock="1"/>
      </w:r>
      <w:r w:rsidR="007B44DD">
        <w:rPr>
          <w:rFonts w:ascii="Times New Roman" w:hAnsi="Times New Roman" w:cs="Times New Roman"/>
          <w:color w:val="000000"/>
          <w:sz w:val="24"/>
          <w:szCs w:val="24"/>
          <w:lang w:val="en-US" w:eastAsia="pt-BR"/>
        </w:rPr>
        <w:instrText xml:space="preserve">ADDIN CSL_CITATION {"citationItems":[{"id":"ITEM-1","itemData":{"DOI":"10.1111/j.1461-0248.2010.01456.x","ISBN":"1461-0248 (Electronic) 1461-023X (Linking)","ISSN":"1461023X","PMID":"20337699","abstract":"It is well known that species evolutionary history plays a crucial role in community assembly. Here, we offer a formal analytical framework to integrate in metacommunity analysis the species' phylogeny with their functional traits and abundances. We define phylogenetic structure of a community as phylogenetically weighted species composition. This is used to reveal patterns of phylogenetic community variation and to measure and test by specified null models the phylogenetic signal at the metacommunity level, which we distinguish from phylogenetic signal at the species pool level. The former indicates that communities more similar in their phylogenetic structure are also similar in their average trait values, which may indicate species' niche conservation for the given traits. We apply this framework to an example from grassland communities and find that traits with significant phylogenetic signal at the metacommunity level exhibit ecological filtering along the resource gradient, but since both mechanisms act independently on traits, niche conservatism is not supported.","author":[{"dropping-particle":"","family":"Pillar","given":"Valério D.","non-dropping-particle":"","parse-names":false,"suffix":""},{"dropping-particle":"","family":"Duarte","given":"Leandro D S","non-dropping-particle":"","parse-names":false,"suffix":""}],"container-title":"Ecology Letters","id":"ITEM-1","issued":{"date-parts":[["2010"]]},"page":"587-596","title":"A framework for metacommunity analysis of phylogenetic structure","type":"article-journal","volume":"13"},"uris":["http://www.mendeley.com/documents/?uuid=87966b29-a636-4893-b5b1-514438f20856"]},{"id":"ITEM-2","itemData":{"DOI":"10.1556/168.2015.16.1","ISSN":"1585-8553","abstract":"The phylogenetic relationship among species may influence the mechanisms controlling local community assembly in ecological time. We analyzed the degree of recurrence of phylogenetic structure patterns in woody plant communities distributed along grassland-forest ecotones, across different vegetation types in southern Brazil, and the effect of phylogenetic pool size used to assess such patterns. Species frequency in quadrats distributed along grassland-forest ecotones was surveyed in different phytogeographic regions, where forests tend to expand over grasslands. We used principal coordinates of phylogenetic structure (PCPS) to evaluate the structure within vegetation quadrats divided into three habitat categories: grassland, forest edge and forest interior. Furthermore, phylogenetic structure measures were computed using different phylogenetic pool sizes. Our analyses showed consistent patterns in relation to habitat categories and to different phylogenetic pool sizes. Basal clades of angiosperms were as...","author":[{"dropping-particle":"","family":"Debastiani","given":"V. J.","non-dropping-particle":"","parse-names":false,"suffix":""},{"dropping-particle":"","family":"Muller","given":"S. C.","non-dropping-particle":"","parse-names":false,"suffix":""},{"dropping-particle":"","family":"Oliveira","given":"J. M.","non-dropping-particle":"","parse-names":false,"suffix":""},{"dropping-particle":"","family":"Rocha","given":"F. S.","non-dropping-particle":"","parse-names":false,"suffix":""},{"dropping-particle":"","family":"Sestren-Bastos","given":"M. C.","non-dropping-particle":"","parse-names":false,"suffix":""},{"dropping-particle":"","family":"Duarte","given":"L. D. S.","non-dropping-particle":"","parse-names":false,"suffix":""}],"container-title":"Community Ecology","id":"ITEM-2","issue":"1","issued":{"date-parts":[["2015"]]},"page":"1-9","title":"Recurrent patterns of phylogenetic habitat filtering in woody plant communities across phytogeographically distinct grassland-forest ecotones","type":"article-journal","volume":"16"},"uris":["http://www.mendeley.com/documents/?uuid=6d4ee6ee-fbce-47f3-8094-073c0c4673d4"]},{"id":"ITEM-3","itemData":{"DOI":"10.1111/j.1600-0706.2010.18898.x","ISBN":"1600-0706","ISSN":"00301299","PMID":"21959168","abstract":"Because species – environment interactions are mediated by phenotypic tradeoff s, the maintenance of ancestral traits in some phylogenetic clades and the emergence of evolutionary novelties in others are likely to limit the types of habitats that species occupy, generating phylogenetic habitat fi ltering. To test for phylogenetic habitat fi ltering in woody sapling com- munities in vegetation patches scattered in southern Brazilian grasslands, I estimated if patches of diff erent sizes encom- passed species of diff erent phylogenetic groups. I analyzed patch composition with principal coordinates of phylogenetic structure (PCPS), extracted from a matrix of phylogeny-weighted species composition, and compared these results against net relatedness index (NRI) analyses. NRI analysis revealed that most communities were phylogenetically random, and that patches of diff erent sizes did not diff er from each other with respect to NRI. Th e fi rst four PCPS contained </w:instrText>
      </w:r>
      <w:r w:rsidR="007B44DD">
        <w:rPr>
          <w:rFonts w:ascii="Cambria Math" w:hAnsi="Cambria Math" w:cs="Cambria Math"/>
          <w:color w:val="000000"/>
          <w:sz w:val="24"/>
          <w:szCs w:val="24"/>
          <w:lang w:val="en-US" w:eastAsia="pt-BR"/>
        </w:rPr>
        <w:instrText>≅</w:instrText>
      </w:r>
      <w:r w:rsidR="007B44DD">
        <w:rPr>
          <w:rFonts w:ascii="Times New Roman" w:hAnsi="Times New Roman" w:cs="Times New Roman"/>
          <w:color w:val="000000"/>
          <w:sz w:val="24"/>
          <w:szCs w:val="24"/>
          <w:lang w:val="en-US" w:eastAsia="pt-BR"/>
        </w:rPr>
        <w:instrText xml:space="preserve"> 91% of total variation in phylogeny-weighted species composition. In the fi rst two PCPS, scores of large patches diff ered from those of small and medium patches, which did not diff er from each other. Large patches were associated with basal plant clades, whereas small patches were mostly related to asterids, and medium patches were phylogenetically diverse. Phylogenetic habitat fi ltering was detected only by PCPS analysis, possibly because NRI analysis does not take into account the habitat specifi city of species. Taking phylogenetic habitat fi ltering into account in comparative studies likely enhances our capabil- ity to understand the ways that plants interact with their environment. Since","author":[{"dropping-particle":"","family":"Duarte","given":"L. D S","non-dropping-particle":"","parse-names":false,"suffix":""}],"container-title":"Oikos","id":"ITEM-3","issue":"2","issued":{"date-parts":[["2011"]]},"page":"208-215","title":"Phylogenetic habitat filtering influences forest nucleation in grasslands","type":"article-journal","volume":"120"},"uris":["http://www.mendeley.com/documents/?uuid=22d919d6-6de6-4908-92f1-d1a8d8f5fcac"]},{"id":"ITEM-4","itemData":{"DOI":"10.1890/11-0494.1","ISBN":"0012-9658","ISSN":"00129658","author":[{"dropping-particle":"","family":"Peres-Neto","given":"P-R.","non-dropping-particle":"","parse-names":false,"suffix":""},{"dropping-particle":"","family":"Leibold","given":"M-a.","non-dropping-particle":"","parse-names":false,"suffix":""},{"dropping-particle":"","family":"Dray","given":"S","non-dropping-particle":"","parse-names":false,"suffix":""}],"container-title":"Ecology","id":"ITEM-4","issue":"8","issued":{"date-parts":[["2012"]]},"page":"14-30","title":"Assessing the effects of spatial contingency and environmental ﬁltering on metacommunity phylogenetics","type":"article-journal","volume":"93"},"uris":["http://www.mendeley.com/documents/?uuid=11368111-c475-4908-9abc-64f6e3d27f24"]},{"id":"ITEM-5","itemData":{"DOI":"10.1111/j.1461-0248.2010.01523.x","ISSN":"14610248","abstract":"Biogeographical, evolutionary and ecological processes interact to regulate patterns in metacommunities. However, as there are few quantitative methods for evaluating their joint effects, resolving this interaction is difficult. We develop a method that aims to evaluate the interaction between phylogenetic structure, historical biogeographic events and environmental filtering in driving species distributions in a large-scale metacommunity. Using freshwater zooplankton as a case study, we contrast the phylogenetic metacommunity structure of calanoid copepods and an ecologically similar but more vagile group, daphniids, in the northeastern US. We find that legacies of historical biogeographical events have strongly constrained calanoid distributions within this area, but that adaptation to different water chemistry and lake morphology drives the metacommunity structure of daphniids. Our findings show that biogeographic history and metacommunity processes jointly regulate community structure in these lakes and suggest that this also depends on factors that affect the colonization rate of different types of organisms.","author":[{"dropping-particle":"","family":"Leibold","given":"Mathew A.","non-dropping-particle":"","parse-names":false,"suffix":""},{"dropping-particle":"","family":"Economo","given":"Evan P.","non-dropping-particle":"","parse-names":false,"suffix":""},{"dropping-particle":"","family":"Peres-Neto","given":"Pedro","non-dropping-particle":"","parse-names":false,"suffix":""}],"container-title":"Ecology Letters","id":"ITEM-5","issue":"10","issued":{"date-parts":[["2010"]]},"page":"1290-1299","title":"Metacommunity phylogenetics: Separating the roles of environmental filters and historical biogeography","type":"article-journal","volume":"13"},"uris":["http://www.mendeley.com/documents/?uuid=5311c54d-85fc-4901-a0d6-a3c74f959b1f"]}],"mendeley":{"formattedCitation":"(4–8)","plainTextFormattedCitation":"(4–8)","previouslyFormattedCitation":"(4–8)"},"properties":{"noteIndex":0},"schema":"https://github.com/citation-style-language/schema/raw/master/csl-citation.json"}</w:instrText>
      </w:r>
      <w:r w:rsidR="0033725E">
        <w:rPr>
          <w:rFonts w:ascii="Times New Roman" w:hAnsi="Times New Roman" w:cs="Times New Roman"/>
          <w:color w:val="000000"/>
          <w:sz w:val="24"/>
          <w:szCs w:val="24"/>
          <w:lang w:val="en-US" w:eastAsia="pt-BR"/>
        </w:rPr>
        <w:fldChar w:fldCharType="separate"/>
      </w:r>
      <w:r w:rsidR="00AC77D7" w:rsidRPr="00AC77D7">
        <w:rPr>
          <w:rFonts w:ascii="Times New Roman" w:hAnsi="Times New Roman" w:cs="Times New Roman"/>
          <w:noProof/>
          <w:color w:val="000000"/>
          <w:sz w:val="24"/>
          <w:szCs w:val="24"/>
          <w:lang w:val="en-US" w:eastAsia="pt-BR"/>
        </w:rPr>
        <w:t>(4–8)</w:t>
      </w:r>
      <w:r w:rsidR="0033725E">
        <w:rPr>
          <w:rFonts w:ascii="Times New Roman" w:hAnsi="Times New Roman" w:cs="Times New Roman"/>
          <w:color w:val="000000"/>
          <w:sz w:val="24"/>
          <w:szCs w:val="24"/>
          <w:lang w:val="en-US" w:eastAsia="pt-BR"/>
        </w:rPr>
        <w:fldChar w:fldCharType="end"/>
      </w:r>
      <w:r w:rsidR="0033725E">
        <w:rPr>
          <w:rFonts w:ascii="Times New Roman" w:hAnsi="Times New Roman" w:cs="Times New Roman"/>
          <w:color w:val="000000"/>
          <w:sz w:val="24"/>
          <w:szCs w:val="24"/>
          <w:lang w:val="en-US" w:eastAsia="pt-BR"/>
        </w:rPr>
        <w:t>.</w:t>
      </w:r>
    </w:p>
    <w:p w14:paraId="7F52B58B" w14:textId="1C5835AB" w:rsidR="00BD4AE3" w:rsidRDefault="0033725E" w:rsidP="00391A34">
      <w:pPr>
        <w:spacing w:after="0" w:line="480" w:lineRule="auto"/>
        <w:ind w:firstLine="708"/>
        <w:rPr>
          <w:rFonts w:ascii="Times New Roman" w:hAnsi="Times New Roman" w:cs="Times New Roman"/>
          <w:color w:val="000000"/>
          <w:sz w:val="24"/>
          <w:szCs w:val="24"/>
          <w:lang w:val="en-US" w:eastAsia="pt-BR"/>
        </w:rPr>
      </w:pPr>
      <w:r>
        <w:rPr>
          <w:rFonts w:ascii="Times New Roman" w:hAnsi="Times New Roman" w:cs="Times New Roman"/>
          <w:color w:val="000000"/>
          <w:sz w:val="24"/>
          <w:szCs w:val="24"/>
          <w:lang w:val="en-US" w:eastAsia="pt-BR"/>
        </w:rPr>
        <w:t xml:space="preserve">Particularly, </w:t>
      </w:r>
      <w:r w:rsidR="00654D76">
        <w:rPr>
          <w:rFonts w:ascii="Times New Roman" w:hAnsi="Times New Roman" w:cs="Times New Roman"/>
          <w:color w:val="000000"/>
          <w:sz w:val="24"/>
          <w:szCs w:val="24"/>
          <w:lang w:val="en-US" w:eastAsia="pt-BR"/>
        </w:rPr>
        <w:t>the investigation of the</w:t>
      </w:r>
      <w:r w:rsidR="00DD6910">
        <w:rPr>
          <w:rFonts w:ascii="Times New Roman" w:hAnsi="Times New Roman" w:cs="Times New Roman"/>
          <w:color w:val="000000"/>
          <w:sz w:val="24"/>
          <w:szCs w:val="24"/>
          <w:lang w:val="en-US" w:eastAsia="pt-BR"/>
        </w:rPr>
        <w:t xml:space="preserve"> </w:t>
      </w:r>
      <w:r w:rsidR="00654D76">
        <w:rPr>
          <w:rFonts w:ascii="Times New Roman" w:hAnsi="Times New Roman" w:cs="Times New Roman"/>
          <w:color w:val="000000"/>
          <w:sz w:val="24"/>
          <w:szCs w:val="24"/>
          <w:lang w:val="en-US" w:eastAsia="pt-BR"/>
        </w:rPr>
        <w:t>variation in communit</w:t>
      </w:r>
      <w:r w:rsidR="00B7680A">
        <w:rPr>
          <w:rFonts w:ascii="Times New Roman" w:hAnsi="Times New Roman" w:cs="Times New Roman"/>
          <w:color w:val="000000"/>
          <w:sz w:val="24"/>
          <w:szCs w:val="24"/>
          <w:lang w:val="en-US" w:eastAsia="pt-BR"/>
        </w:rPr>
        <w:t xml:space="preserve">ies </w:t>
      </w:r>
      <w:r w:rsidR="00DD6910">
        <w:rPr>
          <w:rFonts w:ascii="Times New Roman" w:hAnsi="Times New Roman" w:cs="Times New Roman"/>
          <w:color w:val="000000"/>
          <w:sz w:val="24"/>
          <w:szCs w:val="24"/>
          <w:lang w:val="en-US" w:eastAsia="pt-BR"/>
        </w:rPr>
        <w:t xml:space="preserve">of </w:t>
      </w:r>
      <w:r>
        <w:rPr>
          <w:rFonts w:ascii="Times New Roman" w:hAnsi="Times New Roman" w:cs="Times New Roman"/>
          <w:color w:val="000000"/>
          <w:sz w:val="24"/>
          <w:szCs w:val="24"/>
          <w:lang w:val="en-US" w:eastAsia="pt-BR"/>
        </w:rPr>
        <w:t>distinct biogeographic areas (</w:t>
      </w:r>
      <w:proofErr w:type="spellStart"/>
      <w:r>
        <w:rPr>
          <w:rFonts w:ascii="Times New Roman" w:hAnsi="Times New Roman" w:cs="Times New Roman"/>
          <w:color w:val="000000"/>
          <w:sz w:val="24"/>
          <w:szCs w:val="24"/>
          <w:lang w:val="en-US" w:eastAsia="pt-BR"/>
        </w:rPr>
        <w:t>Morrone</w:t>
      </w:r>
      <w:proofErr w:type="spellEnd"/>
      <w:r w:rsidR="006C18E4">
        <w:rPr>
          <w:rFonts w:ascii="Times New Roman" w:hAnsi="Times New Roman" w:cs="Times New Roman"/>
          <w:color w:val="000000"/>
          <w:sz w:val="24"/>
          <w:szCs w:val="24"/>
          <w:lang w:val="en-US" w:eastAsia="pt-BR"/>
        </w:rPr>
        <w:t>, XXX</w:t>
      </w:r>
      <w:r>
        <w:rPr>
          <w:rFonts w:ascii="Times New Roman" w:hAnsi="Times New Roman" w:cs="Times New Roman"/>
          <w:color w:val="000000"/>
          <w:sz w:val="24"/>
          <w:szCs w:val="24"/>
          <w:lang w:val="en-US" w:eastAsia="pt-BR"/>
        </w:rPr>
        <w:t>)</w:t>
      </w:r>
      <w:r w:rsidR="00DD6910">
        <w:rPr>
          <w:rFonts w:ascii="Times New Roman" w:hAnsi="Times New Roman" w:cs="Times New Roman"/>
          <w:color w:val="000000"/>
          <w:sz w:val="24"/>
          <w:szCs w:val="24"/>
          <w:lang w:val="en-US" w:eastAsia="pt-BR"/>
        </w:rPr>
        <w:t xml:space="preserve"> have the potential to</w:t>
      </w:r>
      <w:r>
        <w:rPr>
          <w:rFonts w:ascii="Times New Roman" w:hAnsi="Times New Roman" w:cs="Times New Roman"/>
          <w:color w:val="000000"/>
          <w:sz w:val="24"/>
          <w:szCs w:val="24"/>
          <w:lang w:val="en-US" w:eastAsia="pt-BR"/>
        </w:rPr>
        <w:t xml:space="preserve"> </w:t>
      </w:r>
      <w:r w:rsidR="00654D76">
        <w:rPr>
          <w:rFonts w:ascii="Times New Roman" w:hAnsi="Times New Roman" w:cs="Times New Roman"/>
          <w:color w:val="000000"/>
          <w:sz w:val="24"/>
          <w:szCs w:val="24"/>
          <w:lang w:val="en-US" w:eastAsia="pt-BR"/>
        </w:rPr>
        <w:t>reveal</w:t>
      </w:r>
      <w:r>
        <w:rPr>
          <w:rFonts w:ascii="Times New Roman" w:hAnsi="Times New Roman" w:cs="Times New Roman"/>
          <w:color w:val="000000"/>
          <w:sz w:val="24"/>
          <w:szCs w:val="24"/>
          <w:lang w:val="en-US" w:eastAsia="pt-BR"/>
        </w:rPr>
        <w:t xml:space="preserve"> factors </w:t>
      </w:r>
      <w:r w:rsidR="00DD6910">
        <w:rPr>
          <w:rFonts w:ascii="Times New Roman" w:hAnsi="Times New Roman" w:cs="Times New Roman"/>
          <w:color w:val="000000"/>
          <w:sz w:val="24"/>
          <w:szCs w:val="24"/>
          <w:lang w:val="en-US" w:eastAsia="pt-BR"/>
        </w:rPr>
        <w:t xml:space="preserve">associated with </w:t>
      </w:r>
      <w:r w:rsidR="00917C41">
        <w:rPr>
          <w:rFonts w:ascii="Times New Roman" w:hAnsi="Times New Roman" w:cs="Times New Roman"/>
          <w:color w:val="000000"/>
          <w:sz w:val="24"/>
          <w:szCs w:val="24"/>
          <w:lang w:val="en-US" w:eastAsia="pt-BR"/>
        </w:rPr>
        <w:t xml:space="preserve">the history of each </w:t>
      </w:r>
      <w:r w:rsidR="00DD6910">
        <w:rPr>
          <w:rFonts w:ascii="Times New Roman" w:hAnsi="Times New Roman" w:cs="Times New Roman"/>
          <w:color w:val="000000"/>
          <w:sz w:val="24"/>
          <w:szCs w:val="24"/>
          <w:lang w:val="en-US" w:eastAsia="pt-BR"/>
        </w:rPr>
        <w:t xml:space="preserve">bioregion </w:t>
      </w:r>
      <w:r>
        <w:rPr>
          <w:rFonts w:ascii="Times New Roman" w:hAnsi="Times New Roman" w:cs="Times New Roman"/>
          <w:color w:val="000000"/>
          <w:sz w:val="24"/>
          <w:szCs w:val="24"/>
          <w:lang w:val="en-US" w:eastAsia="pt-BR"/>
        </w:rPr>
        <w:t>act</w:t>
      </w:r>
      <w:r w:rsidR="00654D76">
        <w:rPr>
          <w:rFonts w:ascii="Times New Roman" w:hAnsi="Times New Roman" w:cs="Times New Roman"/>
          <w:color w:val="000000"/>
          <w:sz w:val="24"/>
          <w:szCs w:val="24"/>
          <w:lang w:val="en-US" w:eastAsia="pt-BR"/>
        </w:rPr>
        <w:t>ing</w:t>
      </w:r>
      <w:r>
        <w:rPr>
          <w:rFonts w:ascii="Times New Roman" w:hAnsi="Times New Roman" w:cs="Times New Roman"/>
          <w:color w:val="000000"/>
          <w:sz w:val="24"/>
          <w:szCs w:val="24"/>
          <w:lang w:val="en-US" w:eastAsia="pt-BR"/>
        </w:rPr>
        <w:t xml:space="preserve"> on the determination of community structure</w:t>
      </w:r>
      <w:r w:rsidR="00DD6910">
        <w:rPr>
          <w:rFonts w:ascii="Times New Roman" w:hAnsi="Times New Roman" w:cs="Times New Roman"/>
          <w:color w:val="000000"/>
          <w:sz w:val="24"/>
          <w:szCs w:val="24"/>
          <w:lang w:val="en-US" w:eastAsia="pt-BR"/>
        </w:rPr>
        <w:t>.</w:t>
      </w:r>
      <w:r w:rsidR="006C18E4">
        <w:rPr>
          <w:rFonts w:ascii="Times New Roman" w:hAnsi="Times New Roman" w:cs="Times New Roman"/>
          <w:color w:val="000000"/>
          <w:sz w:val="24"/>
          <w:szCs w:val="24"/>
          <w:lang w:val="en-US" w:eastAsia="pt-BR"/>
        </w:rPr>
        <w:t xml:space="preserve"> </w:t>
      </w:r>
      <w:r w:rsidR="00DD6910">
        <w:rPr>
          <w:rFonts w:ascii="Times New Roman" w:hAnsi="Times New Roman" w:cs="Times New Roman"/>
          <w:color w:val="000000"/>
          <w:sz w:val="24"/>
          <w:szCs w:val="24"/>
          <w:lang w:val="en-US" w:eastAsia="pt-BR"/>
        </w:rPr>
        <w:t xml:space="preserve">We can ask if the variation among communities are mainly determined by </w:t>
      </w:r>
      <w:r w:rsidR="00917C41">
        <w:rPr>
          <w:rFonts w:ascii="Times New Roman" w:hAnsi="Times New Roman" w:cs="Times New Roman"/>
          <w:color w:val="000000"/>
          <w:sz w:val="24"/>
          <w:szCs w:val="24"/>
          <w:lang w:val="en-US" w:eastAsia="pt-BR"/>
        </w:rPr>
        <w:t xml:space="preserve">these </w:t>
      </w:r>
      <w:r w:rsidR="00DD6910">
        <w:rPr>
          <w:rFonts w:ascii="Times New Roman" w:hAnsi="Times New Roman" w:cs="Times New Roman"/>
          <w:color w:val="000000"/>
          <w:sz w:val="24"/>
          <w:szCs w:val="24"/>
          <w:lang w:val="en-US" w:eastAsia="pt-BR"/>
        </w:rPr>
        <w:t>historical constraints</w:t>
      </w:r>
      <w:r w:rsidR="00654D76">
        <w:rPr>
          <w:rFonts w:ascii="Times New Roman" w:hAnsi="Times New Roman" w:cs="Times New Roman"/>
          <w:color w:val="000000"/>
          <w:sz w:val="24"/>
          <w:szCs w:val="24"/>
          <w:lang w:val="en-US" w:eastAsia="pt-BR"/>
        </w:rPr>
        <w:t xml:space="preserve"> (for example, </w:t>
      </w:r>
      <w:r w:rsidR="00DD6910">
        <w:rPr>
          <w:rFonts w:ascii="Times New Roman" w:hAnsi="Times New Roman" w:cs="Times New Roman"/>
          <w:color w:val="000000"/>
          <w:sz w:val="24"/>
          <w:szCs w:val="24"/>
          <w:lang w:val="en-US" w:eastAsia="pt-BR"/>
        </w:rPr>
        <w:t>related to the biogeographical barriers</w:t>
      </w:r>
      <w:ins w:id="13" w:author="Gabriel Nakamura" w:date="2020-05-02T16:49:00Z">
        <w:r w:rsidR="00D64AC0">
          <w:rPr>
            <w:rFonts w:ascii="Times New Roman" w:hAnsi="Times New Roman" w:cs="Times New Roman"/>
            <w:color w:val="000000"/>
            <w:sz w:val="24"/>
            <w:szCs w:val="24"/>
            <w:lang w:val="en-US" w:eastAsia="pt-BR"/>
          </w:rPr>
          <w:t xml:space="preserve"> and vicariance</w:t>
        </w:r>
      </w:ins>
      <w:r w:rsidR="00654D76">
        <w:rPr>
          <w:rFonts w:ascii="Times New Roman" w:hAnsi="Times New Roman" w:cs="Times New Roman"/>
          <w:color w:val="000000"/>
          <w:sz w:val="24"/>
          <w:szCs w:val="24"/>
          <w:lang w:val="en-US" w:eastAsia="pt-BR"/>
        </w:rPr>
        <w:t>)</w:t>
      </w:r>
      <w:ins w:id="14" w:author="Gabriel Nakamura" w:date="2020-05-02T16:49:00Z">
        <w:r w:rsidR="00D64AC0">
          <w:rPr>
            <w:rFonts w:ascii="Times New Roman" w:hAnsi="Times New Roman" w:cs="Times New Roman"/>
            <w:color w:val="000000"/>
            <w:sz w:val="24"/>
            <w:szCs w:val="24"/>
            <w:lang w:val="en-US" w:eastAsia="pt-BR"/>
          </w:rPr>
          <w:t xml:space="preserve">, </w:t>
        </w:r>
      </w:ins>
      <w:del w:id="15" w:author="Gabriel Nakamura" w:date="2020-05-02T16:49:00Z">
        <w:r w:rsidR="00DD6910" w:rsidDel="00D64AC0">
          <w:rPr>
            <w:rFonts w:ascii="Times New Roman" w:hAnsi="Times New Roman" w:cs="Times New Roman"/>
            <w:color w:val="000000"/>
            <w:sz w:val="24"/>
            <w:szCs w:val="24"/>
            <w:lang w:val="en-US" w:eastAsia="pt-BR"/>
          </w:rPr>
          <w:delText xml:space="preserve"> or </w:delText>
        </w:r>
      </w:del>
      <w:r w:rsidR="00DD6910">
        <w:rPr>
          <w:rFonts w:ascii="Times New Roman" w:hAnsi="Times New Roman" w:cs="Times New Roman"/>
          <w:color w:val="000000"/>
          <w:sz w:val="24"/>
          <w:szCs w:val="24"/>
          <w:lang w:val="en-US" w:eastAsia="pt-BR"/>
        </w:rPr>
        <w:t>environmental factors</w:t>
      </w:r>
      <w:r w:rsidR="00917C41">
        <w:rPr>
          <w:rFonts w:ascii="Times New Roman" w:hAnsi="Times New Roman" w:cs="Times New Roman"/>
          <w:color w:val="000000"/>
          <w:sz w:val="24"/>
          <w:szCs w:val="24"/>
          <w:lang w:val="en-US" w:eastAsia="pt-BR"/>
        </w:rPr>
        <w:t xml:space="preserve">, </w:t>
      </w:r>
      <w:r w:rsidR="00557D6F">
        <w:rPr>
          <w:rFonts w:ascii="Times New Roman" w:hAnsi="Times New Roman" w:cs="Times New Roman"/>
          <w:color w:val="000000"/>
          <w:sz w:val="24"/>
          <w:szCs w:val="24"/>
          <w:lang w:val="en-US" w:eastAsia="pt-BR"/>
        </w:rPr>
        <w:t xml:space="preserve">or a balance among these two </w:t>
      </w:r>
      <w:del w:id="16" w:author="Gabriel Nakamura" w:date="2020-05-02T16:49:00Z">
        <w:r w:rsidR="00557D6F" w:rsidDel="00D64AC0">
          <w:rPr>
            <w:rFonts w:ascii="Times New Roman" w:hAnsi="Times New Roman" w:cs="Times New Roman"/>
            <w:color w:val="000000"/>
            <w:sz w:val="24"/>
            <w:szCs w:val="24"/>
            <w:lang w:val="en-US" w:eastAsia="pt-BR"/>
          </w:rPr>
          <w:delText>(ref</w:delText>
        </w:r>
      </w:del>
      <w:ins w:id="17" w:author="Gabriel Nakamura" w:date="2020-05-02T16:50:00Z">
        <w:r w:rsidR="00D64AC0">
          <w:rPr>
            <w:rFonts w:ascii="Times New Roman" w:hAnsi="Times New Roman" w:cs="Times New Roman"/>
            <w:color w:val="000000"/>
            <w:sz w:val="24"/>
            <w:szCs w:val="24"/>
            <w:lang w:val="en-US" w:eastAsia="pt-BR"/>
          </w:rPr>
          <w:fldChar w:fldCharType="begin" w:fldLock="1"/>
        </w:r>
      </w:ins>
      <w:r w:rsidR="00D64AC0">
        <w:rPr>
          <w:rFonts w:ascii="Times New Roman" w:hAnsi="Times New Roman" w:cs="Times New Roman"/>
          <w:color w:val="000000"/>
          <w:sz w:val="24"/>
          <w:szCs w:val="24"/>
          <w:lang w:val="en-US" w:eastAsia="pt-BR"/>
        </w:rPr>
        <w:instrText>ADDIN CSL_CITATION {"citationItems":[{"id":"ITEM-1","itemData":{"DOI":"10.1111/j.1461-0248.2008.01256.x","author":[{"dropping-particle":"","family":"Graham","given":"Catherine H","non-dropping-particle":"","parse-names":false,"suffix":""},{"dropping-particle":"","family":"Fine","given":"Paul V A","non-dropping-particle":"","parse-names":false,"suffix":""}],"id":"ITEM-1","issued":{"date-parts":[["2008"]]},"title":"Phylogenetic beta diversity : linking ecological and evolutionary processes across space in time","type":"article-journal"},"uris":["http://www.mendeley.com/documents/?uuid=5b7a3427-3f16-4d8b-9278-fef6ab7a1740"]}],"mendeley":{"formattedCitation":"(9)","plainTextFormattedCitation":"(9)","previouslyFormattedCitation":"(9)"},"properties":{"noteIndex":0},"schema":"https://github.com/citation-style-language/schema/raw/master/csl-citation.json"}</w:instrText>
      </w:r>
      <w:r w:rsidR="00D64AC0">
        <w:rPr>
          <w:rFonts w:ascii="Times New Roman" w:hAnsi="Times New Roman" w:cs="Times New Roman"/>
          <w:color w:val="000000"/>
          <w:sz w:val="24"/>
          <w:szCs w:val="24"/>
          <w:lang w:val="en-US" w:eastAsia="pt-BR"/>
        </w:rPr>
        <w:fldChar w:fldCharType="separate"/>
      </w:r>
      <w:r w:rsidR="00D64AC0" w:rsidRPr="00D64AC0">
        <w:rPr>
          <w:rFonts w:ascii="Times New Roman" w:hAnsi="Times New Roman" w:cs="Times New Roman"/>
          <w:noProof/>
          <w:color w:val="000000"/>
          <w:sz w:val="24"/>
          <w:szCs w:val="24"/>
          <w:lang w:val="en-US" w:eastAsia="pt-BR"/>
        </w:rPr>
        <w:t>(9)</w:t>
      </w:r>
      <w:ins w:id="18" w:author="Gabriel Nakamura" w:date="2020-05-02T16:50:00Z">
        <w:r w:rsidR="00D64AC0">
          <w:rPr>
            <w:rFonts w:ascii="Times New Roman" w:hAnsi="Times New Roman" w:cs="Times New Roman"/>
            <w:color w:val="000000"/>
            <w:sz w:val="24"/>
            <w:szCs w:val="24"/>
            <w:lang w:val="en-US" w:eastAsia="pt-BR"/>
          </w:rPr>
          <w:fldChar w:fldCharType="end"/>
        </w:r>
        <w:r w:rsidR="00D64AC0">
          <w:rPr>
            <w:rFonts w:ascii="Times New Roman" w:hAnsi="Times New Roman" w:cs="Times New Roman"/>
            <w:color w:val="000000"/>
            <w:sz w:val="24"/>
            <w:szCs w:val="24"/>
            <w:lang w:val="en-US" w:eastAsia="pt-BR"/>
          </w:rPr>
          <w:t xml:space="preserve"> (Graham and Fine, 2008)</w:t>
        </w:r>
      </w:ins>
      <w:del w:id="19" w:author="Gabriel Nakamura" w:date="2020-05-02T16:49:00Z">
        <w:r w:rsidR="00557D6F" w:rsidDel="00D64AC0">
          <w:rPr>
            <w:rFonts w:ascii="Times New Roman" w:hAnsi="Times New Roman" w:cs="Times New Roman"/>
            <w:color w:val="000000"/>
            <w:sz w:val="24"/>
            <w:szCs w:val="24"/>
            <w:lang w:val="en-US" w:eastAsia="pt-BR"/>
          </w:rPr>
          <w:delText>)</w:delText>
        </w:r>
      </w:del>
      <w:r w:rsidR="00DD6910">
        <w:rPr>
          <w:rFonts w:ascii="Times New Roman" w:hAnsi="Times New Roman" w:cs="Times New Roman"/>
          <w:color w:val="000000"/>
          <w:sz w:val="24"/>
          <w:szCs w:val="24"/>
          <w:lang w:val="en-US" w:eastAsia="pt-BR"/>
        </w:rPr>
        <w:t>. F</w:t>
      </w:r>
      <w:r w:rsidR="006C18E4">
        <w:rPr>
          <w:rFonts w:ascii="Times New Roman" w:hAnsi="Times New Roman" w:cs="Times New Roman"/>
          <w:color w:val="000000"/>
          <w:sz w:val="24"/>
          <w:szCs w:val="24"/>
          <w:lang w:val="en-US" w:eastAsia="pt-BR"/>
        </w:rPr>
        <w:t xml:space="preserve">or example, </w:t>
      </w:r>
      <w:ins w:id="20" w:author="Gabriel Nakamura" w:date="2020-05-02T16:51:00Z">
        <w:r w:rsidR="00D64AC0">
          <w:rPr>
            <w:rFonts w:ascii="Times New Roman" w:hAnsi="Times New Roman" w:cs="Times New Roman"/>
            <w:color w:val="000000"/>
            <w:sz w:val="24"/>
            <w:szCs w:val="24"/>
            <w:lang w:val="en-US" w:eastAsia="pt-BR"/>
          </w:rPr>
          <w:fldChar w:fldCharType="begin" w:fldLock="1"/>
        </w:r>
      </w:ins>
      <w:r w:rsidR="00E55289">
        <w:rPr>
          <w:rFonts w:ascii="Times New Roman" w:hAnsi="Times New Roman" w:cs="Times New Roman"/>
          <w:color w:val="000000"/>
          <w:sz w:val="24"/>
          <w:szCs w:val="24"/>
          <w:lang w:val="en-US" w:eastAsia="pt-BR"/>
        </w:rPr>
        <w:instrText>ADDIN CSL_CITATION {"citationItems":[{"id":"ITEM-1","itemData":{"DOI":"10.1371/journal.pone.0105043","ISSN":"19326203","abstract":"Phylobetadiversity is defined as the phylogenetic resemblance between communities or biomes. Analyzing phylobeta-diversity patterns among different vegetation physiognomies within a single biome is crucial to understand the historical affinities between them. Based on the widely accepted idea that different forest physiognomies within the Southern Brazilian Atlantic Forest constitute different facies of a single biome, we hypothesize that more recent phylogenetic nodes should drive phylobetadiversity gradients between the different forest types within the Atlantic Forest, as the phylogenetic divergence among those forest types is biogeographically recent. We compiled information from 206 checklists describing the occurrence of shrub/tree species across three different forest physiognomies within the Southern Brazilian Atlantic Forest (Dense, Mixed and Seasonal forests). We analyzed intra-site phylogenetic structure (phylogenetic diversity, net relatedness index and nearest taxon index) and phylobetadiversity between plots located at different forest types, using five different methods differing in sensitivity to either basal or terminal nodes (phylogenetic fuzzy weighting, COMDIST, COMDISTNT, UniFrac and Rao's H). Mixed forests showed higher phylogenetic diversity and overdispersion than the other forest types. Furthermore, all forest types differed from each other in relation phylobetadiversity patterns, particularly when phylobetadiversity methods more sensitive to terminal nodes were employed. Mixed forests tended to show higher phylogenetic differentiation to Dense and Seasonal forests than these latter from each other. The higher phylogenetic diversity and phylobetadiversity levels found in Mixed forests when compared to the others likely result from the biogeographical origin of several taxa occurring in these forests. On one hand, Mixed forests shelter several temperate taxa, like the conifers Araucaria and Podocarpus. On the other hand, tropical groups, like Myrtaceae, are also very representative of this forest type. We point out to the need of more attention to Mixed forests as a conservation target within the Brazilian Atlantic Forest given their high phylogenetic uniqueness. © 2014 Duarte et al.","author":[{"dropping-particle":"","family":"Duarte","given":"Leandro Da Silva","non-dropping-particle":"","parse-names":false,"suffix":""},{"dropping-particle":"","family":"Bergamin","given":"Rodrigo Scarton","non-dropping-particle":"","parse-names":false,"suffix":""},{"dropping-particle":"","family":"Marcilio-Silva","given":"Vinícius","non-dropping-particle":"","parse-names":false,"suffix":""},{"dropping-particle":"","family":"Seger","given":"Guilherme Dubal Dos Santos","non-dropping-particle":"","parse-names":false,"suffix":""},{"dropping-particle":"","family":"Marques","given":"Márcia Cristina Mendes","non-dropping-particle":"","parse-names":false,"suffix":""}],"container-title":"PLoS ONE","id":"ITEM-1","issue":"8","issued":{"date-parts":[["2014"]]},"page":"1-10","title":"Phylobetadiversity among forest types in the Brazilian Atlantic Forest complex","type":"article-journal","volume":"9"},"uris":["http://www.mendeley.com/documents/?uuid=50bf5c0b-45dc-4f47-a4a6-084874ff1b5f"]}],"mendeley":{"formattedCitation":"(10)","plainTextFormattedCitation":"(10)","previouslyFormattedCitation":"(10)"},"properties":{"noteIndex":0},"schema":"https://github.com/citation-style-language/schema/raw/master/csl-citation.json"}</w:instrText>
      </w:r>
      <w:r w:rsidR="00D64AC0">
        <w:rPr>
          <w:rFonts w:ascii="Times New Roman" w:hAnsi="Times New Roman" w:cs="Times New Roman"/>
          <w:color w:val="000000"/>
          <w:sz w:val="24"/>
          <w:szCs w:val="24"/>
          <w:lang w:val="en-US" w:eastAsia="pt-BR"/>
        </w:rPr>
        <w:fldChar w:fldCharType="separate"/>
      </w:r>
      <w:r w:rsidR="00D64AC0" w:rsidRPr="00D64AC0">
        <w:rPr>
          <w:rFonts w:ascii="Times New Roman" w:hAnsi="Times New Roman" w:cs="Times New Roman"/>
          <w:noProof/>
          <w:color w:val="000000"/>
          <w:sz w:val="24"/>
          <w:szCs w:val="24"/>
          <w:lang w:val="en-US" w:eastAsia="pt-BR"/>
        </w:rPr>
        <w:t>(10)</w:t>
      </w:r>
      <w:ins w:id="21" w:author="Gabriel Nakamura" w:date="2020-05-02T16:51:00Z">
        <w:r w:rsidR="00D64AC0">
          <w:rPr>
            <w:rFonts w:ascii="Times New Roman" w:hAnsi="Times New Roman" w:cs="Times New Roman"/>
            <w:color w:val="000000"/>
            <w:sz w:val="24"/>
            <w:szCs w:val="24"/>
            <w:lang w:val="en-US" w:eastAsia="pt-BR"/>
          </w:rPr>
          <w:fldChar w:fldCharType="end"/>
        </w:r>
        <w:r w:rsidR="00D64AC0">
          <w:rPr>
            <w:rFonts w:ascii="Times New Roman" w:hAnsi="Times New Roman" w:cs="Times New Roman"/>
            <w:color w:val="000000"/>
            <w:sz w:val="24"/>
            <w:szCs w:val="24"/>
            <w:lang w:val="en-US" w:eastAsia="pt-BR"/>
          </w:rPr>
          <w:t xml:space="preserve"> </w:t>
        </w:r>
      </w:ins>
      <w:r w:rsidR="006C18E4">
        <w:rPr>
          <w:rFonts w:ascii="Times New Roman" w:hAnsi="Times New Roman" w:cs="Times New Roman"/>
          <w:color w:val="000000"/>
          <w:sz w:val="24"/>
          <w:szCs w:val="24"/>
          <w:lang w:val="en-US" w:eastAsia="pt-BR"/>
        </w:rPr>
        <w:t>Duarte et al</w:t>
      </w:r>
      <w:r w:rsidR="00DD6910">
        <w:rPr>
          <w:rFonts w:ascii="Times New Roman" w:hAnsi="Times New Roman" w:cs="Times New Roman"/>
          <w:color w:val="000000"/>
          <w:sz w:val="24"/>
          <w:szCs w:val="24"/>
          <w:lang w:val="en-US" w:eastAsia="pt-BR"/>
        </w:rPr>
        <w:t xml:space="preserve"> (2014)</w:t>
      </w:r>
      <w:r w:rsidR="006C18E4">
        <w:rPr>
          <w:rFonts w:ascii="Times New Roman" w:hAnsi="Times New Roman" w:cs="Times New Roman"/>
          <w:color w:val="000000"/>
          <w:sz w:val="24"/>
          <w:szCs w:val="24"/>
          <w:lang w:val="en-US" w:eastAsia="pt-BR"/>
        </w:rPr>
        <w:t xml:space="preserve"> </w:t>
      </w:r>
      <w:commentRangeStart w:id="22"/>
      <w:r w:rsidR="006C18E4">
        <w:rPr>
          <w:rFonts w:ascii="Times New Roman" w:hAnsi="Times New Roman" w:cs="Times New Roman"/>
          <w:color w:val="000000"/>
          <w:sz w:val="24"/>
          <w:szCs w:val="24"/>
          <w:lang w:val="en-US" w:eastAsia="pt-BR"/>
        </w:rPr>
        <w:t>show</w:t>
      </w:r>
      <w:commentRangeEnd w:id="22"/>
      <w:ins w:id="23" w:author="Gabriel Nakamura" w:date="2020-05-02T16:50:00Z">
        <w:r w:rsidR="00D64AC0">
          <w:rPr>
            <w:rFonts w:ascii="Times New Roman" w:hAnsi="Times New Roman" w:cs="Times New Roman"/>
            <w:color w:val="000000"/>
            <w:sz w:val="24"/>
            <w:szCs w:val="24"/>
            <w:lang w:val="en-US" w:eastAsia="pt-BR"/>
          </w:rPr>
          <w:t>ed</w:t>
        </w:r>
      </w:ins>
      <w:r w:rsidR="00F12EF1">
        <w:rPr>
          <w:rStyle w:val="Refdecomentrio"/>
        </w:rPr>
        <w:commentReference w:id="22"/>
      </w:r>
      <w:del w:id="24" w:author="Wagner Vicentin" w:date="2020-04-29T15:09:00Z">
        <w:r w:rsidR="006C18E4" w:rsidDel="00F12EF1">
          <w:rPr>
            <w:rFonts w:ascii="Times New Roman" w:hAnsi="Times New Roman" w:cs="Times New Roman"/>
            <w:color w:val="000000"/>
            <w:sz w:val="24"/>
            <w:szCs w:val="24"/>
            <w:lang w:val="en-US" w:eastAsia="pt-BR"/>
          </w:rPr>
          <w:delText>s</w:delText>
        </w:r>
      </w:del>
      <w:r w:rsidR="006C18E4">
        <w:rPr>
          <w:rFonts w:ascii="Times New Roman" w:hAnsi="Times New Roman" w:cs="Times New Roman"/>
          <w:color w:val="000000"/>
          <w:sz w:val="24"/>
          <w:szCs w:val="24"/>
          <w:lang w:val="en-US" w:eastAsia="pt-BR"/>
        </w:rPr>
        <w:t xml:space="preserve"> how </w:t>
      </w:r>
      <w:del w:id="25" w:author="Wagner Vicentin" w:date="2020-04-29T15:08:00Z">
        <w:r w:rsidR="006C18E4" w:rsidDel="00F12EF1">
          <w:rPr>
            <w:rFonts w:ascii="Times New Roman" w:hAnsi="Times New Roman" w:cs="Times New Roman"/>
            <w:color w:val="000000"/>
            <w:sz w:val="24"/>
            <w:szCs w:val="24"/>
            <w:lang w:val="en-US" w:eastAsia="pt-BR"/>
          </w:rPr>
          <w:delText xml:space="preserve">the </w:delText>
        </w:r>
      </w:del>
      <w:r w:rsidR="006C18E4">
        <w:rPr>
          <w:rFonts w:ascii="Times New Roman" w:hAnsi="Times New Roman" w:cs="Times New Roman"/>
          <w:color w:val="000000"/>
          <w:sz w:val="24"/>
          <w:szCs w:val="24"/>
          <w:lang w:val="en-US" w:eastAsia="pt-BR"/>
        </w:rPr>
        <w:t xml:space="preserve">taxonomic </w:t>
      </w:r>
      <w:r w:rsidR="00BD4AE3">
        <w:rPr>
          <w:rFonts w:ascii="Times New Roman" w:hAnsi="Times New Roman" w:cs="Times New Roman"/>
          <w:color w:val="000000"/>
          <w:sz w:val="24"/>
          <w:szCs w:val="24"/>
          <w:lang w:val="en-US" w:eastAsia="pt-BR"/>
        </w:rPr>
        <w:t xml:space="preserve">and phylogenetic beta diversity patterns </w:t>
      </w:r>
      <w:r w:rsidR="00DD6910">
        <w:rPr>
          <w:rFonts w:ascii="Times New Roman" w:hAnsi="Times New Roman" w:cs="Times New Roman"/>
          <w:color w:val="000000"/>
          <w:sz w:val="24"/>
          <w:szCs w:val="24"/>
          <w:lang w:val="en-US" w:eastAsia="pt-BR"/>
        </w:rPr>
        <w:t>reveal</w:t>
      </w:r>
      <w:del w:id="26" w:author="Wagner Vicentin" w:date="2020-04-29T15:09:00Z">
        <w:r w:rsidR="00DD6910" w:rsidDel="0059213F">
          <w:rPr>
            <w:rFonts w:ascii="Times New Roman" w:hAnsi="Times New Roman" w:cs="Times New Roman"/>
            <w:color w:val="000000"/>
            <w:sz w:val="24"/>
            <w:szCs w:val="24"/>
            <w:lang w:val="en-US" w:eastAsia="pt-BR"/>
          </w:rPr>
          <w:delText>s</w:delText>
        </w:r>
      </w:del>
      <w:r w:rsidR="00DD6910">
        <w:rPr>
          <w:rFonts w:ascii="Times New Roman" w:hAnsi="Times New Roman" w:cs="Times New Roman"/>
          <w:color w:val="000000"/>
          <w:sz w:val="24"/>
          <w:szCs w:val="24"/>
          <w:lang w:val="en-US" w:eastAsia="pt-BR"/>
        </w:rPr>
        <w:t xml:space="preserve"> that differences in tree composition of Atlantic Forest complex </w:t>
      </w:r>
      <w:del w:id="27" w:author="Wagner Vicentin" w:date="2020-04-29T15:11:00Z">
        <w:r w:rsidR="00DD6910" w:rsidDel="0059213F">
          <w:rPr>
            <w:rFonts w:ascii="Times New Roman" w:hAnsi="Times New Roman" w:cs="Times New Roman"/>
            <w:color w:val="000000"/>
            <w:sz w:val="24"/>
            <w:szCs w:val="24"/>
            <w:lang w:val="en-US" w:eastAsia="pt-BR"/>
          </w:rPr>
          <w:delText xml:space="preserve">is </w:delText>
        </w:r>
      </w:del>
      <w:commentRangeStart w:id="28"/>
      <w:ins w:id="29" w:author="Wagner Vicentin" w:date="2020-04-29T15:11:00Z">
        <w:r w:rsidR="0059213F">
          <w:rPr>
            <w:rFonts w:ascii="Times New Roman" w:hAnsi="Times New Roman" w:cs="Times New Roman"/>
            <w:color w:val="000000"/>
            <w:sz w:val="24"/>
            <w:szCs w:val="24"/>
            <w:lang w:val="en-US" w:eastAsia="pt-BR"/>
          </w:rPr>
          <w:t xml:space="preserve">are </w:t>
        </w:r>
      </w:ins>
      <w:r w:rsidR="00DD6910">
        <w:rPr>
          <w:rFonts w:ascii="Times New Roman" w:hAnsi="Times New Roman" w:cs="Times New Roman"/>
          <w:color w:val="000000"/>
          <w:sz w:val="24"/>
          <w:szCs w:val="24"/>
          <w:lang w:val="en-US" w:eastAsia="pt-BR"/>
        </w:rPr>
        <w:t xml:space="preserve">mainly </w:t>
      </w:r>
      <w:commentRangeEnd w:id="28"/>
      <w:r w:rsidR="0059213F">
        <w:rPr>
          <w:rStyle w:val="Refdecomentrio"/>
        </w:rPr>
        <w:commentReference w:id="28"/>
      </w:r>
      <w:r w:rsidR="00DD6910">
        <w:rPr>
          <w:rFonts w:ascii="Times New Roman" w:hAnsi="Times New Roman" w:cs="Times New Roman"/>
          <w:color w:val="000000"/>
          <w:sz w:val="24"/>
          <w:szCs w:val="24"/>
          <w:lang w:val="en-US" w:eastAsia="pt-BR"/>
        </w:rPr>
        <w:t xml:space="preserve">due to recent events </w:t>
      </w:r>
      <w:r w:rsidR="002A432A">
        <w:rPr>
          <w:rFonts w:ascii="Times New Roman" w:hAnsi="Times New Roman" w:cs="Times New Roman"/>
          <w:color w:val="000000"/>
          <w:sz w:val="24"/>
          <w:szCs w:val="24"/>
          <w:lang w:val="en-US" w:eastAsia="pt-BR"/>
        </w:rPr>
        <w:t xml:space="preserve">occurring </w:t>
      </w:r>
      <w:r w:rsidR="00DD6910">
        <w:rPr>
          <w:rFonts w:ascii="Times New Roman" w:hAnsi="Times New Roman" w:cs="Times New Roman"/>
          <w:color w:val="000000"/>
          <w:sz w:val="24"/>
          <w:szCs w:val="24"/>
          <w:lang w:val="en-US" w:eastAsia="pt-BR"/>
        </w:rPr>
        <w:t>in the evolutionary history of the group</w:t>
      </w:r>
      <w:r w:rsidR="00BD4AE3">
        <w:rPr>
          <w:rFonts w:ascii="Times New Roman" w:hAnsi="Times New Roman" w:cs="Times New Roman"/>
          <w:color w:val="000000"/>
          <w:sz w:val="24"/>
          <w:szCs w:val="24"/>
          <w:lang w:val="en-US" w:eastAsia="pt-BR"/>
        </w:rPr>
        <w:t xml:space="preserve">. In aquatic ecosystems, </w:t>
      </w:r>
      <w:ins w:id="30" w:author="Gabriel Nakamura" w:date="2020-05-02T16:56:00Z">
        <w:r w:rsidR="00E55289">
          <w:rPr>
            <w:rFonts w:ascii="Times New Roman" w:hAnsi="Times New Roman" w:cs="Times New Roman"/>
            <w:color w:val="000000"/>
            <w:sz w:val="24"/>
            <w:szCs w:val="24"/>
            <w:lang w:val="en-US" w:eastAsia="pt-BR"/>
          </w:rPr>
          <w:fldChar w:fldCharType="begin" w:fldLock="1"/>
        </w:r>
      </w:ins>
      <w:r w:rsidR="00E55289">
        <w:rPr>
          <w:rFonts w:ascii="Times New Roman" w:hAnsi="Times New Roman" w:cs="Times New Roman"/>
          <w:color w:val="000000"/>
          <w:sz w:val="24"/>
          <w:szCs w:val="24"/>
          <w:lang w:val="en-US" w:eastAsia="pt-BR"/>
        </w:rPr>
        <w:instrText>ADDIN CSL_CITATION {"citationItems":[{"id":"ITEM-1","itemData":{"DOI":"10.1111/jfb.13011","ISSN":"10958649","abstract":"The relationships between fish composition, connectivity and morphometry of 103 lagoons in nine freshwater ecoregions (FEOW) between 2·83° S and 37·64° S were evaluated in order to detect possible congruence between the gradient of species richness and similarities of assemblage composition. Most lagoons included in the study were &lt;2 km(2) , with a maximum of 3975 km(2) in surface area. Combined surface area of all lagoons included in the study was 5411 km(2) . Number of species varied locally from one to 76. A multiple regression revealed that latitude, attributes of morphometry and connectivity, and sampling effort explained a large amount of variability in species richness. Lagoon area was a good predictor of species richness except in low latitude ecoregions, where lagoons are typically small-sized and not affected by marine immigrants, and where non-native fish species accounted for a significant portion of species richness. Relationships between species and area in small-sized lagoons (&lt;2 km(2) ) is highly similar to the expected number in each ecoregion, with systems located between 18·27° S and 30·15° S attaining higher levels of species richness. Similarities in species composition within the primary, secondary and peripheral or marine divisions revealed strong continental biogeographic patterns only for species less tolerant or intolerant to salinity. Further support for the FEOW scheme in the eastern border of South America is therefore provided, and now includes ecotonal systems inhabited simultaneously by freshwater and marine species of fishes.","author":[{"dropping-particle":"","family":"Petry","given":"A. C.","non-dropping-particle":"","parse-names":false,"suffix":""},{"dropping-particle":"","family":"Guimarães","given":"T. F.R.","non-dropping-particle":"","parse-names":false,"suffix":""},{"dropping-particle":"","family":"Vasconcellos","given":"F. M.","non-dropping-particle":"","parse-names":false,"suffix":""},{"dropping-particle":"","family":"Hartz","given":"S. M.","non-dropping-particle":"","parse-names":false,"suffix":""},{"dropping-particle":"","family":"Becker","given":"F. G.","non-dropping-particle":"","parse-names":false,"suffix":""},{"dropping-particle":"","family":"Rosa","given":"R. S.","non-dropping-particle":"","parse-names":false,"suffix":""},{"dropping-particle":"","family":"Goyenola","given":"G.","non-dropping-particle":"","parse-names":false,"suffix":""},{"dropping-particle":"","family":"Caramaschi","given":"E. P.","non-dropping-particle":"","parse-names":false,"suffix":""},{"dropping-particle":"","family":"Díaz de Astarloa","given":"J. M.","non-dropping-particle":"","parse-names":false,"suffix":""},{"dropping-particle":"","family":"Sarmento-Soares","given":"L. M.","non-dropping-particle":"","parse-names":false,"suffix":""},{"dropping-particle":"","family":"Vieira","given":"J. P.","non-dropping-particle":"","parse-names":false,"suffix":""},{"dropping-particle":"","family":"Garcia","given":"A. M.","non-dropping-particle":"","parse-names":false,"suffix":""},{"dropping-particle":"","family":"Teixeira de Mello","given":"F.","non-dropping-particle":"","parse-names":false,"suffix":""},{"dropping-particle":"","family":"Melo","given":"F. A.G.","non-dropping-particle":"de","parse-names":false,"suffix":""},{"dropping-particle":"","family":"Meerhoff","given":"M.","non-dropping-particle":"","parse-names":false,"suffix":""},{"dropping-particle":"","family":"Attayde","given":"J. L.","non-dropping-particle":"","parse-names":false,"suffix":""},{"dropping-particle":"","family":"Menezes","given":"R. F.","non-dropping-particle":"","parse-names":false,"suffix":""},{"dropping-particle":"","family":"Mazzeo","given":"N.","non-dropping-particle":"","parse-names":false,"suffix":""},{"dropping-particle":"","family":"Dario","given":"F.","non-dropping-particle":"Di","parse-names":false,"suffix":""}],"container-title":"Journal of fish biology","id":"ITEM-1","issue":"1","issued":{"date-parts":[["2016"]]},"page":"280-314","title":"Fish composition and species richness in eastern South American coastal lagoons: additional support for the freshwater ecoregions of the world","type":"article-journal","volume":"89"},"uris":["http://www.mendeley.com/documents/?uuid=0f5671cc-fae0-4113-8c0a-5dc8ea37e620"]}],"mendeley":{"formattedCitation":"(11)","plainTextFormattedCitation":"(11)","previouslyFormattedCitation":"(11)"},"properties":{"noteIndex":0},"schema":"https://github.com/citation-style-language/schema/raw/master/csl-citation.json"}</w:instrText>
      </w:r>
      <w:r w:rsidR="00E55289">
        <w:rPr>
          <w:rFonts w:ascii="Times New Roman" w:hAnsi="Times New Roman" w:cs="Times New Roman"/>
          <w:color w:val="000000"/>
          <w:sz w:val="24"/>
          <w:szCs w:val="24"/>
          <w:lang w:val="en-US" w:eastAsia="pt-BR"/>
        </w:rPr>
        <w:fldChar w:fldCharType="separate"/>
      </w:r>
      <w:r w:rsidR="00E55289" w:rsidRPr="00E55289">
        <w:rPr>
          <w:rFonts w:ascii="Times New Roman" w:hAnsi="Times New Roman" w:cs="Times New Roman"/>
          <w:noProof/>
          <w:color w:val="000000"/>
          <w:sz w:val="24"/>
          <w:szCs w:val="24"/>
          <w:lang w:val="en-US" w:eastAsia="pt-BR"/>
        </w:rPr>
        <w:t>(11)</w:t>
      </w:r>
      <w:ins w:id="31" w:author="Gabriel Nakamura" w:date="2020-05-02T16:56:00Z">
        <w:r w:rsidR="00E55289">
          <w:rPr>
            <w:rFonts w:ascii="Times New Roman" w:hAnsi="Times New Roman" w:cs="Times New Roman"/>
            <w:color w:val="000000"/>
            <w:sz w:val="24"/>
            <w:szCs w:val="24"/>
            <w:lang w:val="en-US" w:eastAsia="pt-BR"/>
          </w:rPr>
          <w:fldChar w:fldCharType="end"/>
        </w:r>
        <w:r w:rsidR="00E55289">
          <w:rPr>
            <w:rFonts w:ascii="Times New Roman" w:hAnsi="Times New Roman" w:cs="Times New Roman"/>
            <w:color w:val="000000"/>
            <w:sz w:val="24"/>
            <w:szCs w:val="24"/>
            <w:lang w:val="en-US" w:eastAsia="pt-BR"/>
          </w:rPr>
          <w:t xml:space="preserve"> </w:t>
        </w:r>
      </w:ins>
      <w:r w:rsidR="00BD4AE3">
        <w:rPr>
          <w:rFonts w:ascii="Times New Roman" w:hAnsi="Times New Roman" w:cs="Times New Roman"/>
          <w:color w:val="000000"/>
          <w:sz w:val="24"/>
          <w:szCs w:val="24"/>
          <w:lang w:val="en-US" w:eastAsia="pt-BR"/>
        </w:rPr>
        <w:t>Petry et al. (2016) stress</w:t>
      </w:r>
      <w:r w:rsidR="002A432A">
        <w:rPr>
          <w:rFonts w:ascii="Times New Roman" w:hAnsi="Times New Roman" w:cs="Times New Roman"/>
          <w:color w:val="000000"/>
          <w:sz w:val="24"/>
          <w:szCs w:val="24"/>
          <w:lang w:val="en-US" w:eastAsia="pt-BR"/>
        </w:rPr>
        <w:t>ed</w:t>
      </w:r>
      <w:r w:rsidR="00BD4AE3">
        <w:rPr>
          <w:rFonts w:ascii="Times New Roman" w:hAnsi="Times New Roman" w:cs="Times New Roman"/>
          <w:color w:val="000000"/>
          <w:sz w:val="24"/>
          <w:szCs w:val="24"/>
          <w:lang w:val="en-US" w:eastAsia="pt-BR"/>
        </w:rPr>
        <w:t xml:space="preserve"> the importance of historical </w:t>
      </w:r>
      <w:r w:rsidR="00DD6910">
        <w:rPr>
          <w:rFonts w:ascii="Times New Roman" w:hAnsi="Times New Roman" w:cs="Times New Roman"/>
          <w:color w:val="000000"/>
          <w:sz w:val="24"/>
          <w:szCs w:val="24"/>
          <w:lang w:val="en-US" w:eastAsia="pt-BR"/>
        </w:rPr>
        <w:t>connectivity</w:t>
      </w:r>
      <w:r w:rsidR="00BD4AE3">
        <w:rPr>
          <w:rFonts w:ascii="Times New Roman" w:hAnsi="Times New Roman" w:cs="Times New Roman"/>
          <w:color w:val="000000"/>
          <w:sz w:val="24"/>
          <w:szCs w:val="24"/>
          <w:lang w:val="en-US" w:eastAsia="pt-BR"/>
        </w:rPr>
        <w:t xml:space="preserve"> </w:t>
      </w:r>
      <w:r w:rsidR="006803FD">
        <w:rPr>
          <w:rFonts w:ascii="Times New Roman" w:hAnsi="Times New Roman" w:cs="Times New Roman"/>
          <w:color w:val="000000"/>
          <w:sz w:val="24"/>
          <w:szCs w:val="24"/>
          <w:lang w:val="en-US" w:eastAsia="pt-BR"/>
        </w:rPr>
        <w:t xml:space="preserve">of costal lagoons </w:t>
      </w:r>
      <w:r w:rsidR="00BD4AE3">
        <w:rPr>
          <w:rFonts w:ascii="Times New Roman" w:hAnsi="Times New Roman" w:cs="Times New Roman"/>
          <w:color w:val="000000"/>
          <w:sz w:val="24"/>
          <w:szCs w:val="24"/>
          <w:lang w:val="en-US" w:eastAsia="pt-BR"/>
        </w:rPr>
        <w:t xml:space="preserve">acting on </w:t>
      </w:r>
      <w:r w:rsidR="006803FD">
        <w:rPr>
          <w:rFonts w:ascii="Times New Roman" w:hAnsi="Times New Roman" w:cs="Times New Roman"/>
          <w:color w:val="000000"/>
          <w:sz w:val="24"/>
          <w:szCs w:val="24"/>
          <w:lang w:val="en-US" w:eastAsia="pt-BR"/>
        </w:rPr>
        <w:t>the assembly of</w:t>
      </w:r>
      <w:r w:rsidR="00BD4AE3">
        <w:rPr>
          <w:rFonts w:ascii="Times New Roman" w:hAnsi="Times New Roman" w:cs="Times New Roman"/>
          <w:color w:val="000000"/>
          <w:sz w:val="24"/>
          <w:szCs w:val="24"/>
          <w:lang w:val="en-US" w:eastAsia="pt-BR"/>
        </w:rPr>
        <w:t xml:space="preserve"> fish communit</w:t>
      </w:r>
      <w:r w:rsidR="006803FD">
        <w:rPr>
          <w:rFonts w:ascii="Times New Roman" w:hAnsi="Times New Roman" w:cs="Times New Roman"/>
          <w:color w:val="000000"/>
          <w:sz w:val="24"/>
          <w:szCs w:val="24"/>
          <w:lang w:val="en-US" w:eastAsia="pt-BR"/>
        </w:rPr>
        <w:t>ies</w:t>
      </w:r>
      <w:r w:rsidR="00BD4AE3">
        <w:rPr>
          <w:rFonts w:ascii="Times New Roman" w:hAnsi="Times New Roman" w:cs="Times New Roman"/>
          <w:color w:val="000000"/>
          <w:sz w:val="24"/>
          <w:szCs w:val="24"/>
          <w:lang w:val="en-US" w:eastAsia="pt-BR"/>
        </w:rPr>
        <w:t xml:space="preserve">. </w:t>
      </w:r>
      <w:r w:rsidR="00654D76">
        <w:rPr>
          <w:rFonts w:ascii="Times New Roman" w:hAnsi="Times New Roman" w:cs="Times New Roman"/>
          <w:color w:val="000000"/>
          <w:sz w:val="24"/>
          <w:szCs w:val="24"/>
          <w:lang w:val="en-US" w:eastAsia="pt-BR"/>
        </w:rPr>
        <w:t>Therefore</w:t>
      </w:r>
      <w:r w:rsidR="00BD4AE3">
        <w:rPr>
          <w:rFonts w:ascii="Times New Roman" w:hAnsi="Times New Roman" w:cs="Times New Roman"/>
          <w:color w:val="000000"/>
          <w:sz w:val="24"/>
          <w:szCs w:val="24"/>
          <w:lang w:val="en-US" w:eastAsia="pt-BR"/>
        </w:rPr>
        <w:t xml:space="preserve">, </w:t>
      </w:r>
      <w:r w:rsidR="00654D76">
        <w:rPr>
          <w:rFonts w:ascii="Times New Roman" w:hAnsi="Times New Roman" w:cs="Times New Roman"/>
          <w:color w:val="000000"/>
          <w:sz w:val="24"/>
          <w:szCs w:val="24"/>
          <w:lang w:val="en-US" w:eastAsia="pt-BR"/>
        </w:rPr>
        <w:t xml:space="preserve">investigate </w:t>
      </w:r>
      <w:r w:rsidR="00BD4AE3">
        <w:rPr>
          <w:rFonts w:ascii="Times New Roman" w:hAnsi="Times New Roman" w:cs="Times New Roman"/>
          <w:color w:val="000000"/>
          <w:sz w:val="24"/>
          <w:szCs w:val="24"/>
          <w:lang w:val="en-US" w:eastAsia="pt-BR"/>
        </w:rPr>
        <w:t xml:space="preserve">taxonomic and phylogenetic variation from different </w:t>
      </w:r>
      <w:r w:rsidR="001300F9">
        <w:rPr>
          <w:rFonts w:ascii="Times New Roman" w:hAnsi="Times New Roman" w:cs="Times New Roman"/>
          <w:color w:val="000000"/>
          <w:sz w:val="24"/>
          <w:szCs w:val="24"/>
          <w:lang w:val="en-US" w:eastAsia="pt-BR"/>
        </w:rPr>
        <w:t>region</w:t>
      </w:r>
      <w:r w:rsidR="006803FD">
        <w:rPr>
          <w:rFonts w:ascii="Times New Roman" w:hAnsi="Times New Roman" w:cs="Times New Roman"/>
          <w:color w:val="000000"/>
          <w:sz w:val="24"/>
          <w:szCs w:val="24"/>
          <w:lang w:val="en-US" w:eastAsia="pt-BR"/>
        </w:rPr>
        <w:t>s</w:t>
      </w:r>
      <w:r w:rsidR="00BD4AE3">
        <w:rPr>
          <w:rFonts w:ascii="Times New Roman" w:hAnsi="Times New Roman" w:cs="Times New Roman"/>
          <w:color w:val="000000"/>
          <w:sz w:val="24"/>
          <w:szCs w:val="24"/>
          <w:lang w:val="en-US" w:eastAsia="pt-BR"/>
        </w:rPr>
        <w:t xml:space="preserve"> offers a</w:t>
      </w:r>
      <w:r w:rsidR="006D6F02">
        <w:rPr>
          <w:rFonts w:ascii="Times New Roman" w:hAnsi="Times New Roman" w:cs="Times New Roman"/>
          <w:color w:val="000000"/>
          <w:sz w:val="24"/>
          <w:szCs w:val="24"/>
          <w:lang w:val="en-US" w:eastAsia="pt-BR"/>
        </w:rPr>
        <w:t xml:space="preserve"> more complete portrait of </w:t>
      </w:r>
      <w:r w:rsidR="007C531A">
        <w:rPr>
          <w:rFonts w:ascii="Times New Roman" w:hAnsi="Times New Roman" w:cs="Times New Roman"/>
          <w:color w:val="000000"/>
          <w:sz w:val="24"/>
          <w:szCs w:val="24"/>
          <w:lang w:val="en-US" w:eastAsia="pt-BR"/>
        </w:rPr>
        <w:t xml:space="preserve">mechanisms acting on community structure </w:t>
      </w:r>
      <w:r w:rsidR="002B3373">
        <w:rPr>
          <w:rFonts w:ascii="Times New Roman" w:hAnsi="Times New Roman" w:cs="Times New Roman"/>
          <w:color w:val="000000"/>
          <w:sz w:val="24"/>
          <w:szCs w:val="24"/>
          <w:lang w:val="en-US" w:eastAsia="pt-BR"/>
        </w:rPr>
        <w:t xml:space="preserve">than </w:t>
      </w:r>
      <w:r w:rsidR="007C531A">
        <w:rPr>
          <w:rFonts w:ascii="Times New Roman" w:hAnsi="Times New Roman" w:cs="Times New Roman"/>
          <w:color w:val="000000"/>
          <w:sz w:val="24"/>
          <w:szCs w:val="24"/>
          <w:lang w:val="en-US" w:eastAsia="pt-BR"/>
        </w:rPr>
        <w:t xml:space="preserve">when </w:t>
      </w:r>
      <w:r w:rsidR="002B3373">
        <w:rPr>
          <w:rFonts w:ascii="Times New Roman" w:hAnsi="Times New Roman" w:cs="Times New Roman"/>
          <w:color w:val="000000"/>
          <w:sz w:val="24"/>
          <w:szCs w:val="24"/>
          <w:lang w:val="en-US" w:eastAsia="pt-BR"/>
        </w:rPr>
        <w:t>us</w:t>
      </w:r>
      <w:r w:rsidR="007C531A">
        <w:rPr>
          <w:rFonts w:ascii="Times New Roman" w:hAnsi="Times New Roman" w:cs="Times New Roman"/>
          <w:color w:val="000000"/>
          <w:sz w:val="24"/>
          <w:szCs w:val="24"/>
          <w:lang w:val="en-US" w:eastAsia="pt-BR"/>
        </w:rPr>
        <w:t>e</w:t>
      </w:r>
      <w:del w:id="32" w:author="Wagner Vicentin" w:date="2020-04-29T15:13:00Z">
        <w:r w:rsidR="007C531A" w:rsidDel="0059213F">
          <w:rPr>
            <w:rFonts w:ascii="Times New Roman" w:hAnsi="Times New Roman" w:cs="Times New Roman"/>
            <w:color w:val="000000"/>
            <w:sz w:val="24"/>
            <w:szCs w:val="24"/>
            <w:lang w:val="en-US" w:eastAsia="pt-BR"/>
          </w:rPr>
          <w:delText>d</w:delText>
        </w:r>
      </w:del>
      <w:r w:rsidR="002B3373">
        <w:rPr>
          <w:rFonts w:ascii="Times New Roman" w:hAnsi="Times New Roman" w:cs="Times New Roman"/>
          <w:color w:val="000000"/>
          <w:sz w:val="24"/>
          <w:szCs w:val="24"/>
          <w:lang w:val="en-US" w:eastAsia="pt-BR"/>
        </w:rPr>
        <w:t xml:space="preserve"> only the traditional taxonomic </w:t>
      </w:r>
      <w:del w:id="33" w:author="Gabriel Nakamura" w:date="2020-05-02T16:56:00Z">
        <w:r w:rsidR="002B3373" w:rsidDel="00E55289">
          <w:rPr>
            <w:rFonts w:ascii="Times New Roman" w:hAnsi="Times New Roman" w:cs="Times New Roman"/>
            <w:color w:val="000000"/>
            <w:sz w:val="24"/>
            <w:szCs w:val="24"/>
            <w:lang w:val="en-US" w:eastAsia="pt-BR"/>
          </w:rPr>
          <w:delText xml:space="preserve">component </w:delText>
        </w:r>
      </w:del>
      <w:ins w:id="34" w:author="Gabriel Nakamura" w:date="2020-05-02T16:56:00Z">
        <w:r w:rsidR="00E55289">
          <w:rPr>
            <w:rFonts w:ascii="Times New Roman" w:hAnsi="Times New Roman" w:cs="Times New Roman"/>
            <w:color w:val="000000"/>
            <w:sz w:val="24"/>
            <w:szCs w:val="24"/>
            <w:lang w:val="en-US" w:eastAsia="pt-BR"/>
          </w:rPr>
          <w:t xml:space="preserve">dimension </w:t>
        </w:r>
      </w:ins>
      <w:r w:rsidR="002B3373">
        <w:rPr>
          <w:rFonts w:ascii="Times New Roman" w:hAnsi="Times New Roman" w:cs="Times New Roman"/>
          <w:color w:val="000000"/>
          <w:sz w:val="24"/>
          <w:szCs w:val="24"/>
          <w:lang w:val="en-US" w:eastAsia="pt-BR"/>
        </w:rPr>
        <w:t xml:space="preserve">of </w:t>
      </w:r>
      <w:ins w:id="35" w:author="Gabriel Nakamura" w:date="2020-05-02T16:56:00Z">
        <w:r w:rsidR="00E55289">
          <w:rPr>
            <w:rFonts w:ascii="Times New Roman" w:hAnsi="Times New Roman" w:cs="Times New Roman"/>
            <w:color w:val="000000"/>
            <w:sz w:val="24"/>
            <w:szCs w:val="24"/>
            <w:lang w:val="en-US" w:eastAsia="pt-BR"/>
          </w:rPr>
          <w:t>biodiversity</w:t>
        </w:r>
      </w:ins>
      <w:del w:id="36" w:author="Gabriel Nakamura" w:date="2020-05-02T16:56:00Z">
        <w:r w:rsidR="002B3373" w:rsidDel="00E55289">
          <w:rPr>
            <w:rFonts w:ascii="Times New Roman" w:hAnsi="Times New Roman" w:cs="Times New Roman"/>
            <w:color w:val="000000"/>
            <w:sz w:val="24"/>
            <w:szCs w:val="24"/>
            <w:lang w:val="en-US" w:eastAsia="pt-BR"/>
          </w:rPr>
          <w:delText>variation</w:delText>
        </w:r>
      </w:del>
      <w:r w:rsidR="00BD4AE3">
        <w:rPr>
          <w:rFonts w:ascii="Times New Roman" w:hAnsi="Times New Roman" w:cs="Times New Roman"/>
          <w:color w:val="000000"/>
          <w:sz w:val="24"/>
          <w:szCs w:val="24"/>
          <w:lang w:val="en-US" w:eastAsia="pt-BR"/>
        </w:rPr>
        <w:t>.</w:t>
      </w:r>
    </w:p>
    <w:p w14:paraId="5C10E8B1" w14:textId="037D9060" w:rsidR="001D5EEA" w:rsidRDefault="00BD4AE3" w:rsidP="00391A34">
      <w:pPr>
        <w:spacing w:after="0" w:line="480" w:lineRule="auto"/>
        <w:ind w:firstLine="708"/>
        <w:rPr>
          <w:rFonts w:ascii="Times New Roman" w:hAnsi="Times New Roman" w:cs="Times New Roman"/>
          <w:sz w:val="24"/>
          <w:szCs w:val="24"/>
          <w:lang w:val="en-US" w:eastAsia="pt-BR"/>
        </w:rPr>
      </w:pPr>
      <w:r>
        <w:rPr>
          <w:rFonts w:ascii="Times New Roman" w:hAnsi="Times New Roman" w:cs="Times New Roman"/>
          <w:color w:val="000000"/>
          <w:sz w:val="24"/>
          <w:szCs w:val="24"/>
          <w:lang w:val="en-US" w:eastAsia="pt-BR"/>
        </w:rPr>
        <w:t>Particularly, in</w:t>
      </w:r>
      <w:r w:rsidR="00D45524">
        <w:rPr>
          <w:rFonts w:ascii="Times New Roman" w:hAnsi="Times New Roman" w:cs="Times New Roman"/>
          <w:color w:val="000000"/>
          <w:sz w:val="24"/>
          <w:szCs w:val="24"/>
          <w:lang w:val="en-US" w:eastAsia="pt-BR"/>
        </w:rPr>
        <w:t xml:space="preserve"> neotropical</w:t>
      </w:r>
      <w:r>
        <w:rPr>
          <w:rFonts w:ascii="Times New Roman" w:hAnsi="Times New Roman" w:cs="Times New Roman"/>
          <w:color w:val="000000"/>
          <w:sz w:val="24"/>
          <w:szCs w:val="24"/>
          <w:lang w:val="en-US" w:eastAsia="pt-BR"/>
        </w:rPr>
        <w:t xml:space="preserve"> freshwater ecosyst</w:t>
      </w:r>
      <w:r w:rsidR="00D45524">
        <w:rPr>
          <w:rFonts w:ascii="Times New Roman" w:hAnsi="Times New Roman" w:cs="Times New Roman"/>
          <w:color w:val="000000"/>
          <w:sz w:val="24"/>
          <w:szCs w:val="24"/>
          <w:lang w:val="en-US" w:eastAsia="pt-BR"/>
        </w:rPr>
        <w:t>em</w:t>
      </w:r>
      <w:r w:rsidR="00ED0589">
        <w:rPr>
          <w:rFonts w:ascii="Times New Roman" w:hAnsi="Times New Roman" w:cs="Times New Roman"/>
          <w:color w:val="000000"/>
          <w:sz w:val="24"/>
          <w:szCs w:val="24"/>
          <w:lang w:val="en-US" w:eastAsia="pt-BR"/>
        </w:rPr>
        <w:t>s</w:t>
      </w:r>
      <w:r w:rsidR="00D45524">
        <w:rPr>
          <w:rFonts w:ascii="Times New Roman" w:hAnsi="Times New Roman" w:cs="Times New Roman"/>
          <w:color w:val="000000"/>
          <w:sz w:val="24"/>
          <w:szCs w:val="24"/>
          <w:lang w:val="en-US" w:eastAsia="pt-BR"/>
        </w:rPr>
        <w:t>, the understanding of the balance amon</w:t>
      </w:r>
      <w:r w:rsidR="004E302C">
        <w:rPr>
          <w:rFonts w:ascii="Times New Roman" w:hAnsi="Times New Roman" w:cs="Times New Roman"/>
          <w:color w:val="000000"/>
          <w:sz w:val="24"/>
          <w:szCs w:val="24"/>
          <w:lang w:val="en-US" w:eastAsia="pt-BR"/>
        </w:rPr>
        <w:t>g</w:t>
      </w:r>
      <w:r w:rsidR="00D45524">
        <w:rPr>
          <w:rFonts w:ascii="Times New Roman" w:hAnsi="Times New Roman" w:cs="Times New Roman"/>
          <w:color w:val="000000"/>
          <w:sz w:val="24"/>
          <w:szCs w:val="24"/>
          <w:lang w:val="en-US" w:eastAsia="pt-BR"/>
        </w:rPr>
        <w:t xml:space="preserve"> historical and local environmental factors is rarely addressed.</w:t>
      </w:r>
      <w:r w:rsidR="0033725E">
        <w:rPr>
          <w:rFonts w:ascii="Times New Roman" w:hAnsi="Times New Roman" w:cs="Times New Roman"/>
          <w:color w:val="000000"/>
          <w:sz w:val="24"/>
          <w:szCs w:val="24"/>
          <w:lang w:val="en-US" w:eastAsia="pt-BR"/>
        </w:rPr>
        <w:t xml:space="preserve"> </w:t>
      </w:r>
      <w:r w:rsidR="00D45524">
        <w:rPr>
          <w:rFonts w:ascii="Times New Roman" w:hAnsi="Times New Roman" w:cs="Times New Roman"/>
          <w:color w:val="000000"/>
          <w:sz w:val="24"/>
          <w:szCs w:val="24"/>
          <w:lang w:val="en-US" w:eastAsia="pt-BR"/>
        </w:rPr>
        <w:t xml:space="preserve">Paraná </w:t>
      </w:r>
      <w:r w:rsidR="00D45524">
        <w:rPr>
          <w:rFonts w:ascii="Times New Roman" w:hAnsi="Times New Roman" w:cs="Times New Roman"/>
          <w:color w:val="000000"/>
          <w:sz w:val="24"/>
          <w:szCs w:val="24"/>
          <w:lang w:val="en-US" w:eastAsia="pt-BR"/>
        </w:rPr>
        <w:lastRenderedPageBreak/>
        <w:t>and Paraguay basins comprise</w:t>
      </w:r>
      <w:del w:id="37" w:author="Wagner Vicentin" w:date="2020-04-29T15:14:00Z">
        <w:r w:rsidR="00D45524" w:rsidDel="0059213F">
          <w:rPr>
            <w:rFonts w:ascii="Times New Roman" w:hAnsi="Times New Roman" w:cs="Times New Roman"/>
            <w:color w:val="000000"/>
            <w:sz w:val="24"/>
            <w:szCs w:val="24"/>
            <w:lang w:val="en-US" w:eastAsia="pt-BR"/>
          </w:rPr>
          <w:delText>s</w:delText>
        </w:r>
      </w:del>
      <w:r w:rsidR="00D45524">
        <w:rPr>
          <w:rFonts w:ascii="Times New Roman" w:hAnsi="Times New Roman" w:cs="Times New Roman"/>
          <w:color w:val="000000"/>
          <w:sz w:val="24"/>
          <w:szCs w:val="24"/>
          <w:lang w:val="en-US" w:eastAsia="pt-BR"/>
        </w:rPr>
        <w:t xml:space="preserve"> two of the main tributaries in South America, each one with particularities in the</w:t>
      </w:r>
      <w:r w:rsidR="005D4240">
        <w:rPr>
          <w:rFonts w:ascii="Times New Roman" w:hAnsi="Times New Roman" w:cs="Times New Roman"/>
          <w:color w:val="000000"/>
          <w:sz w:val="24"/>
          <w:szCs w:val="24"/>
          <w:lang w:val="en-US" w:eastAsia="pt-BR"/>
        </w:rPr>
        <w:t>ir environmental</w:t>
      </w:r>
      <w:r w:rsidR="00D45524">
        <w:rPr>
          <w:rFonts w:ascii="Times New Roman" w:hAnsi="Times New Roman" w:cs="Times New Roman"/>
          <w:color w:val="000000"/>
          <w:sz w:val="24"/>
          <w:szCs w:val="24"/>
          <w:lang w:val="en-US" w:eastAsia="pt-BR"/>
        </w:rPr>
        <w:t xml:space="preserve"> characteristics and biotas</w:t>
      </w:r>
      <w:r w:rsidR="00D45524">
        <w:rPr>
          <w:rFonts w:ascii="Times New Roman" w:hAnsi="Times New Roman" w:cs="Times New Roman"/>
          <w:sz w:val="24"/>
          <w:szCs w:val="24"/>
          <w:lang w:val="en-US" w:eastAsia="pt-BR"/>
        </w:rPr>
        <w:t>, being considered as two distinct bioregions</w:t>
      </w:r>
      <w:r w:rsidR="005D4240">
        <w:rPr>
          <w:rFonts w:ascii="Times New Roman" w:hAnsi="Times New Roman" w:cs="Times New Roman"/>
          <w:sz w:val="24"/>
          <w:szCs w:val="24"/>
          <w:lang w:val="en-US" w:eastAsia="pt-BR"/>
        </w:rPr>
        <w:t xml:space="preserve"> </w:t>
      </w:r>
      <w:del w:id="38" w:author="Gabriel Nakamura" w:date="2020-05-02T16:57:00Z">
        <w:r w:rsidR="005D4240" w:rsidDel="00E55289">
          <w:rPr>
            <w:rFonts w:ascii="Times New Roman" w:hAnsi="Times New Roman" w:cs="Times New Roman"/>
            <w:sz w:val="24"/>
            <w:szCs w:val="24"/>
            <w:lang w:val="en-US" w:eastAsia="pt-BR"/>
          </w:rPr>
          <w:delText>(ref</w:delText>
        </w:r>
      </w:del>
      <w:ins w:id="39" w:author="Gabriel Nakamura" w:date="2020-05-02T17:02:00Z">
        <w:r w:rsidR="00E55289">
          <w:rPr>
            <w:rFonts w:ascii="Times New Roman" w:hAnsi="Times New Roman" w:cs="Times New Roman"/>
            <w:sz w:val="24"/>
            <w:szCs w:val="24"/>
            <w:lang w:val="en-US" w:eastAsia="pt-BR"/>
          </w:rPr>
          <w:fldChar w:fldCharType="begin" w:fldLock="1"/>
        </w:r>
      </w:ins>
      <w:r w:rsidR="00647E4F">
        <w:rPr>
          <w:rFonts w:ascii="Times New Roman" w:hAnsi="Times New Roman" w:cs="Times New Roman"/>
          <w:sz w:val="24"/>
          <w:szCs w:val="24"/>
          <w:lang w:val="en-US" w:eastAsia="pt-BR"/>
        </w:rPr>
        <w:instrText>ADDIN CSL_CITATION {"citationItems":[{"id":"ITEM-1","itemData":{"author":[{"dropping-particle":"","family":"Albert","given":"James S","non-dropping-particle":"","parse-names":false,"suffix":""},{"dropping-particle":"","family":"Reis","given":"Roberto E","non-dropping-particle":"","parse-names":false,"suffix":""}],"editor":[{"dropping-particle":"","family":"Albert","given":"James S","non-dropping-particle":"","parse-names":false,"suffix":""},{"dropping-particle":"","family":"Reis","given":"Roberto E","non-dropping-particle":"","parse-names":false,"suffix":""}],"id":"ITEM-1","issued":{"date-parts":[["2011"]]},"publisher":"University of California Press","title":"Historical Biogeography of Neotropical Freshwater Fishes","type":"book"},"uris":["http://www.mendeley.com/documents/?uuid=42c17429-756b-4f34-8bda-32aefce16b1f"]}],"mendeley":{"formattedCitation":"(12)","plainTextFormattedCitation":"(12)","previouslyFormattedCitation":"(12)"},"properties":{"noteIndex":0},"schema":"https://github.com/citation-style-language/schema/raw/master/csl-citation.json"}</w:instrText>
      </w:r>
      <w:r w:rsidR="00E55289">
        <w:rPr>
          <w:rFonts w:ascii="Times New Roman" w:hAnsi="Times New Roman" w:cs="Times New Roman"/>
          <w:sz w:val="24"/>
          <w:szCs w:val="24"/>
          <w:lang w:val="en-US" w:eastAsia="pt-BR"/>
        </w:rPr>
        <w:fldChar w:fldCharType="separate"/>
      </w:r>
      <w:r w:rsidR="00E55289" w:rsidRPr="00E55289">
        <w:rPr>
          <w:rFonts w:ascii="Times New Roman" w:hAnsi="Times New Roman" w:cs="Times New Roman"/>
          <w:noProof/>
          <w:sz w:val="24"/>
          <w:szCs w:val="24"/>
          <w:lang w:val="en-US" w:eastAsia="pt-BR"/>
        </w:rPr>
        <w:t>(12)</w:t>
      </w:r>
      <w:ins w:id="40" w:author="Gabriel Nakamura" w:date="2020-05-02T17:02:00Z">
        <w:r w:rsidR="00E55289">
          <w:rPr>
            <w:rFonts w:ascii="Times New Roman" w:hAnsi="Times New Roman" w:cs="Times New Roman"/>
            <w:sz w:val="24"/>
            <w:szCs w:val="24"/>
            <w:lang w:val="en-US" w:eastAsia="pt-BR"/>
          </w:rPr>
          <w:fldChar w:fldCharType="end"/>
        </w:r>
        <w:r w:rsidR="00E55289">
          <w:rPr>
            <w:rFonts w:ascii="Times New Roman" w:hAnsi="Times New Roman" w:cs="Times New Roman"/>
            <w:sz w:val="24"/>
            <w:szCs w:val="24"/>
            <w:lang w:val="en-US" w:eastAsia="pt-BR"/>
          </w:rPr>
          <w:t xml:space="preserve"> (Albert and Reis</w:t>
        </w:r>
      </w:ins>
      <w:ins w:id="41" w:author="Gabriel Nakamura" w:date="2020-05-02T17:03:00Z">
        <w:r w:rsidR="00E55289">
          <w:rPr>
            <w:rFonts w:ascii="Times New Roman" w:hAnsi="Times New Roman" w:cs="Times New Roman"/>
            <w:sz w:val="24"/>
            <w:szCs w:val="24"/>
            <w:lang w:val="en-US" w:eastAsia="pt-BR"/>
          </w:rPr>
          <w:t>, 2011</w:t>
        </w:r>
      </w:ins>
      <w:ins w:id="42" w:author="Gabriel Nakamura" w:date="2020-05-02T17:02:00Z">
        <w:r w:rsidR="00E55289">
          <w:rPr>
            <w:rFonts w:ascii="Times New Roman" w:hAnsi="Times New Roman" w:cs="Times New Roman"/>
            <w:sz w:val="24"/>
            <w:szCs w:val="24"/>
            <w:lang w:val="en-US" w:eastAsia="pt-BR"/>
          </w:rPr>
          <w:t>)</w:t>
        </w:r>
      </w:ins>
      <w:del w:id="43" w:author="Gabriel Nakamura" w:date="2020-05-02T16:57:00Z">
        <w:r w:rsidR="005D4240" w:rsidDel="00E55289">
          <w:rPr>
            <w:rFonts w:ascii="Times New Roman" w:hAnsi="Times New Roman" w:cs="Times New Roman"/>
            <w:sz w:val="24"/>
            <w:szCs w:val="24"/>
            <w:lang w:val="en-US" w:eastAsia="pt-BR"/>
          </w:rPr>
          <w:delText>)</w:delText>
        </w:r>
      </w:del>
      <w:r w:rsidR="00D45524">
        <w:rPr>
          <w:rFonts w:ascii="Times New Roman" w:hAnsi="Times New Roman" w:cs="Times New Roman"/>
          <w:sz w:val="24"/>
          <w:szCs w:val="24"/>
          <w:lang w:val="en-US" w:eastAsia="pt-BR"/>
        </w:rPr>
        <w:t xml:space="preserve">. </w:t>
      </w:r>
      <w:r w:rsidR="00556DCA">
        <w:rPr>
          <w:rFonts w:ascii="Times New Roman" w:hAnsi="Times New Roman" w:cs="Times New Roman"/>
          <w:sz w:val="24"/>
          <w:szCs w:val="24"/>
          <w:lang w:val="en-US" w:eastAsia="pt-BR"/>
        </w:rPr>
        <w:t xml:space="preserve">In this perspective, </w:t>
      </w:r>
      <w:r w:rsidR="00A0673B">
        <w:rPr>
          <w:rFonts w:ascii="Times New Roman" w:hAnsi="Times New Roman" w:cs="Times New Roman"/>
          <w:sz w:val="24"/>
          <w:szCs w:val="24"/>
          <w:lang w:val="en-US" w:eastAsia="pt-BR"/>
        </w:rPr>
        <w:t>compare</w:t>
      </w:r>
      <w:del w:id="44" w:author="Gabriel Nakamura" w:date="2020-05-02T17:03:00Z">
        <w:r w:rsidR="00A0673B" w:rsidDel="00E55289">
          <w:rPr>
            <w:rFonts w:ascii="Times New Roman" w:hAnsi="Times New Roman" w:cs="Times New Roman"/>
            <w:sz w:val="24"/>
            <w:szCs w:val="24"/>
            <w:lang w:val="en-US" w:eastAsia="pt-BR"/>
          </w:rPr>
          <w:delText xml:space="preserve"> community composition among </w:delText>
        </w:r>
        <w:r w:rsidR="00556DCA" w:rsidDel="00E55289">
          <w:rPr>
            <w:rFonts w:ascii="Times New Roman" w:hAnsi="Times New Roman" w:cs="Times New Roman"/>
            <w:sz w:val="24"/>
            <w:szCs w:val="24"/>
            <w:lang w:val="en-US" w:eastAsia="pt-BR"/>
          </w:rPr>
          <w:delText>Para</w:delText>
        </w:r>
        <w:r w:rsidR="00110FED" w:rsidDel="00E55289">
          <w:rPr>
            <w:rFonts w:ascii="Times New Roman" w:hAnsi="Times New Roman" w:cs="Times New Roman"/>
            <w:sz w:val="24"/>
            <w:szCs w:val="24"/>
            <w:lang w:val="en-US" w:eastAsia="pt-BR"/>
          </w:rPr>
          <w:delText xml:space="preserve">ná and Paraguay basins comprise an interesting </w:delText>
        </w:r>
        <w:r w:rsidR="00A0673B" w:rsidDel="00E55289">
          <w:rPr>
            <w:rFonts w:ascii="Times New Roman" w:hAnsi="Times New Roman" w:cs="Times New Roman"/>
            <w:sz w:val="24"/>
            <w:szCs w:val="24"/>
            <w:lang w:val="en-US" w:eastAsia="pt-BR"/>
          </w:rPr>
          <w:delText xml:space="preserve">approach </w:delText>
        </w:r>
        <w:r w:rsidR="00556DCA" w:rsidDel="00E55289">
          <w:rPr>
            <w:rFonts w:ascii="Times New Roman" w:hAnsi="Times New Roman" w:cs="Times New Roman"/>
            <w:sz w:val="24"/>
            <w:szCs w:val="24"/>
            <w:lang w:val="en-US" w:eastAsia="pt-BR"/>
          </w:rPr>
          <w:delText xml:space="preserve">to </w:delText>
        </w:r>
        <w:r w:rsidR="0019787B" w:rsidDel="00E55289">
          <w:rPr>
            <w:rFonts w:ascii="Times New Roman" w:hAnsi="Times New Roman" w:cs="Times New Roman"/>
            <w:sz w:val="24"/>
            <w:szCs w:val="24"/>
            <w:lang w:val="en-US" w:eastAsia="pt-BR"/>
          </w:rPr>
          <w:delText>investigate</w:delText>
        </w:r>
        <w:r w:rsidR="00D45524" w:rsidDel="00E55289">
          <w:rPr>
            <w:rFonts w:ascii="Times New Roman" w:hAnsi="Times New Roman" w:cs="Times New Roman"/>
            <w:sz w:val="24"/>
            <w:szCs w:val="24"/>
            <w:lang w:val="en-US" w:eastAsia="pt-BR"/>
          </w:rPr>
          <w:delText xml:space="preserve"> the interplay among contemporary and historical/biogeographical </w:delText>
        </w:r>
        <w:r w:rsidR="00A02F3C" w:rsidDel="00E55289">
          <w:rPr>
            <w:rFonts w:ascii="Times New Roman" w:hAnsi="Times New Roman" w:cs="Times New Roman"/>
            <w:sz w:val="24"/>
            <w:szCs w:val="24"/>
            <w:lang w:val="en-US" w:eastAsia="pt-BR"/>
          </w:rPr>
          <w:delText>factors</w:delText>
        </w:r>
        <w:r w:rsidR="00556DCA" w:rsidDel="00E55289">
          <w:rPr>
            <w:rFonts w:ascii="Times New Roman" w:hAnsi="Times New Roman" w:cs="Times New Roman"/>
            <w:sz w:val="24"/>
            <w:szCs w:val="24"/>
            <w:lang w:val="en-US" w:eastAsia="pt-BR"/>
          </w:rPr>
          <w:delText xml:space="preserve">. </w:delText>
        </w:r>
        <w:r w:rsidR="00CE000E" w:rsidDel="00E55289">
          <w:rPr>
            <w:rFonts w:ascii="Times New Roman" w:hAnsi="Times New Roman" w:cs="Times New Roman"/>
            <w:sz w:val="24"/>
            <w:szCs w:val="24"/>
            <w:lang w:val="en-US" w:eastAsia="pt-BR"/>
          </w:rPr>
          <w:delText>Particularly,</w:delText>
        </w:r>
      </w:del>
      <w:r w:rsidR="00CE000E">
        <w:rPr>
          <w:rFonts w:ascii="Times New Roman" w:hAnsi="Times New Roman" w:cs="Times New Roman"/>
          <w:sz w:val="24"/>
          <w:szCs w:val="24"/>
          <w:lang w:val="en-US" w:eastAsia="pt-BR"/>
        </w:rPr>
        <w:t xml:space="preserve"> headwater stream fish communities from </w:t>
      </w:r>
      <w:del w:id="45" w:author="Gabriel Nakamura" w:date="2020-05-02T17:03:00Z">
        <w:r w:rsidR="00CE000E" w:rsidDel="00E55289">
          <w:rPr>
            <w:rFonts w:ascii="Times New Roman" w:hAnsi="Times New Roman" w:cs="Times New Roman"/>
            <w:sz w:val="24"/>
            <w:szCs w:val="24"/>
            <w:lang w:val="en-US" w:eastAsia="pt-BR"/>
          </w:rPr>
          <w:delText xml:space="preserve">different </w:delText>
        </w:r>
      </w:del>
      <w:ins w:id="46" w:author="Gabriel Nakamura" w:date="2020-05-02T17:03:00Z">
        <w:r w:rsidR="00E55289">
          <w:rPr>
            <w:rFonts w:ascii="Times New Roman" w:hAnsi="Times New Roman" w:cs="Times New Roman"/>
            <w:sz w:val="24"/>
            <w:szCs w:val="24"/>
            <w:lang w:val="en-US" w:eastAsia="pt-BR"/>
          </w:rPr>
          <w:t xml:space="preserve">Paraná and Paraguay </w:t>
        </w:r>
      </w:ins>
      <w:r w:rsidR="00CE000E">
        <w:rPr>
          <w:rFonts w:ascii="Times New Roman" w:hAnsi="Times New Roman" w:cs="Times New Roman"/>
          <w:sz w:val="24"/>
          <w:szCs w:val="24"/>
          <w:lang w:val="en-US" w:eastAsia="pt-BR"/>
        </w:rPr>
        <w:t>basins</w:t>
      </w:r>
      <w:ins w:id="47" w:author="Gabriel Nakamura" w:date="2020-05-02T17:03:00Z">
        <w:r w:rsidR="00E55289">
          <w:rPr>
            <w:rFonts w:ascii="Times New Roman" w:hAnsi="Times New Roman" w:cs="Times New Roman"/>
            <w:sz w:val="24"/>
            <w:szCs w:val="24"/>
            <w:lang w:val="en-US" w:eastAsia="pt-BR"/>
          </w:rPr>
          <w:t>,</w:t>
        </w:r>
      </w:ins>
      <w:r w:rsidR="00CE000E">
        <w:rPr>
          <w:rFonts w:ascii="Times New Roman" w:hAnsi="Times New Roman" w:cs="Times New Roman"/>
          <w:sz w:val="24"/>
          <w:szCs w:val="24"/>
          <w:lang w:val="en-US" w:eastAsia="pt-BR"/>
        </w:rPr>
        <w:t xml:space="preserve"> </w:t>
      </w:r>
      <w:del w:id="48" w:author="Gabriel Nakamura" w:date="2020-05-02T17:03:00Z">
        <w:r w:rsidR="00CE000E" w:rsidDel="00E55289">
          <w:rPr>
            <w:rFonts w:ascii="Times New Roman" w:hAnsi="Times New Roman" w:cs="Times New Roman"/>
            <w:sz w:val="24"/>
            <w:szCs w:val="24"/>
            <w:lang w:val="en-US" w:eastAsia="pt-BR"/>
          </w:rPr>
          <w:delText xml:space="preserve">are </w:delText>
        </w:r>
      </w:del>
      <w:r w:rsidR="00CE000E">
        <w:rPr>
          <w:rFonts w:ascii="Times New Roman" w:hAnsi="Times New Roman" w:cs="Times New Roman"/>
          <w:sz w:val="24"/>
          <w:szCs w:val="24"/>
          <w:lang w:val="en-US" w:eastAsia="pt-BR"/>
        </w:rPr>
        <w:t xml:space="preserve">separated </w:t>
      </w:r>
      <w:r w:rsidR="00A02F3C">
        <w:rPr>
          <w:rFonts w:ascii="Times New Roman" w:hAnsi="Times New Roman" w:cs="Times New Roman"/>
          <w:sz w:val="24"/>
          <w:szCs w:val="24"/>
          <w:lang w:val="en-US" w:eastAsia="pt-BR"/>
        </w:rPr>
        <w:t>by</w:t>
      </w:r>
      <w:r w:rsidR="00CE000E">
        <w:rPr>
          <w:rFonts w:ascii="Times New Roman" w:hAnsi="Times New Roman" w:cs="Times New Roman"/>
          <w:sz w:val="24"/>
          <w:szCs w:val="24"/>
          <w:lang w:val="en-US" w:eastAsia="pt-BR"/>
        </w:rPr>
        <w:t xml:space="preserve"> long distances, </w:t>
      </w:r>
      <w:del w:id="49" w:author="Gabriel Nakamura" w:date="2020-05-02T17:03:00Z">
        <w:r w:rsidR="00CE000E" w:rsidDel="00E55289">
          <w:rPr>
            <w:rFonts w:ascii="Times New Roman" w:hAnsi="Times New Roman" w:cs="Times New Roman"/>
            <w:sz w:val="24"/>
            <w:szCs w:val="24"/>
            <w:lang w:val="en-US" w:eastAsia="pt-BR"/>
          </w:rPr>
          <w:delText xml:space="preserve">making </w:delText>
        </w:r>
      </w:del>
      <w:ins w:id="50" w:author="Gabriel Nakamura" w:date="2020-05-02T17:04:00Z">
        <w:r w:rsidR="00225155">
          <w:rPr>
            <w:rFonts w:ascii="Times New Roman" w:hAnsi="Times New Roman" w:cs="Times New Roman"/>
            <w:sz w:val="24"/>
            <w:szCs w:val="24"/>
            <w:lang w:val="en-US" w:eastAsia="pt-BR"/>
          </w:rPr>
          <w:t>offers an adequate model to</w:t>
        </w:r>
      </w:ins>
      <w:del w:id="51" w:author="Gabriel Nakamura" w:date="2020-05-02T17:04:00Z">
        <w:r w:rsidR="00CE000E" w:rsidDel="00225155">
          <w:rPr>
            <w:rFonts w:ascii="Times New Roman" w:hAnsi="Times New Roman" w:cs="Times New Roman"/>
            <w:sz w:val="24"/>
            <w:szCs w:val="24"/>
            <w:lang w:val="en-US" w:eastAsia="pt-BR"/>
          </w:rPr>
          <w:delText xml:space="preserve">them adequate </w:delText>
        </w:r>
        <w:r w:rsidR="009C7F89" w:rsidDel="00225155">
          <w:rPr>
            <w:rFonts w:ascii="Times New Roman" w:hAnsi="Times New Roman" w:cs="Times New Roman"/>
            <w:sz w:val="24"/>
            <w:szCs w:val="24"/>
            <w:lang w:val="en-US" w:eastAsia="pt-BR"/>
          </w:rPr>
          <w:delText xml:space="preserve">models </w:delText>
        </w:r>
        <w:r w:rsidR="00CE000E" w:rsidDel="00225155">
          <w:rPr>
            <w:rFonts w:ascii="Times New Roman" w:hAnsi="Times New Roman" w:cs="Times New Roman"/>
            <w:sz w:val="24"/>
            <w:szCs w:val="24"/>
            <w:lang w:val="en-US" w:eastAsia="pt-BR"/>
          </w:rPr>
          <w:delText>to</w:delText>
        </w:r>
      </w:del>
      <w:r w:rsidR="00CE000E">
        <w:rPr>
          <w:rFonts w:ascii="Times New Roman" w:hAnsi="Times New Roman" w:cs="Times New Roman"/>
          <w:sz w:val="24"/>
          <w:szCs w:val="24"/>
          <w:lang w:val="en-US" w:eastAsia="pt-BR"/>
        </w:rPr>
        <w:t xml:space="preserve"> address the </w:t>
      </w:r>
      <w:r w:rsidR="00A02F3C">
        <w:rPr>
          <w:rFonts w:ascii="Times New Roman" w:hAnsi="Times New Roman" w:cs="Times New Roman"/>
          <w:sz w:val="24"/>
          <w:szCs w:val="24"/>
          <w:lang w:val="en-US" w:eastAsia="pt-BR"/>
        </w:rPr>
        <w:t>biogeographical</w:t>
      </w:r>
      <w:r w:rsidR="00CE000E">
        <w:rPr>
          <w:rFonts w:ascii="Times New Roman" w:hAnsi="Times New Roman" w:cs="Times New Roman"/>
          <w:sz w:val="24"/>
          <w:szCs w:val="24"/>
          <w:lang w:val="en-US" w:eastAsia="pt-BR"/>
        </w:rPr>
        <w:t xml:space="preserve"> perspective on the study of </w:t>
      </w:r>
      <w:r w:rsidR="009C7F89">
        <w:rPr>
          <w:rFonts w:ascii="Times New Roman" w:hAnsi="Times New Roman" w:cs="Times New Roman"/>
          <w:sz w:val="24"/>
          <w:szCs w:val="24"/>
          <w:lang w:val="en-US" w:eastAsia="pt-BR"/>
        </w:rPr>
        <w:t xml:space="preserve">fish </w:t>
      </w:r>
      <w:r w:rsidR="00CE000E">
        <w:rPr>
          <w:rFonts w:ascii="Times New Roman" w:hAnsi="Times New Roman" w:cs="Times New Roman"/>
          <w:sz w:val="24"/>
          <w:szCs w:val="24"/>
          <w:lang w:val="en-US" w:eastAsia="pt-BR"/>
        </w:rPr>
        <w:t>community assembly.</w:t>
      </w:r>
    </w:p>
    <w:p w14:paraId="5C836358" w14:textId="3FFDACF2" w:rsidR="00556DCA" w:rsidRDefault="00F07CFC" w:rsidP="00391A34">
      <w:pPr>
        <w:spacing w:after="0" w:line="480" w:lineRule="auto"/>
        <w:ind w:firstLine="708"/>
        <w:rPr>
          <w:rFonts w:ascii="Times New Roman" w:hAnsi="Times New Roman" w:cs="Times New Roman"/>
          <w:sz w:val="24"/>
          <w:szCs w:val="24"/>
          <w:lang w:val="en-US" w:eastAsia="pt-BR"/>
        </w:rPr>
      </w:pPr>
      <w:r>
        <w:rPr>
          <w:rFonts w:ascii="Times New Roman" w:hAnsi="Times New Roman" w:cs="Times New Roman"/>
          <w:sz w:val="24"/>
          <w:szCs w:val="24"/>
          <w:lang w:val="en-US" w:eastAsia="pt-BR"/>
        </w:rPr>
        <w:t xml:space="preserve">The current knowledge </w:t>
      </w:r>
      <w:r w:rsidR="00D1434D">
        <w:rPr>
          <w:rFonts w:ascii="Times New Roman" w:hAnsi="Times New Roman" w:cs="Times New Roman"/>
          <w:sz w:val="24"/>
          <w:szCs w:val="24"/>
          <w:lang w:val="en-US" w:eastAsia="pt-BR"/>
        </w:rPr>
        <w:t xml:space="preserve">about headwater streams of Paraná and Paraguay Basins, </w:t>
      </w:r>
      <w:r w:rsidR="002221E1">
        <w:rPr>
          <w:rFonts w:ascii="Times New Roman" w:hAnsi="Times New Roman" w:cs="Times New Roman"/>
          <w:sz w:val="24"/>
          <w:szCs w:val="24"/>
          <w:lang w:val="en-US" w:eastAsia="pt-BR"/>
        </w:rPr>
        <w:t xml:space="preserve">suggested </w:t>
      </w:r>
      <w:r>
        <w:rPr>
          <w:rFonts w:ascii="Times New Roman" w:hAnsi="Times New Roman" w:cs="Times New Roman"/>
          <w:sz w:val="24"/>
          <w:szCs w:val="24"/>
          <w:lang w:val="en-US" w:eastAsia="pt-BR"/>
        </w:rPr>
        <w:t>that the biogeographical isolation result</w:t>
      </w:r>
      <w:r w:rsidR="003E2D95">
        <w:rPr>
          <w:rFonts w:ascii="Times New Roman" w:hAnsi="Times New Roman" w:cs="Times New Roman"/>
          <w:sz w:val="24"/>
          <w:szCs w:val="24"/>
          <w:lang w:val="en-US" w:eastAsia="pt-BR"/>
        </w:rPr>
        <w:t>ed</w:t>
      </w:r>
      <w:r>
        <w:rPr>
          <w:rFonts w:ascii="Times New Roman" w:hAnsi="Times New Roman" w:cs="Times New Roman"/>
          <w:sz w:val="24"/>
          <w:szCs w:val="24"/>
          <w:lang w:val="en-US" w:eastAsia="pt-BR"/>
        </w:rPr>
        <w:t xml:space="preserve"> in </w:t>
      </w:r>
      <w:r w:rsidR="008D59BF">
        <w:rPr>
          <w:rFonts w:ascii="Times New Roman" w:hAnsi="Times New Roman" w:cs="Times New Roman"/>
          <w:sz w:val="24"/>
          <w:szCs w:val="24"/>
          <w:lang w:val="en-US" w:eastAsia="pt-BR"/>
        </w:rPr>
        <w:t xml:space="preserve">different </w:t>
      </w:r>
      <w:r>
        <w:rPr>
          <w:rFonts w:ascii="Times New Roman" w:hAnsi="Times New Roman" w:cs="Times New Roman"/>
          <w:sz w:val="24"/>
          <w:szCs w:val="24"/>
          <w:lang w:val="en-US" w:eastAsia="pt-BR"/>
        </w:rPr>
        <w:t xml:space="preserve">stream fish </w:t>
      </w:r>
      <w:r w:rsidR="008D59BF">
        <w:rPr>
          <w:rFonts w:ascii="Times New Roman" w:hAnsi="Times New Roman" w:cs="Times New Roman"/>
          <w:sz w:val="24"/>
          <w:szCs w:val="24"/>
          <w:lang w:val="en-US" w:eastAsia="pt-BR"/>
        </w:rPr>
        <w:t xml:space="preserve">composition </w:t>
      </w:r>
      <w:ins w:id="52" w:author="Gabriel Nakamura" w:date="2020-05-04T12:07:00Z">
        <w:r w:rsidR="00647E4F">
          <w:rPr>
            <w:rFonts w:ascii="Times New Roman" w:hAnsi="Times New Roman" w:cs="Times New Roman"/>
            <w:sz w:val="24"/>
            <w:szCs w:val="24"/>
            <w:lang w:val="en-US" w:eastAsia="pt-BR"/>
          </w:rPr>
          <w:t xml:space="preserve">among these basins </w:t>
        </w:r>
      </w:ins>
      <w:r w:rsidR="00AA44F7">
        <w:rPr>
          <w:rFonts w:ascii="Times New Roman" w:hAnsi="Times New Roman" w:cs="Times New Roman"/>
          <w:sz w:val="24"/>
          <w:szCs w:val="24"/>
          <w:lang w:val="en-US" w:eastAsia="pt-BR"/>
        </w:rPr>
        <w:t>(Valerio et al., 2007)</w:t>
      </w:r>
      <w:r w:rsidR="008D59BF">
        <w:rPr>
          <w:rFonts w:ascii="Times New Roman" w:hAnsi="Times New Roman" w:cs="Times New Roman"/>
          <w:sz w:val="24"/>
          <w:szCs w:val="24"/>
          <w:lang w:val="en-US" w:eastAsia="pt-BR"/>
        </w:rPr>
        <w:t>,</w:t>
      </w:r>
      <w:r w:rsidR="005F21D5">
        <w:rPr>
          <w:rFonts w:ascii="Times New Roman" w:hAnsi="Times New Roman" w:cs="Times New Roman"/>
          <w:sz w:val="24"/>
          <w:szCs w:val="24"/>
          <w:lang w:val="en-US" w:eastAsia="pt-BR"/>
        </w:rPr>
        <w:t xml:space="preserve"> and that Upper Paraná river basin constitute an area of high endemism due to </w:t>
      </w:r>
      <w:proofErr w:type="spellStart"/>
      <w:r w:rsidR="005F21D5">
        <w:rPr>
          <w:rFonts w:ascii="Times New Roman" w:hAnsi="Times New Roman" w:cs="Times New Roman"/>
          <w:sz w:val="24"/>
          <w:szCs w:val="24"/>
          <w:lang w:val="en-US" w:eastAsia="pt-BR"/>
        </w:rPr>
        <w:t>Sete</w:t>
      </w:r>
      <w:proofErr w:type="spellEnd"/>
      <w:r w:rsidR="005F21D5">
        <w:rPr>
          <w:rFonts w:ascii="Times New Roman" w:hAnsi="Times New Roman" w:cs="Times New Roman"/>
          <w:sz w:val="24"/>
          <w:szCs w:val="24"/>
          <w:lang w:val="en-US" w:eastAsia="pt-BR"/>
        </w:rPr>
        <w:t xml:space="preserve"> </w:t>
      </w:r>
      <w:proofErr w:type="spellStart"/>
      <w:r w:rsidR="005F21D5">
        <w:rPr>
          <w:rFonts w:ascii="Times New Roman" w:hAnsi="Times New Roman" w:cs="Times New Roman"/>
          <w:sz w:val="24"/>
          <w:szCs w:val="24"/>
          <w:lang w:val="en-US" w:eastAsia="pt-BR"/>
        </w:rPr>
        <w:t>Quedas</w:t>
      </w:r>
      <w:proofErr w:type="spellEnd"/>
      <w:r w:rsidR="005F21D5">
        <w:rPr>
          <w:rFonts w:ascii="Times New Roman" w:hAnsi="Times New Roman" w:cs="Times New Roman"/>
          <w:sz w:val="24"/>
          <w:szCs w:val="24"/>
          <w:lang w:val="en-US" w:eastAsia="pt-BR"/>
        </w:rPr>
        <w:t xml:space="preserve"> </w:t>
      </w:r>
      <w:r w:rsidR="00563DBE">
        <w:rPr>
          <w:rFonts w:ascii="Times New Roman" w:hAnsi="Times New Roman" w:cs="Times New Roman"/>
          <w:sz w:val="24"/>
          <w:szCs w:val="24"/>
          <w:lang w:val="en-US" w:eastAsia="pt-BR"/>
        </w:rPr>
        <w:t>F</w:t>
      </w:r>
      <w:r w:rsidR="005F21D5">
        <w:rPr>
          <w:rFonts w:ascii="Times New Roman" w:hAnsi="Times New Roman" w:cs="Times New Roman"/>
          <w:sz w:val="24"/>
          <w:szCs w:val="24"/>
          <w:lang w:val="en-US" w:eastAsia="pt-BR"/>
        </w:rPr>
        <w:t>all</w:t>
      </w:r>
      <w:r w:rsidR="00C41D6B">
        <w:rPr>
          <w:rFonts w:ascii="Times New Roman" w:hAnsi="Times New Roman" w:cs="Times New Roman"/>
          <w:sz w:val="24"/>
          <w:szCs w:val="24"/>
          <w:lang w:val="en-US" w:eastAsia="pt-BR"/>
        </w:rPr>
        <w:t>, that works as a biogeographical barrier</w:t>
      </w:r>
      <w:r w:rsidR="005F21D5">
        <w:rPr>
          <w:rFonts w:ascii="Times New Roman" w:hAnsi="Times New Roman" w:cs="Times New Roman"/>
          <w:sz w:val="24"/>
          <w:szCs w:val="24"/>
          <w:lang w:val="en-US" w:eastAsia="pt-BR"/>
        </w:rPr>
        <w:t xml:space="preserve">. </w:t>
      </w:r>
      <w:r w:rsidR="00D95E74">
        <w:rPr>
          <w:rFonts w:ascii="Times New Roman" w:hAnsi="Times New Roman" w:cs="Times New Roman"/>
          <w:sz w:val="24"/>
          <w:szCs w:val="24"/>
          <w:lang w:val="en-US" w:eastAsia="pt-BR"/>
        </w:rPr>
        <w:t>Furthermore, the characteristics of</w:t>
      </w:r>
      <w:r w:rsidR="00563DBE">
        <w:rPr>
          <w:rFonts w:ascii="Times New Roman" w:hAnsi="Times New Roman" w:cs="Times New Roman"/>
          <w:sz w:val="24"/>
          <w:szCs w:val="24"/>
          <w:lang w:val="en-US" w:eastAsia="pt-BR"/>
        </w:rPr>
        <w:t xml:space="preserve"> headwater streams in</w:t>
      </w:r>
      <w:r w:rsidR="00D95E74">
        <w:rPr>
          <w:rFonts w:ascii="Times New Roman" w:hAnsi="Times New Roman" w:cs="Times New Roman"/>
          <w:sz w:val="24"/>
          <w:szCs w:val="24"/>
          <w:lang w:val="en-US" w:eastAsia="pt-BR"/>
        </w:rPr>
        <w:t xml:space="preserve"> Paragua</w:t>
      </w:r>
      <w:r w:rsidR="0041633B">
        <w:rPr>
          <w:rFonts w:ascii="Times New Roman" w:hAnsi="Times New Roman" w:cs="Times New Roman"/>
          <w:sz w:val="24"/>
          <w:szCs w:val="24"/>
          <w:lang w:val="en-US" w:eastAsia="pt-BR"/>
        </w:rPr>
        <w:t>y</w:t>
      </w:r>
      <w:r w:rsidR="00D95E74">
        <w:rPr>
          <w:rFonts w:ascii="Times New Roman" w:hAnsi="Times New Roman" w:cs="Times New Roman"/>
          <w:sz w:val="24"/>
          <w:szCs w:val="24"/>
          <w:lang w:val="en-US" w:eastAsia="pt-BR"/>
        </w:rPr>
        <w:t xml:space="preserve"> basin</w:t>
      </w:r>
      <w:r w:rsidR="00563DBE">
        <w:rPr>
          <w:rFonts w:ascii="Times New Roman" w:hAnsi="Times New Roman" w:cs="Times New Roman"/>
          <w:sz w:val="24"/>
          <w:szCs w:val="24"/>
          <w:lang w:val="en-US" w:eastAsia="pt-BR"/>
        </w:rPr>
        <w:t xml:space="preserve"> (accidented with waterfalls)</w:t>
      </w:r>
      <w:r w:rsidR="00D95E74">
        <w:rPr>
          <w:rFonts w:ascii="Times New Roman" w:hAnsi="Times New Roman" w:cs="Times New Roman"/>
          <w:sz w:val="24"/>
          <w:szCs w:val="24"/>
          <w:lang w:val="en-US" w:eastAsia="pt-BR"/>
        </w:rPr>
        <w:t xml:space="preserve"> </w:t>
      </w:r>
      <w:r w:rsidR="001E6BB9">
        <w:rPr>
          <w:rFonts w:ascii="Times New Roman" w:hAnsi="Times New Roman" w:cs="Times New Roman"/>
          <w:sz w:val="24"/>
          <w:szCs w:val="24"/>
          <w:lang w:val="en-US" w:eastAsia="pt-BR"/>
        </w:rPr>
        <w:t>result</w:t>
      </w:r>
      <w:r w:rsidR="0041633B">
        <w:rPr>
          <w:rFonts w:ascii="Times New Roman" w:hAnsi="Times New Roman" w:cs="Times New Roman"/>
          <w:sz w:val="24"/>
          <w:szCs w:val="24"/>
          <w:lang w:val="en-US" w:eastAsia="pt-BR"/>
        </w:rPr>
        <w:t>ed</w:t>
      </w:r>
      <w:r w:rsidR="001E6BB9">
        <w:rPr>
          <w:rFonts w:ascii="Times New Roman" w:hAnsi="Times New Roman" w:cs="Times New Roman"/>
          <w:sz w:val="24"/>
          <w:szCs w:val="24"/>
          <w:lang w:val="en-US" w:eastAsia="pt-BR"/>
        </w:rPr>
        <w:t xml:space="preserve"> in</w:t>
      </w:r>
      <w:r w:rsidR="00563DBE">
        <w:rPr>
          <w:rFonts w:ascii="Times New Roman" w:hAnsi="Times New Roman" w:cs="Times New Roman"/>
          <w:sz w:val="24"/>
          <w:szCs w:val="24"/>
          <w:lang w:val="en-US" w:eastAsia="pt-BR"/>
        </w:rPr>
        <w:t xml:space="preserve"> a</w:t>
      </w:r>
      <w:r w:rsidR="001E6BB9">
        <w:rPr>
          <w:rFonts w:ascii="Times New Roman" w:hAnsi="Times New Roman" w:cs="Times New Roman"/>
          <w:sz w:val="24"/>
          <w:szCs w:val="24"/>
          <w:lang w:val="en-US" w:eastAsia="pt-BR"/>
        </w:rPr>
        <w:t xml:space="preserve"> more variable fish fauna than in Paraná </w:t>
      </w:r>
      <w:r w:rsidR="00EB6B30">
        <w:rPr>
          <w:rFonts w:ascii="Times New Roman" w:hAnsi="Times New Roman" w:cs="Times New Roman"/>
          <w:sz w:val="24"/>
          <w:szCs w:val="24"/>
          <w:lang w:val="en-US" w:eastAsia="pt-BR"/>
        </w:rPr>
        <w:t xml:space="preserve">Basin </w:t>
      </w:r>
      <w:r w:rsidR="00563DBE">
        <w:rPr>
          <w:rFonts w:ascii="Times New Roman" w:hAnsi="Times New Roman" w:cs="Times New Roman"/>
          <w:sz w:val="24"/>
          <w:szCs w:val="24"/>
          <w:lang w:val="en-US" w:eastAsia="pt-BR"/>
        </w:rPr>
        <w:t xml:space="preserve">due to the higher isolation of the streams </w:t>
      </w:r>
      <w:r w:rsidR="001E6BB9">
        <w:rPr>
          <w:rFonts w:ascii="Times New Roman" w:hAnsi="Times New Roman" w:cs="Times New Roman"/>
          <w:sz w:val="24"/>
          <w:szCs w:val="24"/>
          <w:lang w:val="en-US" w:eastAsia="pt-BR"/>
        </w:rPr>
        <w:fldChar w:fldCharType="begin" w:fldLock="1"/>
      </w:r>
      <w:r w:rsidR="00647E4F">
        <w:rPr>
          <w:rFonts w:ascii="Times New Roman" w:hAnsi="Times New Roman" w:cs="Times New Roman"/>
          <w:sz w:val="24"/>
          <w:szCs w:val="24"/>
          <w:lang w:val="en-US" w:eastAsia="pt-BR"/>
        </w:rPr>
        <w:instrText xml:space="preserve">ADDIN CSL_CITATION {"citationItems":[{"id":"ITEM-1","itemData":{"author":[{"dropping-particle":"","family":"Súarez","given":"Yzel Rondon","non-dropping-particle":"","parse-names":false,"suffix":""},{"dropping-particle":"","family":"Valério","given":"Sabrina Bigatão","non-dropping-particle":"","parse-names":false,"suffix":""},{"dropping-particle":"","family":"Tondado","given":"Karina Keyla","non-dropping-particle":"","parse-names":false,"suffix":""},{"dropping-particle":"","family":"Florentino","given":"Cezar","non-dropping-particle":"","parse-names":false,"suffix":""},{"dropping-particle":"","family":"Rota","given":"Thiago","non-dropping-particle":"","parse-names":false,"suffix":""},{"dropping-particle":"","family":"Felipe","given":"Alves","non-dropping-particle":"","parse-names":false,"suffix":""},{"dropping-particle":"","family":"Queli","given":"Lidiani","non-dropping-particle":"","parse-names":false,"suffix":""},{"dropping-particle":"","family":"Ximenes","given":"Lubas","non-dropping-particle":"","parse-names":false,"suffix":""},{"dropping-particle":"","family":"Lourenço","given":"Silva","non-dropping-particle":"","parse-names":false,"suffix":""}],"id":"ITEM-1","issue":"November","issued":{"date-parts":[["1986"]]},"page":"1-10","title":"Fish Species Diversity in Headwater Streams of the Paraguay and Paraná Basins","type":"article-journal","volume":"50"},"uris":["http://www.mendeley.com/documents/?uuid=c9d920b3-f716-45c3-98d9-2044b149c7bd"]},{"id":"ITEM-2","itemData":{"DOI":"10.1007/s10750-006-0533-1","ISBN":"0018-8158","ISSN":"00188158","abstract":"Abstract We compared environmental influ- ences on the assemblages of stream fishes of contiguous but biogeographically distinct parts of the Upper Paraguay and Parana´ basins in Brazil, aiming to describe the maindistribution patterns of fish species in the headwater streams.Weanalyzed bimonthly samples in 10 streams in each basin from January to November 2004. Sixty fish species were collected, including 40 species in streams of the Paraguay Basin and 42 species in streams of the Parana´ Basin. The species abundance rank did not differ between the basins. We found a clear differentiation between the Paraguay and Parana´ stream fish assemblages. There were significant differences in species composition among streams, but no seasonal differences in species composition. Connectivity between streams explains the differ- ences in species composition for the Paraguay streams, but not for the Parana´ streams. Hydro- logical characteristics were the main factors deter- mining species distribution in both basins, suggesting that the migratory capacity of each species and biogeographical barriers may act to Handling editor: S. M. Thomaz S. B. Vale´rio </w:instrText>
      </w:r>
      <w:r w:rsidR="00647E4F">
        <w:rPr>
          <w:rFonts w:ascii="Times New Roman" w:hAnsi="Times New Roman" w:cs="Times New Roman" w:hint="eastAsia"/>
          <w:sz w:val="24"/>
          <w:szCs w:val="24"/>
          <w:lang w:val="en-US" w:eastAsia="pt-BR"/>
        </w:rPr>
        <w:instrText></w:instrText>
      </w:r>
      <w:r w:rsidR="00647E4F">
        <w:rPr>
          <w:rFonts w:ascii="Times New Roman" w:hAnsi="Times New Roman" w:cs="Times New Roman"/>
          <w:sz w:val="24"/>
          <w:szCs w:val="24"/>
          <w:lang w:val="en-US" w:eastAsia="pt-BR"/>
        </w:rPr>
        <w:instrText xml:space="preserve"> Y. R. Su´arez (&amp;) </w:instrText>
      </w:r>
      <w:r w:rsidR="00647E4F">
        <w:rPr>
          <w:rFonts w:ascii="Times New Roman" w:hAnsi="Times New Roman" w:cs="Times New Roman" w:hint="eastAsia"/>
          <w:sz w:val="24"/>
          <w:szCs w:val="24"/>
          <w:lang w:val="en-US" w:eastAsia="pt-BR"/>
        </w:rPr>
        <w:instrText></w:instrText>
      </w:r>
      <w:r w:rsidR="00647E4F">
        <w:rPr>
          <w:rFonts w:ascii="Times New Roman" w:hAnsi="Times New Roman" w:cs="Times New Roman"/>
          <w:sz w:val="24"/>
          <w:szCs w:val="24"/>
          <w:lang w:val="en-US" w:eastAsia="pt-BR"/>
        </w:rPr>
        <w:instrText xml:space="preserve"> T. R. A. Felipe </w:instrText>
      </w:r>
      <w:r w:rsidR="00647E4F">
        <w:rPr>
          <w:rFonts w:ascii="Times New Roman" w:hAnsi="Times New Roman" w:cs="Times New Roman" w:hint="eastAsia"/>
          <w:sz w:val="24"/>
          <w:szCs w:val="24"/>
          <w:lang w:val="en-US" w:eastAsia="pt-BR"/>
        </w:rPr>
        <w:instrText></w:instrText>
      </w:r>
      <w:r w:rsidR="00647E4F">
        <w:rPr>
          <w:rFonts w:ascii="Times New Roman" w:hAnsi="Times New Roman" w:cs="Times New Roman"/>
          <w:sz w:val="24"/>
          <w:szCs w:val="24"/>
          <w:lang w:val="en-US" w:eastAsia="pt-BR"/>
        </w:rPr>
        <w:instrText xml:space="preserve"> K. K. Tondato </w:instrText>
      </w:r>
      <w:r w:rsidR="00647E4F">
        <w:rPr>
          <w:rFonts w:ascii="Times New Roman" w:hAnsi="Times New Roman" w:cs="Times New Roman" w:hint="eastAsia"/>
          <w:sz w:val="24"/>
          <w:szCs w:val="24"/>
          <w:lang w:val="en-US" w:eastAsia="pt-BR"/>
        </w:rPr>
        <w:instrText></w:instrText>
      </w:r>
      <w:r w:rsidR="00647E4F">
        <w:rPr>
          <w:rFonts w:ascii="Times New Roman" w:hAnsi="Times New Roman" w:cs="Times New Roman"/>
          <w:sz w:val="24"/>
          <w:szCs w:val="24"/>
          <w:lang w:val="en-US" w:eastAsia="pt-BR"/>
        </w:rPr>
        <w:instrText xml:space="preserve"> L. Q. L. Ximenes GASLAB/Laborato´ rio de Ecologia, Universidade Estadual de Mato Grosso do Sul, Rod. Dourados- Itahum km 12, Dourados, MS 79804-970, Brazil e-mail: yzel@uems.br filter the local species composition from the total species pool of colonizers.","author":[{"dropping-particle":"","family":"Valério","given":"Sabrina B.","non-dropping-particle":"","parse-names":false,"suffix":""},{"dropping-particle":"","family":"Súarez","given":"Yzel Rondon","non-dropping-particle":"","parse-names":false,"suffix":""},{"dropping-particle":"","family":"Felipe","given":"Thiago R a","non-dropping-particle":"","parse-names":false,"suffix":""},{"dropping-particle":"","family":"Tondato","given":"Karina K.","non-dropping-particle":"","parse-names":false,"suffix":""},{"dropping-particle":"","family":"Ximenes","given":"Lidiani Q L","non-dropping-particle":"","parse-names":false,"suffix":""}],"container-title":"Hydrobiologia","id":"ITEM-2","issued":{"date-parts":[["2007"]]},"page":"241-250","title":"Organization patterns of headwater-stream fish communities in the Upper Paraguay-Paraná basins","type":"article-journal","volume":"583"},"uris":["http://www.mendeley.com/documents/?uuid=544b1f08-df9b-41d2-bb8f-f9b773527427"]}],"mendeley":{"formattedCitation":"(13,14)","plainTextFormattedCitation":"(13,14)","previouslyFormattedCitation":"(13,14)"},"properties":{"noteIndex":0},"schema":"https://github.com/citation-style-language/schema/raw/master/csl-citation.json"}</w:instrText>
      </w:r>
      <w:r w:rsidR="001E6BB9">
        <w:rPr>
          <w:rFonts w:ascii="Times New Roman" w:hAnsi="Times New Roman" w:cs="Times New Roman"/>
          <w:sz w:val="24"/>
          <w:szCs w:val="24"/>
          <w:lang w:val="en-US" w:eastAsia="pt-BR"/>
        </w:rPr>
        <w:fldChar w:fldCharType="separate"/>
      </w:r>
      <w:r w:rsidR="00E55289" w:rsidRPr="00E55289">
        <w:rPr>
          <w:rFonts w:ascii="Times New Roman" w:hAnsi="Times New Roman" w:cs="Times New Roman"/>
          <w:noProof/>
          <w:sz w:val="24"/>
          <w:szCs w:val="24"/>
          <w:lang w:val="en-US" w:eastAsia="pt-BR"/>
        </w:rPr>
        <w:t>(13,14)</w:t>
      </w:r>
      <w:r w:rsidR="001E6BB9">
        <w:rPr>
          <w:rFonts w:ascii="Times New Roman" w:hAnsi="Times New Roman" w:cs="Times New Roman"/>
          <w:sz w:val="24"/>
          <w:szCs w:val="24"/>
          <w:lang w:val="en-US" w:eastAsia="pt-BR"/>
        </w:rPr>
        <w:fldChar w:fldCharType="end"/>
      </w:r>
      <w:r w:rsidR="001E6BB9">
        <w:rPr>
          <w:rFonts w:ascii="Times New Roman" w:hAnsi="Times New Roman" w:cs="Times New Roman"/>
          <w:sz w:val="24"/>
          <w:szCs w:val="24"/>
          <w:lang w:val="en-US" w:eastAsia="pt-BR"/>
        </w:rPr>
        <w:t xml:space="preserve">. </w:t>
      </w:r>
      <w:ins w:id="53" w:author="Gabriel Nakamura" w:date="2020-05-04T12:09:00Z">
        <w:r w:rsidR="00647E4F">
          <w:rPr>
            <w:rFonts w:ascii="Times New Roman" w:hAnsi="Times New Roman" w:cs="Times New Roman"/>
            <w:sz w:val="24"/>
            <w:szCs w:val="24"/>
            <w:lang w:val="en-US" w:eastAsia="pt-BR"/>
          </w:rPr>
          <w:t>Therefore, t</w:t>
        </w:r>
      </w:ins>
      <w:del w:id="54" w:author="Gabriel Nakamura" w:date="2020-05-04T12:09:00Z">
        <w:r w:rsidR="004278CA" w:rsidDel="00647E4F">
          <w:rPr>
            <w:rFonts w:ascii="Times New Roman" w:hAnsi="Times New Roman" w:cs="Times New Roman"/>
            <w:sz w:val="24"/>
            <w:szCs w:val="24"/>
            <w:lang w:val="en-US" w:eastAsia="pt-BR"/>
          </w:rPr>
          <w:delText>T</w:delText>
        </w:r>
      </w:del>
      <w:r w:rsidR="004278CA">
        <w:rPr>
          <w:rFonts w:ascii="Times New Roman" w:hAnsi="Times New Roman" w:cs="Times New Roman"/>
          <w:sz w:val="24"/>
          <w:szCs w:val="24"/>
          <w:lang w:val="en-US" w:eastAsia="pt-BR"/>
        </w:rPr>
        <w:t>he</w:t>
      </w:r>
      <w:r w:rsidR="00510438">
        <w:rPr>
          <w:rFonts w:ascii="Times New Roman" w:hAnsi="Times New Roman" w:cs="Times New Roman"/>
          <w:sz w:val="24"/>
          <w:szCs w:val="24"/>
          <w:lang w:val="en-US" w:eastAsia="pt-BR"/>
        </w:rPr>
        <w:t xml:space="preserve"> </w:t>
      </w:r>
      <w:del w:id="55" w:author="Gabriel Nakamura" w:date="2020-05-04T12:08:00Z">
        <w:r w:rsidR="00510438" w:rsidDel="00647E4F">
          <w:rPr>
            <w:rFonts w:ascii="Times New Roman" w:hAnsi="Times New Roman" w:cs="Times New Roman"/>
            <w:sz w:val="24"/>
            <w:szCs w:val="24"/>
            <w:lang w:val="en-US" w:eastAsia="pt-BR"/>
          </w:rPr>
          <w:delText>amount</w:delText>
        </w:r>
        <w:r w:rsidDel="00647E4F">
          <w:rPr>
            <w:rFonts w:ascii="Times New Roman" w:hAnsi="Times New Roman" w:cs="Times New Roman"/>
            <w:sz w:val="24"/>
            <w:szCs w:val="24"/>
            <w:lang w:val="en-US" w:eastAsia="pt-BR"/>
          </w:rPr>
          <w:delText xml:space="preserve"> of </w:delText>
        </w:r>
        <w:r w:rsidR="00F34824" w:rsidDel="00647E4F">
          <w:rPr>
            <w:rFonts w:ascii="Times New Roman" w:hAnsi="Times New Roman" w:cs="Times New Roman"/>
            <w:sz w:val="24"/>
            <w:szCs w:val="24"/>
            <w:lang w:val="en-US" w:eastAsia="pt-BR"/>
          </w:rPr>
          <w:delText>th</w:delText>
        </w:r>
      </w:del>
      <w:ins w:id="56" w:author="Wagner Vicentin" w:date="2020-04-29T15:16:00Z">
        <w:del w:id="57" w:author="Gabriel Nakamura" w:date="2020-05-04T12:08:00Z">
          <w:r w:rsidR="0059213F" w:rsidDel="00647E4F">
            <w:rPr>
              <w:rFonts w:ascii="Times New Roman" w:hAnsi="Times New Roman" w:cs="Times New Roman"/>
              <w:sz w:val="24"/>
              <w:szCs w:val="24"/>
              <w:lang w:val="en-US" w:eastAsia="pt-BR"/>
            </w:rPr>
            <w:delText>ese</w:delText>
          </w:r>
        </w:del>
      </w:ins>
      <w:del w:id="58" w:author="Gabriel Nakamura" w:date="2020-05-04T12:08:00Z">
        <w:r w:rsidR="00F34824" w:rsidDel="00647E4F">
          <w:rPr>
            <w:rFonts w:ascii="Times New Roman" w:hAnsi="Times New Roman" w:cs="Times New Roman"/>
            <w:sz w:val="24"/>
            <w:szCs w:val="24"/>
            <w:lang w:val="en-US" w:eastAsia="pt-BR"/>
          </w:rPr>
          <w:delText>is</w:delText>
        </w:r>
      </w:del>
      <w:ins w:id="59" w:author="Gabriel Nakamura" w:date="2020-05-04T12:08:00Z">
        <w:r w:rsidR="00647E4F">
          <w:rPr>
            <w:rFonts w:ascii="Times New Roman" w:hAnsi="Times New Roman" w:cs="Times New Roman"/>
            <w:sz w:val="24"/>
            <w:szCs w:val="24"/>
            <w:lang w:val="en-US" w:eastAsia="pt-BR"/>
          </w:rPr>
          <w:t>differences</w:t>
        </w:r>
      </w:ins>
      <w:r w:rsidR="00F34824">
        <w:rPr>
          <w:rFonts w:ascii="Times New Roman" w:hAnsi="Times New Roman" w:cs="Times New Roman"/>
          <w:sz w:val="24"/>
          <w:szCs w:val="24"/>
          <w:lang w:val="en-US" w:eastAsia="pt-BR"/>
        </w:rPr>
        <w:t xml:space="preserve"> </w:t>
      </w:r>
      <w:del w:id="60" w:author="Gabriel Nakamura" w:date="2020-05-04T12:09:00Z">
        <w:r w:rsidR="00F34824" w:rsidDel="00647E4F">
          <w:rPr>
            <w:rFonts w:ascii="Times New Roman" w:hAnsi="Times New Roman" w:cs="Times New Roman"/>
            <w:sz w:val="24"/>
            <w:szCs w:val="24"/>
            <w:lang w:val="en-US" w:eastAsia="pt-BR"/>
          </w:rPr>
          <w:delText>difference</w:delText>
        </w:r>
        <w:r w:rsidR="004278CA" w:rsidDel="00647E4F">
          <w:rPr>
            <w:rFonts w:ascii="Times New Roman" w:hAnsi="Times New Roman" w:cs="Times New Roman"/>
            <w:sz w:val="24"/>
            <w:szCs w:val="24"/>
            <w:lang w:val="en-US" w:eastAsia="pt-BR"/>
          </w:rPr>
          <w:delText>s</w:delText>
        </w:r>
        <w:r w:rsidDel="00647E4F">
          <w:rPr>
            <w:rFonts w:ascii="Times New Roman" w:hAnsi="Times New Roman" w:cs="Times New Roman"/>
            <w:sz w:val="24"/>
            <w:szCs w:val="24"/>
            <w:lang w:val="en-US" w:eastAsia="pt-BR"/>
          </w:rPr>
          <w:delText xml:space="preserve"> </w:delText>
        </w:r>
      </w:del>
      <w:r>
        <w:rPr>
          <w:rFonts w:ascii="Times New Roman" w:hAnsi="Times New Roman" w:cs="Times New Roman"/>
          <w:sz w:val="24"/>
          <w:szCs w:val="24"/>
          <w:lang w:val="en-US" w:eastAsia="pt-BR"/>
        </w:rPr>
        <w:t xml:space="preserve">in taxonomic composition </w:t>
      </w:r>
      <w:r w:rsidR="00510438">
        <w:rPr>
          <w:rFonts w:ascii="Times New Roman" w:hAnsi="Times New Roman" w:cs="Times New Roman"/>
          <w:sz w:val="24"/>
          <w:szCs w:val="24"/>
          <w:lang w:val="en-US" w:eastAsia="pt-BR"/>
        </w:rPr>
        <w:t xml:space="preserve">can be a result of differences in </w:t>
      </w:r>
      <w:r w:rsidR="00EB6B30">
        <w:rPr>
          <w:rFonts w:ascii="Times New Roman" w:hAnsi="Times New Roman" w:cs="Times New Roman"/>
          <w:sz w:val="24"/>
          <w:szCs w:val="24"/>
          <w:lang w:val="en-US" w:eastAsia="pt-BR"/>
        </w:rPr>
        <w:t xml:space="preserve">historical </w:t>
      </w:r>
      <w:r w:rsidR="003A3C15">
        <w:rPr>
          <w:rFonts w:ascii="Times New Roman" w:hAnsi="Times New Roman" w:cs="Times New Roman"/>
          <w:sz w:val="24"/>
          <w:szCs w:val="24"/>
          <w:lang w:val="en-US" w:eastAsia="pt-BR"/>
        </w:rPr>
        <w:t xml:space="preserve">processes acting on </w:t>
      </w:r>
      <w:r w:rsidR="00563DBE">
        <w:rPr>
          <w:rFonts w:ascii="Times New Roman" w:hAnsi="Times New Roman" w:cs="Times New Roman"/>
          <w:sz w:val="24"/>
          <w:szCs w:val="24"/>
          <w:lang w:val="en-US" w:eastAsia="pt-BR"/>
        </w:rPr>
        <w:t>the distribution of lineages</w:t>
      </w:r>
      <w:r w:rsidR="0019787B">
        <w:rPr>
          <w:rFonts w:ascii="Times New Roman" w:hAnsi="Times New Roman" w:cs="Times New Roman"/>
          <w:sz w:val="24"/>
          <w:szCs w:val="24"/>
          <w:lang w:val="en-US" w:eastAsia="pt-BR"/>
        </w:rPr>
        <w:t>,</w:t>
      </w:r>
      <w:r w:rsidR="008507F6">
        <w:rPr>
          <w:rFonts w:ascii="Times New Roman" w:hAnsi="Times New Roman" w:cs="Times New Roman"/>
          <w:sz w:val="24"/>
          <w:szCs w:val="24"/>
          <w:lang w:val="en-US" w:eastAsia="pt-BR"/>
        </w:rPr>
        <w:t xml:space="preserve"> </w:t>
      </w:r>
      <w:r w:rsidR="004278CA">
        <w:rPr>
          <w:rFonts w:ascii="Times New Roman" w:hAnsi="Times New Roman" w:cs="Times New Roman"/>
          <w:sz w:val="24"/>
          <w:szCs w:val="24"/>
          <w:lang w:val="en-US" w:eastAsia="pt-BR"/>
        </w:rPr>
        <w:t xml:space="preserve">however, </w:t>
      </w:r>
      <w:r w:rsidR="008507F6">
        <w:rPr>
          <w:rFonts w:ascii="Times New Roman" w:hAnsi="Times New Roman" w:cs="Times New Roman"/>
          <w:sz w:val="24"/>
          <w:szCs w:val="24"/>
          <w:lang w:val="en-US" w:eastAsia="pt-BR"/>
        </w:rPr>
        <w:t>this is an open question</w:t>
      </w:r>
      <w:r w:rsidR="003A3C15">
        <w:rPr>
          <w:rFonts w:ascii="Times New Roman" w:hAnsi="Times New Roman" w:cs="Times New Roman"/>
          <w:sz w:val="24"/>
          <w:szCs w:val="24"/>
          <w:lang w:val="en-US" w:eastAsia="pt-BR"/>
        </w:rPr>
        <w:t xml:space="preserve"> at the moment</w:t>
      </w:r>
      <w:r w:rsidR="00E37ACF">
        <w:rPr>
          <w:rFonts w:ascii="Times New Roman" w:hAnsi="Times New Roman" w:cs="Times New Roman"/>
          <w:sz w:val="24"/>
          <w:szCs w:val="24"/>
          <w:lang w:val="en-US" w:eastAsia="pt-BR"/>
        </w:rPr>
        <w:t xml:space="preserve">. </w:t>
      </w:r>
      <w:r w:rsidR="00EB6B30">
        <w:rPr>
          <w:rFonts w:ascii="Times New Roman" w:hAnsi="Times New Roman" w:cs="Times New Roman"/>
          <w:sz w:val="24"/>
          <w:szCs w:val="24"/>
          <w:lang w:val="en-US" w:eastAsia="pt-BR"/>
        </w:rPr>
        <w:t>Furthermore</w:t>
      </w:r>
      <w:r w:rsidR="00E37ACF">
        <w:rPr>
          <w:rFonts w:ascii="Times New Roman" w:hAnsi="Times New Roman" w:cs="Times New Roman"/>
          <w:sz w:val="24"/>
          <w:szCs w:val="24"/>
          <w:lang w:val="en-US" w:eastAsia="pt-BR"/>
        </w:rPr>
        <w:t xml:space="preserve">, </w:t>
      </w:r>
      <w:r w:rsidR="004278CA">
        <w:rPr>
          <w:rFonts w:ascii="Times New Roman" w:hAnsi="Times New Roman" w:cs="Times New Roman"/>
          <w:sz w:val="24"/>
          <w:szCs w:val="24"/>
          <w:lang w:val="en-US" w:eastAsia="pt-BR"/>
        </w:rPr>
        <w:t xml:space="preserve">little is </w:t>
      </w:r>
      <w:r w:rsidR="00CC1AD2">
        <w:rPr>
          <w:rFonts w:ascii="Times New Roman" w:hAnsi="Times New Roman" w:cs="Times New Roman"/>
          <w:sz w:val="24"/>
          <w:szCs w:val="24"/>
          <w:lang w:val="en-US" w:eastAsia="pt-BR"/>
        </w:rPr>
        <w:t>know</w:t>
      </w:r>
      <w:ins w:id="61" w:author="Wagner Vicentin" w:date="2020-04-25T15:37:00Z">
        <w:r w:rsidR="0079738B">
          <w:rPr>
            <w:rFonts w:ascii="Times New Roman" w:hAnsi="Times New Roman" w:cs="Times New Roman"/>
            <w:sz w:val="24"/>
            <w:szCs w:val="24"/>
            <w:lang w:val="en-US" w:eastAsia="pt-BR"/>
          </w:rPr>
          <w:t>n</w:t>
        </w:r>
      </w:ins>
      <w:r w:rsidR="00CC1AD2">
        <w:rPr>
          <w:rFonts w:ascii="Times New Roman" w:hAnsi="Times New Roman" w:cs="Times New Roman"/>
          <w:sz w:val="24"/>
          <w:szCs w:val="24"/>
          <w:lang w:val="en-US" w:eastAsia="pt-BR"/>
        </w:rPr>
        <w:t xml:space="preserve"> about the mechanisms</w:t>
      </w:r>
      <w:r w:rsidR="00A247F0">
        <w:rPr>
          <w:rFonts w:ascii="Times New Roman" w:hAnsi="Times New Roman" w:cs="Times New Roman"/>
          <w:sz w:val="24"/>
          <w:szCs w:val="24"/>
          <w:lang w:val="en-US" w:eastAsia="pt-BR"/>
        </w:rPr>
        <w:t xml:space="preserve"> </w:t>
      </w:r>
      <w:r w:rsidR="00CC1AD2">
        <w:rPr>
          <w:rFonts w:ascii="Times New Roman" w:hAnsi="Times New Roman" w:cs="Times New Roman"/>
          <w:sz w:val="24"/>
          <w:szCs w:val="24"/>
          <w:lang w:val="en-US" w:eastAsia="pt-BR"/>
        </w:rPr>
        <w:t>associated</w:t>
      </w:r>
      <w:r w:rsidR="00A247F0">
        <w:rPr>
          <w:rFonts w:ascii="Times New Roman" w:hAnsi="Times New Roman" w:cs="Times New Roman"/>
          <w:sz w:val="24"/>
          <w:szCs w:val="24"/>
          <w:lang w:val="en-US" w:eastAsia="pt-BR"/>
        </w:rPr>
        <w:t xml:space="preserve"> to</w:t>
      </w:r>
      <w:r w:rsidR="00E37ACF">
        <w:rPr>
          <w:rFonts w:ascii="Times New Roman" w:hAnsi="Times New Roman" w:cs="Times New Roman"/>
          <w:sz w:val="24"/>
          <w:szCs w:val="24"/>
          <w:lang w:val="en-US" w:eastAsia="pt-BR"/>
        </w:rPr>
        <w:t xml:space="preserve"> the variation in community composition </w:t>
      </w:r>
      <w:r w:rsidR="00CC1AD2">
        <w:rPr>
          <w:rFonts w:ascii="Times New Roman" w:hAnsi="Times New Roman" w:cs="Times New Roman"/>
          <w:sz w:val="24"/>
          <w:szCs w:val="24"/>
          <w:lang w:val="en-US" w:eastAsia="pt-BR"/>
        </w:rPr>
        <w:t xml:space="preserve">of </w:t>
      </w:r>
      <w:proofErr w:type="spellStart"/>
      <w:r w:rsidR="00CC1AD2">
        <w:rPr>
          <w:rFonts w:ascii="Times New Roman" w:hAnsi="Times New Roman" w:cs="Times New Roman"/>
          <w:sz w:val="24"/>
          <w:szCs w:val="24"/>
          <w:lang w:val="en-US" w:eastAsia="pt-BR"/>
        </w:rPr>
        <w:t>headewater</w:t>
      </w:r>
      <w:proofErr w:type="spellEnd"/>
      <w:r w:rsidR="00CC1AD2">
        <w:rPr>
          <w:rFonts w:ascii="Times New Roman" w:hAnsi="Times New Roman" w:cs="Times New Roman"/>
          <w:sz w:val="24"/>
          <w:szCs w:val="24"/>
          <w:lang w:val="en-US" w:eastAsia="pt-BR"/>
        </w:rPr>
        <w:t xml:space="preserve"> streams (e.g. species sorting, </w:t>
      </w:r>
      <w:r w:rsidR="00DF1C87">
        <w:rPr>
          <w:rFonts w:ascii="Times New Roman" w:hAnsi="Times New Roman" w:cs="Times New Roman"/>
          <w:sz w:val="24"/>
          <w:szCs w:val="24"/>
          <w:lang w:val="en-US" w:eastAsia="pt-BR"/>
        </w:rPr>
        <w:t xml:space="preserve">habitat filtering </w:t>
      </w:r>
      <w:r w:rsidR="00DF1C87">
        <w:rPr>
          <w:rFonts w:ascii="Times New Roman" w:hAnsi="Times New Roman" w:cs="Times New Roman"/>
          <w:sz w:val="24"/>
          <w:szCs w:val="24"/>
          <w:lang w:val="en-US" w:eastAsia="pt-BR"/>
        </w:rPr>
        <w:fldChar w:fldCharType="begin" w:fldLock="1"/>
      </w:r>
      <w:r w:rsidR="00647E4F">
        <w:rPr>
          <w:rFonts w:ascii="Times New Roman" w:hAnsi="Times New Roman" w:cs="Times New Roman"/>
          <w:sz w:val="24"/>
          <w:szCs w:val="24"/>
          <w:lang w:val="en-US" w:eastAsia="pt-BR"/>
        </w:rPr>
        <w:instrText>ADDIN CSL_CITATION {"citationItems":[{"id":"ITEM-1","itemData":{"DOI":"10.1111/j.1461-0248.2004.00608.x","ISBN":"1461-023X","ISSN":"1461023X","PMID":"137","abstract":"The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alone.","author":[{"dropping-particle":"","family":"Leibold","given":"M. a.","non-dropping-particle":"","parse-names":false,"suffix":""},{"dropping-particle":"","family":"Holyoak","given":"M.","non-dropping-particle":"","parse-names":false,"suffix":""},{"dropping-particle":"","family":"Mouquet","given":"N.","non-dropping-particle":"","parse-names":false,"suffix":""},{"dropping-particle":"","family":"Amarasekare","given":"P.","non-dropping-particle":"","parse-names":false,"suffix":""},{"dropping-particle":"","family":"Chase","given":"J. M.","non-dropping-particle":"","parse-names":false,"suffix":""},{"dropping-particle":"","family":"Hoopes","given":"M. F.","non-dropping-particle":"","parse-names":false,"suffix":""},{"dropping-particle":"","family":"Holt","given":"R. D.","non-dropping-particle":"","parse-names":false,"suffix":""},{"dropping-particle":"","family":"Shurin","given":"J. B.","non-dropping-particle":"","parse-names":false,"suffix":""},{"dropping-particle":"","family":"Law","given":"R.","non-dropping-particle":"","parse-names":false,"suffix":""},{"dropping-particle":"","family":"Tilman","given":"D.","non-dropping-particle":"","parse-names":false,"suffix":""},{"dropping-particle":"","family":"Loreau","given":"M.","non-dropping-particle":"","parse-names":false,"suffix":""},{"dropping-particle":"","family":"Gonzalez","given":"a.","non-dropping-particle":"","parse-names":false,"suffix":""}],"container-title":"Ecology Letters","id":"ITEM-1","issued":{"date-parts":[["2004"]]},"page":"601-613","title":"The metacommunity concept: A framework for multi-scale community ecology","type":"article-journal","volume":"7"},"uris":["http://www.mendeley.com/documents/?uuid=08fd6299-6803-49e9-b311-c7f85440560b"]}],"mendeley":{"formattedCitation":"(15)","plainTextFormattedCitation":"(15)","previouslyFormattedCitation":"(15)"},"properties":{"noteIndex":0},"schema":"https://github.com/citation-style-language/schema/raw/master/csl-citation.json"}</w:instrText>
      </w:r>
      <w:r w:rsidR="00DF1C87">
        <w:rPr>
          <w:rFonts w:ascii="Times New Roman" w:hAnsi="Times New Roman" w:cs="Times New Roman"/>
          <w:sz w:val="24"/>
          <w:szCs w:val="24"/>
          <w:lang w:val="en-US" w:eastAsia="pt-BR"/>
        </w:rPr>
        <w:fldChar w:fldCharType="separate"/>
      </w:r>
      <w:r w:rsidR="00E55289" w:rsidRPr="00E55289">
        <w:rPr>
          <w:rFonts w:ascii="Times New Roman" w:hAnsi="Times New Roman" w:cs="Times New Roman"/>
          <w:noProof/>
          <w:sz w:val="24"/>
          <w:szCs w:val="24"/>
          <w:lang w:val="en-US" w:eastAsia="pt-BR"/>
        </w:rPr>
        <w:t>(15)</w:t>
      </w:r>
      <w:r w:rsidR="00DF1C87">
        <w:rPr>
          <w:rFonts w:ascii="Times New Roman" w:hAnsi="Times New Roman" w:cs="Times New Roman"/>
          <w:sz w:val="24"/>
          <w:szCs w:val="24"/>
          <w:lang w:val="en-US" w:eastAsia="pt-BR"/>
        </w:rPr>
        <w:fldChar w:fldCharType="end"/>
      </w:r>
      <w:r w:rsidR="00CC1AD2">
        <w:rPr>
          <w:rFonts w:ascii="Times New Roman" w:hAnsi="Times New Roman" w:cs="Times New Roman"/>
          <w:sz w:val="24"/>
          <w:szCs w:val="24"/>
          <w:lang w:val="en-US" w:eastAsia="pt-BR"/>
        </w:rPr>
        <w:t>)</w:t>
      </w:r>
      <w:r w:rsidR="00E37ACF">
        <w:rPr>
          <w:rFonts w:ascii="Times New Roman" w:hAnsi="Times New Roman" w:cs="Times New Roman"/>
          <w:sz w:val="24"/>
          <w:szCs w:val="24"/>
          <w:lang w:val="en-US" w:eastAsia="pt-BR"/>
        </w:rPr>
        <w:t>.</w:t>
      </w:r>
    </w:p>
    <w:p w14:paraId="4DCFBC74" w14:textId="6F8A6AE9" w:rsidR="001671AF" w:rsidRDefault="00141AA6" w:rsidP="00391A34">
      <w:pPr>
        <w:spacing w:after="0" w:line="480" w:lineRule="auto"/>
        <w:ind w:firstLine="708"/>
        <w:rPr>
          <w:rFonts w:ascii="Times New Roman" w:hAnsi="Times New Roman" w:cs="Times New Roman"/>
          <w:sz w:val="24"/>
          <w:szCs w:val="24"/>
          <w:lang w:val="en-US" w:eastAsia="pt-BR"/>
        </w:rPr>
      </w:pPr>
      <w:r>
        <w:rPr>
          <w:rFonts w:ascii="Times New Roman" w:hAnsi="Times New Roman" w:cs="Times New Roman"/>
          <w:sz w:val="24"/>
          <w:szCs w:val="24"/>
          <w:lang w:val="en-US" w:eastAsia="pt-BR"/>
        </w:rPr>
        <w:t xml:space="preserve">In this work, </w:t>
      </w:r>
      <w:r w:rsidR="008628BF">
        <w:rPr>
          <w:rFonts w:ascii="Times New Roman" w:hAnsi="Times New Roman" w:cs="Times New Roman"/>
          <w:sz w:val="24"/>
          <w:szCs w:val="24"/>
          <w:lang w:val="en-US" w:eastAsia="pt-BR"/>
        </w:rPr>
        <w:t>our aim</w:t>
      </w:r>
      <w:r w:rsidR="008D0AAF">
        <w:rPr>
          <w:rFonts w:ascii="Times New Roman" w:hAnsi="Times New Roman" w:cs="Times New Roman"/>
          <w:sz w:val="24"/>
          <w:szCs w:val="24"/>
          <w:lang w:val="en-US" w:eastAsia="pt-BR"/>
        </w:rPr>
        <w:t xml:space="preserve"> </w:t>
      </w:r>
      <w:r w:rsidR="000911F2">
        <w:rPr>
          <w:rFonts w:ascii="Times New Roman" w:hAnsi="Times New Roman" w:cs="Times New Roman"/>
          <w:sz w:val="24"/>
          <w:szCs w:val="24"/>
          <w:lang w:val="en-US" w:eastAsia="pt-BR"/>
        </w:rPr>
        <w:t>was</w:t>
      </w:r>
      <w:r w:rsidR="008D0AAF">
        <w:rPr>
          <w:rFonts w:ascii="Times New Roman" w:hAnsi="Times New Roman" w:cs="Times New Roman"/>
          <w:sz w:val="24"/>
          <w:szCs w:val="24"/>
          <w:lang w:val="en-US" w:eastAsia="pt-BR"/>
        </w:rPr>
        <w:t xml:space="preserve"> to a</w:t>
      </w:r>
      <w:r w:rsidR="0019787B">
        <w:rPr>
          <w:rFonts w:ascii="Times New Roman" w:hAnsi="Times New Roman" w:cs="Times New Roman"/>
          <w:sz w:val="24"/>
          <w:szCs w:val="24"/>
          <w:lang w:val="en-US" w:eastAsia="pt-BR"/>
        </w:rPr>
        <w:t>ss</w:t>
      </w:r>
      <w:r w:rsidR="008D0AAF">
        <w:rPr>
          <w:rFonts w:ascii="Times New Roman" w:hAnsi="Times New Roman" w:cs="Times New Roman"/>
          <w:sz w:val="24"/>
          <w:szCs w:val="24"/>
          <w:lang w:val="en-US" w:eastAsia="pt-BR"/>
        </w:rPr>
        <w:t>ess the</w:t>
      </w:r>
      <w:r w:rsidR="00642BBA">
        <w:rPr>
          <w:rFonts w:ascii="Times New Roman" w:hAnsi="Times New Roman" w:cs="Times New Roman"/>
          <w:sz w:val="24"/>
          <w:szCs w:val="24"/>
          <w:lang w:val="en-US" w:eastAsia="pt-BR"/>
        </w:rPr>
        <w:t xml:space="preserve"> patterns of </w:t>
      </w:r>
      <w:r w:rsidR="00E8230B">
        <w:rPr>
          <w:rFonts w:ascii="Times New Roman" w:hAnsi="Times New Roman" w:cs="Times New Roman"/>
          <w:sz w:val="24"/>
          <w:szCs w:val="24"/>
          <w:lang w:val="en-US" w:eastAsia="pt-BR"/>
        </w:rPr>
        <w:t>taxonomic</w:t>
      </w:r>
      <w:r w:rsidR="00642BBA">
        <w:rPr>
          <w:rFonts w:ascii="Times New Roman" w:hAnsi="Times New Roman" w:cs="Times New Roman"/>
          <w:sz w:val="24"/>
          <w:szCs w:val="24"/>
          <w:lang w:val="en-US" w:eastAsia="pt-BR"/>
        </w:rPr>
        <w:t xml:space="preserve"> and </w:t>
      </w:r>
      <w:r w:rsidR="00E8230B">
        <w:rPr>
          <w:rFonts w:ascii="Times New Roman" w:hAnsi="Times New Roman" w:cs="Times New Roman"/>
          <w:sz w:val="24"/>
          <w:szCs w:val="24"/>
          <w:lang w:val="en-US" w:eastAsia="pt-BR"/>
        </w:rPr>
        <w:t>phylogenetic beta diversity</w:t>
      </w:r>
      <w:r w:rsidR="00642BBA">
        <w:rPr>
          <w:rFonts w:ascii="Times New Roman" w:hAnsi="Times New Roman" w:cs="Times New Roman"/>
          <w:sz w:val="24"/>
          <w:szCs w:val="24"/>
          <w:lang w:val="en-US" w:eastAsia="pt-BR"/>
        </w:rPr>
        <w:t xml:space="preserve"> in </w:t>
      </w:r>
      <w:r w:rsidR="00E8230B">
        <w:rPr>
          <w:rFonts w:ascii="Times New Roman" w:hAnsi="Times New Roman" w:cs="Times New Roman"/>
          <w:sz w:val="24"/>
          <w:szCs w:val="24"/>
          <w:lang w:val="en-US" w:eastAsia="pt-BR"/>
        </w:rPr>
        <w:t xml:space="preserve">headwater </w:t>
      </w:r>
      <w:r w:rsidR="00642BBA">
        <w:rPr>
          <w:rFonts w:ascii="Times New Roman" w:hAnsi="Times New Roman" w:cs="Times New Roman"/>
          <w:sz w:val="24"/>
          <w:szCs w:val="24"/>
          <w:lang w:val="en-US" w:eastAsia="pt-BR"/>
        </w:rPr>
        <w:t>stream fish communities of Paragua</w:t>
      </w:r>
      <w:r w:rsidR="00E8230B">
        <w:rPr>
          <w:rFonts w:ascii="Times New Roman" w:hAnsi="Times New Roman" w:cs="Times New Roman"/>
          <w:sz w:val="24"/>
          <w:szCs w:val="24"/>
          <w:lang w:val="en-US" w:eastAsia="pt-BR"/>
        </w:rPr>
        <w:t>y</w:t>
      </w:r>
      <w:r w:rsidR="00642BBA">
        <w:rPr>
          <w:rFonts w:ascii="Times New Roman" w:hAnsi="Times New Roman" w:cs="Times New Roman"/>
          <w:sz w:val="24"/>
          <w:szCs w:val="24"/>
          <w:lang w:val="en-US" w:eastAsia="pt-BR"/>
        </w:rPr>
        <w:t xml:space="preserve"> and Paraná Basins, </w:t>
      </w:r>
      <w:r w:rsidR="00E8230B">
        <w:rPr>
          <w:rFonts w:ascii="Times New Roman" w:hAnsi="Times New Roman" w:cs="Times New Roman"/>
          <w:sz w:val="24"/>
          <w:szCs w:val="24"/>
          <w:lang w:val="en-US" w:eastAsia="pt-BR"/>
        </w:rPr>
        <w:t xml:space="preserve">testing for the </w:t>
      </w:r>
      <w:r w:rsidR="008D0AAF">
        <w:rPr>
          <w:rFonts w:ascii="Times New Roman" w:hAnsi="Times New Roman" w:cs="Times New Roman"/>
          <w:sz w:val="24"/>
          <w:szCs w:val="24"/>
          <w:lang w:val="en-US" w:eastAsia="pt-BR"/>
        </w:rPr>
        <w:t>influence of local and biogeographical factors</w:t>
      </w:r>
      <w:r w:rsidR="006B25DB">
        <w:rPr>
          <w:rFonts w:ascii="Times New Roman" w:hAnsi="Times New Roman" w:cs="Times New Roman"/>
          <w:sz w:val="24"/>
          <w:szCs w:val="24"/>
          <w:lang w:val="en-US" w:eastAsia="pt-BR"/>
        </w:rPr>
        <w:t xml:space="preserve"> acting</w:t>
      </w:r>
      <w:r w:rsidR="008D0AAF">
        <w:rPr>
          <w:rFonts w:ascii="Times New Roman" w:hAnsi="Times New Roman" w:cs="Times New Roman"/>
          <w:sz w:val="24"/>
          <w:szCs w:val="24"/>
          <w:lang w:val="en-US" w:eastAsia="pt-BR"/>
        </w:rPr>
        <w:t xml:space="preserve"> in the species composition and lineages</w:t>
      </w:r>
      <w:r w:rsidR="008628BF">
        <w:rPr>
          <w:rFonts w:ascii="Times New Roman" w:hAnsi="Times New Roman" w:cs="Times New Roman"/>
          <w:sz w:val="24"/>
          <w:szCs w:val="24"/>
          <w:lang w:val="en-US" w:eastAsia="pt-BR"/>
        </w:rPr>
        <w:t xml:space="preserve"> among these two distinc</w:t>
      </w:r>
      <w:r w:rsidR="00EE4EAA">
        <w:rPr>
          <w:rFonts w:ascii="Times New Roman" w:hAnsi="Times New Roman" w:cs="Times New Roman"/>
          <w:sz w:val="24"/>
          <w:szCs w:val="24"/>
          <w:lang w:val="en-US" w:eastAsia="pt-BR"/>
        </w:rPr>
        <w:t>t</w:t>
      </w:r>
      <w:r w:rsidR="008628BF">
        <w:rPr>
          <w:rFonts w:ascii="Times New Roman" w:hAnsi="Times New Roman" w:cs="Times New Roman"/>
          <w:sz w:val="24"/>
          <w:szCs w:val="24"/>
          <w:lang w:val="en-US" w:eastAsia="pt-BR"/>
        </w:rPr>
        <w:t xml:space="preserve"> aquatic bioregions</w:t>
      </w:r>
      <w:r w:rsidR="008D0AAF">
        <w:rPr>
          <w:rFonts w:ascii="Times New Roman" w:hAnsi="Times New Roman" w:cs="Times New Roman"/>
          <w:sz w:val="24"/>
          <w:szCs w:val="24"/>
          <w:lang w:val="en-US" w:eastAsia="pt-BR"/>
        </w:rPr>
        <w:t>.</w:t>
      </w:r>
      <w:r w:rsidR="001671AF">
        <w:rPr>
          <w:rFonts w:ascii="Times New Roman" w:hAnsi="Times New Roman" w:cs="Times New Roman"/>
          <w:sz w:val="24"/>
          <w:szCs w:val="24"/>
          <w:lang w:val="en-US" w:eastAsia="pt-BR"/>
        </w:rPr>
        <w:t xml:space="preserve"> We </w:t>
      </w:r>
      <w:r w:rsidR="00EE4EAA">
        <w:rPr>
          <w:rFonts w:ascii="Times New Roman" w:hAnsi="Times New Roman" w:cs="Times New Roman"/>
          <w:sz w:val="24"/>
          <w:szCs w:val="24"/>
          <w:lang w:val="en-US" w:eastAsia="pt-BR"/>
        </w:rPr>
        <w:t>hypothesize</w:t>
      </w:r>
      <w:r w:rsidR="001671AF">
        <w:rPr>
          <w:rFonts w:ascii="Times New Roman" w:hAnsi="Times New Roman" w:cs="Times New Roman"/>
          <w:sz w:val="24"/>
          <w:szCs w:val="24"/>
          <w:lang w:val="en-US" w:eastAsia="pt-BR"/>
        </w:rPr>
        <w:t xml:space="preserve"> that </w:t>
      </w:r>
      <w:r w:rsidR="004808CF">
        <w:rPr>
          <w:rFonts w:ascii="Times New Roman" w:hAnsi="Times New Roman" w:cs="Times New Roman"/>
          <w:sz w:val="24"/>
          <w:szCs w:val="24"/>
          <w:lang w:val="en-US" w:eastAsia="pt-BR"/>
        </w:rPr>
        <w:t>Paraná and Paragua</w:t>
      </w:r>
      <w:ins w:id="62" w:author="Wagner Vicentin" w:date="2020-04-29T15:18:00Z">
        <w:r w:rsidR="0059213F">
          <w:rPr>
            <w:rFonts w:ascii="Times New Roman" w:hAnsi="Times New Roman" w:cs="Times New Roman"/>
            <w:sz w:val="24"/>
            <w:szCs w:val="24"/>
            <w:lang w:val="en-US" w:eastAsia="pt-BR"/>
          </w:rPr>
          <w:t>y</w:t>
        </w:r>
      </w:ins>
      <w:del w:id="63" w:author="Wagner Vicentin" w:date="2020-04-29T15:18:00Z">
        <w:r w:rsidR="004808CF" w:rsidDel="0059213F">
          <w:rPr>
            <w:rFonts w:ascii="Times New Roman" w:hAnsi="Times New Roman" w:cs="Times New Roman"/>
            <w:sz w:val="24"/>
            <w:szCs w:val="24"/>
            <w:lang w:val="en-US" w:eastAsia="pt-BR"/>
          </w:rPr>
          <w:delText>i</w:delText>
        </w:r>
      </w:del>
      <w:r w:rsidR="004808CF">
        <w:rPr>
          <w:rFonts w:ascii="Times New Roman" w:hAnsi="Times New Roman" w:cs="Times New Roman"/>
          <w:sz w:val="24"/>
          <w:szCs w:val="24"/>
          <w:lang w:val="en-US" w:eastAsia="pt-BR"/>
        </w:rPr>
        <w:t xml:space="preserve"> basins presented differences </w:t>
      </w:r>
      <w:r w:rsidR="00EE4EAA">
        <w:rPr>
          <w:rFonts w:ascii="Times New Roman" w:hAnsi="Times New Roman" w:cs="Times New Roman"/>
          <w:sz w:val="24"/>
          <w:szCs w:val="24"/>
          <w:lang w:val="en-US" w:eastAsia="pt-BR"/>
        </w:rPr>
        <w:t>in clade composition, and that th</w:t>
      </w:r>
      <w:ins w:id="64" w:author="Wagner Vicentin" w:date="2020-04-29T15:18:00Z">
        <w:r w:rsidR="0059213F">
          <w:rPr>
            <w:rFonts w:ascii="Times New Roman" w:hAnsi="Times New Roman" w:cs="Times New Roman"/>
            <w:sz w:val="24"/>
            <w:szCs w:val="24"/>
            <w:lang w:val="en-US" w:eastAsia="pt-BR"/>
          </w:rPr>
          <w:t>ese</w:t>
        </w:r>
      </w:ins>
      <w:del w:id="65" w:author="Wagner Vicentin" w:date="2020-04-29T15:18:00Z">
        <w:r w:rsidR="00EE4EAA" w:rsidDel="0059213F">
          <w:rPr>
            <w:rFonts w:ascii="Times New Roman" w:hAnsi="Times New Roman" w:cs="Times New Roman"/>
            <w:sz w:val="24"/>
            <w:szCs w:val="24"/>
            <w:lang w:val="en-US" w:eastAsia="pt-BR"/>
          </w:rPr>
          <w:delText>is</w:delText>
        </w:r>
      </w:del>
      <w:r w:rsidR="00EE4EAA">
        <w:rPr>
          <w:rFonts w:ascii="Times New Roman" w:hAnsi="Times New Roman" w:cs="Times New Roman"/>
          <w:sz w:val="24"/>
          <w:szCs w:val="24"/>
          <w:lang w:val="en-US" w:eastAsia="pt-BR"/>
        </w:rPr>
        <w:t xml:space="preserve"> difference</w:t>
      </w:r>
      <w:ins w:id="66" w:author="Gabriel Nakamura" w:date="2020-05-04T12:11:00Z">
        <w:r w:rsidR="00647E4F">
          <w:rPr>
            <w:rFonts w:ascii="Times New Roman" w:hAnsi="Times New Roman" w:cs="Times New Roman"/>
            <w:sz w:val="24"/>
            <w:szCs w:val="24"/>
            <w:lang w:val="en-US" w:eastAsia="pt-BR"/>
          </w:rPr>
          <w:t>s</w:t>
        </w:r>
      </w:ins>
      <w:r w:rsidR="00EE4EAA">
        <w:rPr>
          <w:rFonts w:ascii="Times New Roman" w:hAnsi="Times New Roman" w:cs="Times New Roman"/>
          <w:sz w:val="24"/>
          <w:szCs w:val="24"/>
          <w:lang w:val="en-US" w:eastAsia="pt-BR"/>
        </w:rPr>
        <w:t xml:space="preserve"> </w:t>
      </w:r>
      <w:del w:id="67" w:author="Wagner Vicentin" w:date="2020-04-29T15:18:00Z">
        <w:r w:rsidR="00EE4EAA" w:rsidDel="0059213F">
          <w:rPr>
            <w:rFonts w:ascii="Times New Roman" w:hAnsi="Times New Roman" w:cs="Times New Roman"/>
            <w:sz w:val="24"/>
            <w:szCs w:val="24"/>
            <w:lang w:val="en-US" w:eastAsia="pt-BR"/>
          </w:rPr>
          <w:delText xml:space="preserve">is </w:delText>
        </w:r>
      </w:del>
      <w:ins w:id="68" w:author="Wagner Vicentin" w:date="2020-04-29T15:18:00Z">
        <w:r w:rsidR="0059213F">
          <w:rPr>
            <w:rFonts w:ascii="Times New Roman" w:hAnsi="Times New Roman" w:cs="Times New Roman"/>
            <w:sz w:val="24"/>
            <w:szCs w:val="24"/>
            <w:lang w:val="en-US" w:eastAsia="pt-BR"/>
          </w:rPr>
          <w:t xml:space="preserve">are </w:t>
        </w:r>
      </w:ins>
      <w:r w:rsidR="00EE4EAA">
        <w:rPr>
          <w:rFonts w:ascii="Times New Roman" w:hAnsi="Times New Roman" w:cs="Times New Roman"/>
          <w:sz w:val="24"/>
          <w:szCs w:val="24"/>
          <w:lang w:val="en-US" w:eastAsia="pt-BR"/>
        </w:rPr>
        <w:t xml:space="preserve">mainly associated with </w:t>
      </w:r>
      <w:r w:rsidR="005C7258">
        <w:rPr>
          <w:rFonts w:ascii="Times New Roman" w:hAnsi="Times New Roman" w:cs="Times New Roman"/>
          <w:sz w:val="24"/>
          <w:szCs w:val="24"/>
          <w:lang w:val="en-US" w:eastAsia="pt-BR"/>
        </w:rPr>
        <w:t>lineages</w:t>
      </w:r>
      <w:r w:rsidR="00675533">
        <w:rPr>
          <w:rFonts w:ascii="Times New Roman" w:hAnsi="Times New Roman" w:cs="Times New Roman"/>
          <w:sz w:val="24"/>
          <w:szCs w:val="24"/>
          <w:lang w:val="en-US" w:eastAsia="pt-BR"/>
        </w:rPr>
        <w:t xml:space="preserve"> replacement (</w:t>
      </w:r>
      <w:r w:rsidR="00EE79A7">
        <w:rPr>
          <w:rFonts w:ascii="Times New Roman" w:hAnsi="Times New Roman" w:cs="Times New Roman"/>
          <w:sz w:val="24"/>
          <w:szCs w:val="24"/>
          <w:lang w:val="en-US" w:eastAsia="pt-BR"/>
        </w:rPr>
        <w:t xml:space="preserve">phylogenetic </w:t>
      </w:r>
      <w:r w:rsidR="00675533">
        <w:rPr>
          <w:rFonts w:ascii="Times New Roman" w:hAnsi="Times New Roman" w:cs="Times New Roman"/>
          <w:sz w:val="24"/>
          <w:szCs w:val="24"/>
          <w:lang w:val="en-US" w:eastAsia="pt-BR"/>
        </w:rPr>
        <w:t>turnover)</w:t>
      </w:r>
      <w:r w:rsidR="00020918">
        <w:rPr>
          <w:rFonts w:ascii="Times New Roman" w:hAnsi="Times New Roman" w:cs="Times New Roman"/>
          <w:sz w:val="24"/>
          <w:szCs w:val="24"/>
          <w:lang w:val="en-US" w:eastAsia="pt-BR"/>
        </w:rPr>
        <w:t xml:space="preserve">, due to the </w:t>
      </w:r>
      <w:proofErr w:type="spellStart"/>
      <w:r w:rsidR="00020918">
        <w:rPr>
          <w:rFonts w:ascii="Times New Roman" w:hAnsi="Times New Roman" w:cs="Times New Roman"/>
          <w:sz w:val="24"/>
          <w:szCs w:val="24"/>
          <w:lang w:val="en-US" w:eastAsia="pt-BR"/>
        </w:rPr>
        <w:t xml:space="preserve">long </w:t>
      </w:r>
      <w:r w:rsidR="005C7258">
        <w:rPr>
          <w:rFonts w:ascii="Times New Roman" w:hAnsi="Times New Roman" w:cs="Times New Roman"/>
          <w:sz w:val="24"/>
          <w:szCs w:val="24"/>
          <w:lang w:val="en-US" w:eastAsia="pt-BR"/>
        </w:rPr>
        <w:t>time</w:t>
      </w:r>
      <w:proofErr w:type="spellEnd"/>
      <w:r w:rsidR="005C7258">
        <w:rPr>
          <w:rFonts w:ascii="Times New Roman" w:hAnsi="Times New Roman" w:cs="Times New Roman"/>
          <w:sz w:val="24"/>
          <w:szCs w:val="24"/>
          <w:lang w:val="en-US" w:eastAsia="pt-BR"/>
        </w:rPr>
        <w:t xml:space="preserve"> of separation of </w:t>
      </w:r>
      <w:proofErr w:type="gramStart"/>
      <w:r w:rsidR="005C7258">
        <w:rPr>
          <w:rFonts w:ascii="Times New Roman" w:hAnsi="Times New Roman" w:cs="Times New Roman"/>
          <w:sz w:val="24"/>
          <w:szCs w:val="24"/>
          <w:lang w:val="en-US" w:eastAsia="pt-BR"/>
        </w:rPr>
        <w:t>these two fish fauna</w:t>
      </w:r>
      <w:proofErr w:type="gramEnd"/>
      <w:r w:rsidR="00EE4EAA">
        <w:rPr>
          <w:rFonts w:ascii="Times New Roman" w:hAnsi="Times New Roman" w:cs="Times New Roman"/>
          <w:sz w:val="24"/>
          <w:szCs w:val="24"/>
          <w:lang w:val="en-US" w:eastAsia="pt-BR"/>
        </w:rPr>
        <w:t xml:space="preserve">. Furthermore, we </w:t>
      </w:r>
      <w:r w:rsidR="000911F2">
        <w:rPr>
          <w:rFonts w:ascii="Times New Roman" w:hAnsi="Times New Roman" w:cs="Times New Roman"/>
          <w:sz w:val="24"/>
          <w:szCs w:val="24"/>
          <w:lang w:val="en-US" w:eastAsia="pt-BR"/>
        </w:rPr>
        <w:lastRenderedPageBreak/>
        <w:t xml:space="preserve">also hypothesize that Paraguay basin will present more variation </w:t>
      </w:r>
      <w:r w:rsidR="009D32C4">
        <w:rPr>
          <w:rFonts w:ascii="Times New Roman" w:hAnsi="Times New Roman" w:cs="Times New Roman"/>
          <w:sz w:val="24"/>
          <w:szCs w:val="24"/>
          <w:lang w:val="en-US" w:eastAsia="pt-BR"/>
        </w:rPr>
        <w:t xml:space="preserve">in taxonomic composition </w:t>
      </w:r>
      <w:r w:rsidR="000911F2">
        <w:rPr>
          <w:rFonts w:ascii="Times New Roman" w:hAnsi="Times New Roman" w:cs="Times New Roman"/>
          <w:sz w:val="24"/>
          <w:szCs w:val="24"/>
          <w:lang w:val="en-US" w:eastAsia="pt-BR"/>
        </w:rPr>
        <w:t xml:space="preserve">among </w:t>
      </w:r>
      <w:r w:rsidR="009D32C4">
        <w:rPr>
          <w:rFonts w:ascii="Times New Roman" w:hAnsi="Times New Roman" w:cs="Times New Roman"/>
          <w:sz w:val="24"/>
          <w:szCs w:val="24"/>
          <w:lang w:val="en-US" w:eastAsia="pt-BR"/>
        </w:rPr>
        <w:t xml:space="preserve">its streams than Paraná Basin, </w:t>
      </w:r>
      <w:r w:rsidR="00013D94">
        <w:rPr>
          <w:rFonts w:ascii="Times New Roman" w:hAnsi="Times New Roman" w:cs="Times New Roman"/>
          <w:sz w:val="24"/>
          <w:szCs w:val="24"/>
          <w:lang w:val="en-US" w:eastAsia="pt-BR"/>
        </w:rPr>
        <w:t xml:space="preserve">since the first present </w:t>
      </w:r>
      <w:r w:rsidR="004D5962">
        <w:rPr>
          <w:rFonts w:ascii="Times New Roman" w:hAnsi="Times New Roman" w:cs="Times New Roman"/>
          <w:sz w:val="24"/>
          <w:szCs w:val="24"/>
          <w:lang w:val="en-US" w:eastAsia="pt-BR"/>
        </w:rPr>
        <w:t xml:space="preserve">steeper slopes that results in more </w:t>
      </w:r>
      <w:r w:rsidR="00CF191F">
        <w:rPr>
          <w:rFonts w:ascii="Times New Roman" w:hAnsi="Times New Roman" w:cs="Times New Roman"/>
          <w:sz w:val="24"/>
          <w:szCs w:val="24"/>
          <w:lang w:val="en-US" w:eastAsia="pt-BR"/>
        </w:rPr>
        <w:t>isolated streams than the streams of Paraná basin</w:t>
      </w:r>
      <w:ins w:id="69" w:author="Gabriel Nakamura" w:date="2020-05-04T12:11:00Z">
        <w:r w:rsidR="00647E4F">
          <w:rPr>
            <w:rFonts w:ascii="Times New Roman" w:hAnsi="Times New Roman" w:cs="Times New Roman"/>
            <w:sz w:val="24"/>
            <w:szCs w:val="24"/>
            <w:lang w:val="en-US" w:eastAsia="pt-BR"/>
          </w:rPr>
          <w:t xml:space="preserve"> </w:t>
        </w:r>
      </w:ins>
      <w:ins w:id="70" w:author="Gabriel Nakamura" w:date="2020-05-04T12:12:00Z">
        <w:r w:rsidR="00647E4F">
          <w:rPr>
            <w:rFonts w:ascii="Times New Roman" w:hAnsi="Times New Roman" w:cs="Times New Roman"/>
            <w:sz w:val="24"/>
            <w:szCs w:val="24"/>
            <w:lang w:val="en-US" w:eastAsia="pt-BR"/>
          </w:rPr>
          <w:fldChar w:fldCharType="begin" w:fldLock="1"/>
        </w:r>
      </w:ins>
      <w:r w:rsidR="00D40164">
        <w:rPr>
          <w:rFonts w:ascii="Times New Roman" w:hAnsi="Times New Roman" w:cs="Times New Roman"/>
          <w:sz w:val="24"/>
          <w:szCs w:val="24"/>
          <w:lang w:val="en-US" w:eastAsia="pt-BR"/>
        </w:rPr>
        <w:instrText xml:space="preserve">ADDIN CSL_CITATION {"citationItems":[{"id":"ITEM-1","itemData":{"DOI":"10.1007/s10750-006-0533-1","ISBN":"0018-8158","ISSN":"00188158","abstract":"Abstract We compared environmental influ- ences on the assemblages of stream fishes of contiguous but biogeographically distinct parts of the Upper Paraguay and Parana´ basins in Brazil, aiming to describe the maindistribution patterns of fish species in the headwater streams.Weanalyzed bimonthly samples in 10 streams in each basin from January to November 2004. Sixty fish species were collected, including 40 species in streams of the Paraguay Basin and 42 species in streams of the Parana´ Basin. The species abundance rank did not differ between the basins. We found a clear differentiation between the Paraguay and Parana´ stream fish assemblages. There were significant differences in species composition among streams, but no seasonal differences in species composition. Connectivity between streams explains the differ- ences in species composition for the Paraguay streams, but not for the Parana´ streams. Hydro- logical characteristics were the main factors deter- mining species distribution in both basins, suggesting that the migratory capacity of each species and biogeographical barriers may act to Handling editor: S. M. Thomaz S. B. Vale´rio </w:instrText>
      </w:r>
      <w:r w:rsidR="00D40164">
        <w:rPr>
          <w:rFonts w:ascii="Times New Roman" w:hAnsi="Times New Roman" w:cs="Times New Roman" w:hint="eastAsia"/>
          <w:sz w:val="24"/>
          <w:szCs w:val="24"/>
          <w:lang w:val="en-US" w:eastAsia="pt-BR"/>
        </w:rPr>
        <w:instrText></w:instrText>
      </w:r>
      <w:r w:rsidR="00D40164">
        <w:rPr>
          <w:rFonts w:ascii="Times New Roman" w:hAnsi="Times New Roman" w:cs="Times New Roman"/>
          <w:sz w:val="24"/>
          <w:szCs w:val="24"/>
          <w:lang w:val="en-US" w:eastAsia="pt-BR"/>
        </w:rPr>
        <w:instrText xml:space="preserve"> Y. R. Su´arez (&amp;) </w:instrText>
      </w:r>
      <w:r w:rsidR="00D40164">
        <w:rPr>
          <w:rFonts w:ascii="Times New Roman" w:hAnsi="Times New Roman" w:cs="Times New Roman" w:hint="eastAsia"/>
          <w:sz w:val="24"/>
          <w:szCs w:val="24"/>
          <w:lang w:val="en-US" w:eastAsia="pt-BR"/>
        </w:rPr>
        <w:instrText></w:instrText>
      </w:r>
      <w:r w:rsidR="00D40164">
        <w:rPr>
          <w:rFonts w:ascii="Times New Roman" w:hAnsi="Times New Roman" w:cs="Times New Roman"/>
          <w:sz w:val="24"/>
          <w:szCs w:val="24"/>
          <w:lang w:val="en-US" w:eastAsia="pt-BR"/>
        </w:rPr>
        <w:instrText xml:space="preserve"> T. R. A. Felipe </w:instrText>
      </w:r>
      <w:r w:rsidR="00D40164">
        <w:rPr>
          <w:rFonts w:ascii="Times New Roman" w:hAnsi="Times New Roman" w:cs="Times New Roman" w:hint="eastAsia"/>
          <w:sz w:val="24"/>
          <w:szCs w:val="24"/>
          <w:lang w:val="en-US" w:eastAsia="pt-BR"/>
        </w:rPr>
        <w:instrText></w:instrText>
      </w:r>
      <w:r w:rsidR="00D40164">
        <w:rPr>
          <w:rFonts w:ascii="Times New Roman" w:hAnsi="Times New Roman" w:cs="Times New Roman"/>
          <w:sz w:val="24"/>
          <w:szCs w:val="24"/>
          <w:lang w:val="en-US" w:eastAsia="pt-BR"/>
        </w:rPr>
        <w:instrText xml:space="preserve"> K. K. Tondato </w:instrText>
      </w:r>
      <w:r w:rsidR="00D40164">
        <w:rPr>
          <w:rFonts w:ascii="Times New Roman" w:hAnsi="Times New Roman" w:cs="Times New Roman" w:hint="eastAsia"/>
          <w:sz w:val="24"/>
          <w:szCs w:val="24"/>
          <w:lang w:val="en-US" w:eastAsia="pt-BR"/>
        </w:rPr>
        <w:instrText></w:instrText>
      </w:r>
      <w:r w:rsidR="00D40164">
        <w:rPr>
          <w:rFonts w:ascii="Times New Roman" w:hAnsi="Times New Roman" w:cs="Times New Roman"/>
          <w:sz w:val="24"/>
          <w:szCs w:val="24"/>
          <w:lang w:val="en-US" w:eastAsia="pt-BR"/>
        </w:rPr>
        <w:instrText xml:space="preserve"> L. Q. L. Ximenes GASLAB/Laborato´ rio de Ecologia, Universidade Estadual de Mato Grosso do Sul, Rod. Dourados- Itahum km 12, Dourados, MS 79804-970, Brazil e-mail: yzel@uems.br filter the local species composition from the total species pool of colonizers.","author":[{"dropping-particle":"","family":"Valério","given":"Sabrina B.","non-dropping-particle":"","parse-names":false,"suffix":""},{"dropping-particle":"","family":"Súarez","given":"Yzel Rondon","non-dropping-particle":"","parse-names":false,"suffix":""},{"dropping-particle":"","family":"Felipe","given":"Thiago R a","non-dropping-particle":"","parse-names":false,"suffix":""},{"dropping-particle":"","family":"Tondato","given":"Karina K.","non-dropping-particle":"","parse-names":false,"suffix":""},{"dropping-particle":"","family":"Ximenes","given":"Lidiani Q L","non-dropping-particle":"","parse-names":false,"suffix":""}],"container-title":"Hydrobiologia","id":"ITEM-1","issued":{"date-parts":[["2007"]]},"page":"241-250","title":"Organization patterns of headwater-stream fish communities in the Upper Paraguay-Paraná basins","type":"article-journal","volume":"583"},"uris":["http://www.mendeley.com/documents/?uuid=544b1f08-df9b-41d2-bb8f-f9b773527427"]}],"mendeley":{"formattedCitation":"(14)","plainTextFormattedCitation":"(14)","previouslyFormattedCitation":"(14)"},"properties":{"noteIndex":0},"schema":"https://github.com/citation-style-language/schema/raw/master/csl-citation.json"}</w:instrText>
      </w:r>
      <w:r w:rsidR="00647E4F">
        <w:rPr>
          <w:rFonts w:ascii="Times New Roman" w:hAnsi="Times New Roman" w:cs="Times New Roman"/>
          <w:sz w:val="24"/>
          <w:szCs w:val="24"/>
          <w:lang w:val="en-US" w:eastAsia="pt-BR"/>
        </w:rPr>
        <w:fldChar w:fldCharType="separate"/>
      </w:r>
      <w:r w:rsidR="00647E4F" w:rsidRPr="00647E4F">
        <w:rPr>
          <w:rFonts w:ascii="Times New Roman" w:hAnsi="Times New Roman" w:cs="Times New Roman"/>
          <w:noProof/>
          <w:sz w:val="24"/>
          <w:szCs w:val="24"/>
          <w:lang w:val="en-US" w:eastAsia="pt-BR"/>
        </w:rPr>
        <w:t>(14)</w:t>
      </w:r>
      <w:ins w:id="71" w:author="Gabriel Nakamura" w:date="2020-05-04T12:12:00Z">
        <w:r w:rsidR="00647E4F">
          <w:rPr>
            <w:rFonts w:ascii="Times New Roman" w:hAnsi="Times New Roman" w:cs="Times New Roman"/>
            <w:sz w:val="24"/>
            <w:szCs w:val="24"/>
            <w:lang w:val="en-US" w:eastAsia="pt-BR"/>
          </w:rPr>
          <w:fldChar w:fldCharType="end"/>
        </w:r>
      </w:ins>
      <w:r w:rsidR="00CF191F">
        <w:rPr>
          <w:rFonts w:ascii="Times New Roman" w:hAnsi="Times New Roman" w:cs="Times New Roman"/>
          <w:sz w:val="24"/>
          <w:szCs w:val="24"/>
          <w:lang w:val="en-US" w:eastAsia="pt-BR"/>
        </w:rPr>
        <w:t>.</w:t>
      </w:r>
    </w:p>
    <w:p w14:paraId="3786FE90" w14:textId="53712A30" w:rsidR="004D0734" w:rsidRDefault="008D0AAF" w:rsidP="00391A34">
      <w:pPr>
        <w:spacing w:after="0" w:line="480" w:lineRule="auto"/>
        <w:ind w:firstLine="708"/>
        <w:rPr>
          <w:rFonts w:ascii="Times New Roman" w:hAnsi="Times New Roman" w:cs="Times New Roman"/>
          <w:sz w:val="24"/>
          <w:szCs w:val="24"/>
          <w:lang w:val="en-US" w:eastAsia="pt-BR"/>
        </w:rPr>
      </w:pPr>
      <w:r>
        <w:rPr>
          <w:rFonts w:ascii="Times New Roman" w:hAnsi="Times New Roman" w:cs="Times New Roman"/>
          <w:sz w:val="24"/>
          <w:szCs w:val="24"/>
          <w:lang w:val="en-US" w:eastAsia="pt-BR"/>
        </w:rPr>
        <w:t xml:space="preserve">Specifically we </w:t>
      </w:r>
      <w:r w:rsidR="00A21EC6">
        <w:rPr>
          <w:rFonts w:ascii="Times New Roman" w:hAnsi="Times New Roman" w:cs="Times New Roman"/>
          <w:sz w:val="24"/>
          <w:szCs w:val="24"/>
          <w:lang w:val="en-US" w:eastAsia="pt-BR"/>
        </w:rPr>
        <w:t xml:space="preserve">test </w:t>
      </w:r>
      <w:r>
        <w:rPr>
          <w:rFonts w:ascii="Times New Roman" w:hAnsi="Times New Roman" w:cs="Times New Roman"/>
          <w:sz w:val="24"/>
          <w:szCs w:val="24"/>
          <w:lang w:val="en-US" w:eastAsia="pt-BR"/>
        </w:rPr>
        <w:t xml:space="preserve">if 1) the </w:t>
      </w:r>
      <w:r w:rsidR="00AC038C">
        <w:rPr>
          <w:rFonts w:ascii="Times New Roman" w:hAnsi="Times New Roman" w:cs="Times New Roman"/>
          <w:sz w:val="24"/>
          <w:szCs w:val="24"/>
          <w:lang w:val="en-US" w:eastAsia="pt-BR"/>
        </w:rPr>
        <w:t>variation in</w:t>
      </w:r>
      <w:r>
        <w:rPr>
          <w:rFonts w:ascii="Times New Roman" w:hAnsi="Times New Roman" w:cs="Times New Roman"/>
          <w:sz w:val="24"/>
          <w:szCs w:val="24"/>
          <w:lang w:val="en-US" w:eastAsia="pt-BR"/>
        </w:rPr>
        <w:t xml:space="preserve"> taxonomic </w:t>
      </w:r>
      <w:r w:rsidR="00EE79A7">
        <w:rPr>
          <w:rFonts w:ascii="Times New Roman" w:hAnsi="Times New Roman" w:cs="Times New Roman"/>
          <w:sz w:val="24"/>
          <w:szCs w:val="24"/>
          <w:lang w:val="en-US" w:eastAsia="pt-BR"/>
        </w:rPr>
        <w:t>beta diversity</w:t>
      </w:r>
      <w:r w:rsidR="00A21EC6">
        <w:rPr>
          <w:rFonts w:ascii="Times New Roman" w:hAnsi="Times New Roman" w:cs="Times New Roman"/>
          <w:sz w:val="24"/>
          <w:szCs w:val="24"/>
          <w:lang w:val="en-US" w:eastAsia="pt-BR"/>
        </w:rPr>
        <w:t xml:space="preserve"> </w:t>
      </w:r>
      <w:r>
        <w:rPr>
          <w:rFonts w:ascii="Times New Roman" w:hAnsi="Times New Roman" w:cs="Times New Roman"/>
          <w:sz w:val="24"/>
          <w:szCs w:val="24"/>
          <w:lang w:val="en-US" w:eastAsia="pt-BR"/>
        </w:rPr>
        <w:t>is a</w:t>
      </w:r>
      <w:r w:rsidR="00AC038C">
        <w:rPr>
          <w:rFonts w:ascii="Times New Roman" w:hAnsi="Times New Roman" w:cs="Times New Roman"/>
          <w:sz w:val="24"/>
          <w:szCs w:val="24"/>
          <w:lang w:val="en-US" w:eastAsia="pt-BR"/>
        </w:rPr>
        <w:t xml:space="preserve">lso accompanied </w:t>
      </w:r>
      <w:r w:rsidR="00EE79A7">
        <w:rPr>
          <w:rFonts w:ascii="Times New Roman" w:hAnsi="Times New Roman" w:cs="Times New Roman"/>
          <w:sz w:val="24"/>
          <w:szCs w:val="24"/>
          <w:lang w:val="en-US" w:eastAsia="pt-BR"/>
        </w:rPr>
        <w:t>with a</w:t>
      </w:r>
      <w:r w:rsidR="00AC038C">
        <w:rPr>
          <w:rFonts w:ascii="Times New Roman" w:hAnsi="Times New Roman" w:cs="Times New Roman"/>
          <w:sz w:val="24"/>
          <w:szCs w:val="24"/>
          <w:lang w:val="en-US" w:eastAsia="pt-BR"/>
        </w:rPr>
        <w:t xml:space="preserve"> variation in clade composition</w:t>
      </w:r>
      <w:r>
        <w:rPr>
          <w:rFonts w:ascii="Times New Roman" w:hAnsi="Times New Roman" w:cs="Times New Roman"/>
          <w:sz w:val="24"/>
          <w:szCs w:val="24"/>
          <w:lang w:val="en-US" w:eastAsia="pt-BR"/>
        </w:rPr>
        <w:t xml:space="preserve">, </w:t>
      </w:r>
      <w:r w:rsidR="008628BF">
        <w:rPr>
          <w:rFonts w:ascii="Times New Roman" w:hAnsi="Times New Roman" w:cs="Times New Roman"/>
          <w:sz w:val="24"/>
          <w:szCs w:val="24"/>
          <w:lang w:val="en-US" w:eastAsia="pt-BR"/>
        </w:rPr>
        <w:t>indicating distinct evolutionary histories</w:t>
      </w:r>
      <w:r>
        <w:rPr>
          <w:rFonts w:ascii="Times New Roman" w:hAnsi="Times New Roman" w:cs="Times New Roman"/>
          <w:sz w:val="24"/>
          <w:szCs w:val="24"/>
          <w:lang w:val="en-US" w:eastAsia="pt-BR"/>
        </w:rPr>
        <w:t xml:space="preserve"> </w:t>
      </w:r>
      <w:del w:id="72" w:author="Gabriel Nakamura" w:date="2020-05-04T12:15:00Z">
        <w:r w:rsidDel="00647E4F">
          <w:rPr>
            <w:rFonts w:ascii="Times New Roman" w:hAnsi="Times New Roman" w:cs="Times New Roman"/>
            <w:sz w:val="24"/>
            <w:szCs w:val="24"/>
            <w:lang w:val="en-US" w:eastAsia="pt-BR"/>
          </w:rPr>
          <w:delText xml:space="preserve">of </w:delText>
        </w:r>
      </w:del>
      <w:ins w:id="73" w:author="Gabriel Nakamura" w:date="2020-05-04T12:15:00Z">
        <w:r w:rsidR="00647E4F">
          <w:rPr>
            <w:rFonts w:ascii="Times New Roman" w:hAnsi="Times New Roman" w:cs="Times New Roman"/>
            <w:sz w:val="24"/>
            <w:szCs w:val="24"/>
            <w:lang w:val="en-US" w:eastAsia="pt-BR"/>
          </w:rPr>
          <w:t xml:space="preserve">in the </w:t>
        </w:r>
      </w:ins>
      <w:r>
        <w:rPr>
          <w:rFonts w:ascii="Times New Roman" w:hAnsi="Times New Roman" w:cs="Times New Roman"/>
          <w:sz w:val="24"/>
          <w:szCs w:val="24"/>
          <w:lang w:val="en-US" w:eastAsia="pt-BR"/>
        </w:rPr>
        <w:t>species</w:t>
      </w:r>
      <w:ins w:id="74" w:author="Gabriel Nakamura" w:date="2020-05-04T12:15:00Z">
        <w:r w:rsidR="00647E4F">
          <w:rPr>
            <w:rFonts w:ascii="Times New Roman" w:hAnsi="Times New Roman" w:cs="Times New Roman"/>
            <w:sz w:val="24"/>
            <w:szCs w:val="24"/>
            <w:lang w:val="en-US" w:eastAsia="pt-BR"/>
          </w:rPr>
          <w:t xml:space="preserve"> occurrence </w:t>
        </w:r>
      </w:ins>
      <w:del w:id="75" w:author="Gabriel Nakamura" w:date="2020-05-04T12:15:00Z">
        <w:r w:rsidDel="00647E4F">
          <w:rPr>
            <w:rFonts w:ascii="Times New Roman" w:hAnsi="Times New Roman" w:cs="Times New Roman"/>
            <w:sz w:val="24"/>
            <w:szCs w:val="24"/>
            <w:lang w:val="en-US" w:eastAsia="pt-BR"/>
          </w:rPr>
          <w:delText xml:space="preserve"> </w:delText>
        </w:r>
      </w:del>
      <w:r>
        <w:rPr>
          <w:rFonts w:ascii="Times New Roman" w:hAnsi="Times New Roman" w:cs="Times New Roman"/>
          <w:sz w:val="24"/>
          <w:szCs w:val="24"/>
          <w:lang w:val="en-US" w:eastAsia="pt-BR"/>
        </w:rPr>
        <w:t xml:space="preserve">between these two basins and </w:t>
      </w:r>
      <w:r w:rsidR="00AB723D">
        <w:rPr>
          <w:rFonts w:ascii="Times New Roman" w:hAnsi="Times New Roman" w:cs="Times New Roman"/>
          <w:sz w:val="24"/>
          <w:szCs w:val="24"/>
          <w:lang w:val="en-US" w:eastAsia="pt-BR"/>
        </w:rPr>
        <w:t>2</w:t>
      </w:r>
      <w:r>
        <w:rPr>
          <w:rFonts w:ascii="Times New Roman" w:hAnsi="Times New Roman" w:cs="Times New Roman"/>
          <w:sz w:val="24"/>
          <w:szCs w:val="24"/>
          <w:lang w:val="en-US" w:eastAsia="pt-BR"/>
        </w:rPr>
        <w:t xml:space="preserve">) </w:t>
      </w:r>
      <w:r w:rsidR="00AC038C">
        <w:rPr>
          <w:rFonts w:ascii="Times New Roman" w:hAnsi="Times New Roman" w:cs="Times New Roman"/>
          <w:sz w:val="24"/>
          <w:szCs w:val="24"/>
          <w:lang w:val="en-US" w:eastAsia="pt-BR"/>
        </w:rPr>
        <w:t xml:space="preserve">which </w:t>
      </w:r>
      <w:r w:rsidR="00AB723D">
        <w:rPr>
          <w:rFonts w:ascii="Times New Roman" w:hAnsi="Times New Roman" w:cs="Times New Roman"/>
          <w:sz w:val="24"/>
          <w:szCs w:val="24"/>
          <w:lang w:val="en-US" w:eastAsia="pt-BR"/>
        </w:rPr>
        <w:t xml:space="preserve">factors (local or regional) </w:t>
      </w:r>
      <w:del w:id="76" w:author="Gabriel Nakamura" w:date="2020-05-04T12:15:00Z">
        <w:r w:rsidR="00AB723D" w:rsidDel="00647E4F">
          <w:rPr>
            <w:rFonts w:ascii="Times New Roman" w:hAnsi="Times New Roman" w:cs="Times New Roman"/>
            <w:sz w:val="24"/>
            <w:szCs w:val="24"/>
            <w:lang w:val="en-US" w:eastAsia="pt-BR"/>
          </w:rPr>
          <w:delText xml:space="preserve">are </w:delText>
        </w:r>
      </w:del>
      <w:ins w:id="77" w:author="Gabriel Nakamura" w:date="2020-05-04T12:15:00Z">
        <w:r w:rsidR="00647E4F">
          <w:rPr>
            <w:rFonts w:ascii="Times New Roman" w:hAnsi="Times New Roman" w:cs="Times New Roman"/>
            <w:sz w:val="24"/>
            <w:szCs w:val="24"/>
            <w:lang w:val="en-US" w:eastAsia="pt-BR"/>
          </w:rPr>
          <w:t xml:space="preserve">were </w:t>
        </w:r>
      </w:ins>
      <w:r w:rsidR="00603CBA">
        <w:rPr>
          <w:rFonts w:ascii="Times New Roman" w:hAnsi="Times New Roman" w:cs="Times New Roman"/>
          <w:sz w:val="24"/>
          <w:szCs w:val="24"/>
          <w:lang w:val="en-US" w:eastAsia="pt-BR"/>
        </w:rPr>
        <w:t>the main drivers for the</w:t>
      </w:r>
      <w:r w:rsidR="00AB723D">
        <w:rPr>
          <w:rFonts w:ascii="Times New Roman" w:hAnsi="Times New Roman" w:cs="Times New Roman"/>
          <w:sz w:val="24"/>
          <w:szCs w:val="24"/>
          <w:lang w:val="en-US" w:eastAsia="pt-BR"/>
        </w:rPr>
        <w:t xml:space="preserve"> differences in phylogenetic and taxonomic composition between </w:t>
      </w:r>
      <w:r w:rsidR="000E308A">
        <w:rPr>
          <w:rFonts w:ascii="Times New Roman" w:hAnsi="Times New Roman" w:cs="Times New Roman"/>
          <w:sz w:val="24"/>
          <w:szCs w:val="24"/>
          <w:lang w:val="en-US" w:eastAsia="pt-BR"/>
        </w:rPr>
        <w:t>the headwater streams.</w:t>
      </w:r>
    </w:p>
    <w:p w14:paraId="571011FA" w14:textId="77777777" w:rsidR="005859C4" w:rsidRDefault="005859C4">
      <w:pPr>
        <w:spacing w:after="0" w:line="480" w:lineRule="auto"/>
        <w:jc w:val="both"/>
        <w:rPr>
          <w:rFonts w:ascii="Times New Roman" w:hAnsi="Times New Roman" w:cs="Times New Roman"/>
          <w:b/>
          <w:color w:val="000000"/>
          <w:sz w:val="24"/>
          <w:szCs w:val="24"/>
          <w:lang w:val="en-US" w:eastAsia="pt-BR"/>
        </w:rPr>
      </w:pPr>
      <w:r>
        <w:rPr>
          <w:rFonts w:ascii="Times New Roman" w:hAnsi="Times New Roman" w:cs="Times New Roman"/>
          <w:b/>
          <w:color w:val="000000"/>
          <w:sz w:val="24"/>
          <w:szCs w:val="24"/>
          <w:lang w:val="en-US" w:eastAsia="pt-BR"/>
        </w:rPr>
        <w:t>Methods</w:t>
      </w:r>
    </w:p>
    <w:p w14:paraId="1E8E8DFF" w14:textId="77777777" w:rsidR="005859C4" w:rsidRDefault="005859C4">
      <w:pPr>
        <w:spacing w:after="0" w:line="480" w:lineRule="auto"/>
        <w:jc w:val="both"/>
        <w:rPr>
          <w:rFonts w:ascii="Times New Roman" w:hAnsi="Times New Roman" w:cs="Times New Roman"/>
          <w:i/>
          <w:color w:val="000000"/>
          <w:sz w:val="24"/>
          <w:szCs w:val="24"/>
          <w:lang w:val="en-US" w:eastAsia="pt-BR"/>
        </w:rPr>
      </w:pPr>
      <w:r>
        <w:rPr>
          <w:rFonts w:ascii="Times New Roman" w:hAnsi="Times New Roman" w:cs="Times New Roman"/>
          <w:i/>
          <w:color w:val="000000"/>
          <w:sz w:val="24"/>
          <w:szCs w:val="24"/>
          <w:lang w:val="en-US" w:eastAsia="pt-BR"/>
        </w:rPr>
        <w:t>Sampling sites</w:t>
      </w:r>
    </w:p>
    <w:p w14:paraId="03D725CC" w14:textId="6E4FE528" w:rsidR="00391A34" w:rsidRDefault="005859C4">
      <w:pPr>
        <w:spacing w:after="0" w:line="48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The </w:t>
      </w:r>
      <w:r w:rsidR="000A79BC">
        <w:rPr>
          <w:rFonts w:ascii="Times New Roman" w:hAnsi="Times New Roman" w:cs="Times New Roman"/>
          <w:color w:val="000000"/>
          <w:sz w:val="24"/>
          <w:szCs w:val="24"/>
          <w:lang w:val="en-US"/>
        </w:rPr>
        <w:t xml:space="preserve">sampled </w:t>
      </w:r>
      <w:r>
        <w:rPr>
          <w:rFonts w:ascii="Times New Roman" w:hAnsi="Times New Roman" w:cs="Times New Roman"/>
          <w:color w:val="000000"/>
          <w:sz w:val="24"/>
          <w:szCs w:val="24"/>
          <w:lang w:val="en-US"/>
        </w:rPr>
        <w:t xml:space="preserve">streams </w:t>
      </w:r>
      <w:del w:id="78" w:author="Gabriel Nakamura" w:date="2020-05-04T12:16:00Z">
        <w:r w:rsidDel="00D40164">
          <w:rPr>
            <w:rFonts w:ascii="Times New Roman" w:hAnsi="Times New Roman" w:cs="Times New Roman"/>
            <w:color w:val="000000"/>
            <w:sz w:val="24"/>
            <w:szCs w:val="24"/>
            <w:lang w:val="en-US"/>
          </w:rPr>
          <w:delText xml:space="preserve">are </w:delText>
        </w:r>
      </w:del>
      <w:ins w:id="79" w:author="Gabriel Nakamura" w:date="2020-05-04T12:16:00Z">
        <w:r w:rsidR="00D40164">
          <w:rPr>
            <w:rFonts w:ascii="Times New Roman" w:hAnsi="Times New Roman" w:cs="Times New Roman"/>
            <w:color w:val="000000"/>
            <w:sz w:val="24"/>
            <w:szCs w:val="24"/>
            <w:lang w:val="en-US"/>
          </w:rPr>
          <w:t xml:space="preserve">were </w:t>
        </w:r>
      </w:ins>
      <w:r>
        <w:rPr>
          <w:rFonts w:ascii="Times New Roman" w:hAnsi="Times New Roman" w:cs="Times New Roman"/>
          <w:color w:val="000000"/>
          <w:sz w:val="24"/>
          <w:szCs w:val="24"/>
          <w:lang w:val="en-US"/>
        </w:rPr>
        <w:t xml:space="preserve">located </w:t>
      </w:r>
      <w:r w:rsidR="00B17194">
        <w:rPr>
          <w:rFonts w:ascii="Times New Roman" w:hAnsi="Times New Roman" w:cs="Times New Roman"/>
          <w:color w:val="000000"/>
          <w:sz w:val="24"/>
          <w:szCs w:val="24"/>
          <w:lang w:val="en-US"/>
        </w:rPr>
        <w:t>with</w:t>
      </w:r>
      <w:r>
        <w:rPr>
          <w:rFonts w:ascii="Times New Roman" w:hAnsi="Times New Roman" w:cs="Times New Roman"/>
          <w:color w:val="000000"/>
          <w:sz w:val="24"/>
          <w:szCs w:val="24"/>
          <w:lang w:val="en-US"/>
        </w:rPr>
        <w:t>in a</w:t>
      </w:r>
      <w:r w:rsidR="00B17194">
        <w:rPr>
          <w:rFonts w:ascii="Times New Roman" w:hAnsi="Times New Roman" w:cs="Times New Roman"/>
          <w:color w:val="000000"/>
          <w:sz w:val="24"/>
          <w:szCs w:val="24"/>
          <w:lang w:val="en-US"/>
        </w:rPr>
        <w:t>n area of</w:t>
      </w:r>
      <w:r>
        <w:rPr>
          <w:rFonts w:ascii="Times New Roman" w:hAnsi="Times New Roman" w:cs="Times New Roman"/>
          <w:color w:val="000000"/>
          <w:sz w:val="24"/>
          <w:szCs w:val="24"/>
          <w:lang w:val="en-US"/>
        </w:rPr>
        <w:t xml:space="preserve"> 200</w:t>
      </w:r>
      <w:r w:rsidR="00B17194">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km</w:t>
      </w:r>
      <w:r w:rsidR="00B17194">
        <w:rPr>
          <w:rFonts w:ascii="Times New Roman" w:hAnsi="Times New Roman" w:cs="Times New Roman"/>
          <w:color w:val="000000"/>
          <w:sz w:val="24"/>
          <w:szCs w:val="24"/>
          <w:lang w:val="en-US"/>
        </w:rPr>
        <w:t xml:space="preserve"> length</w:t>
      </w:r>
      <w:r>
        <w:rPr>
          <w:rFonts w:ascii="Times New Roman" w:hAnsi="Times New Roman" w:cs="Times New Roman"/>
          <w:color w:val="000000"/>
          <w:sz w:val="24"/>
          <w:szCs w:val="24"/>
          <w:lang w:val="en-US"/>
        </w:rPr>
        <w:t xml:space="preserve"> between the Paraguay and Paraná basins, </w:t>
      </w:r>
      <w:r w:rsidR="00C105E1">
        <w:rPr>
          <w:rFonts w:ascii="Times New Roman" w:hAnsi="Times New Roman" w:cs="Times New Roman"/>
          <w:color w:val="000000"/>
          <w:sz w:val="24"/>
          <w:szCs w:val="24"/>
          <w:lang w:val="en-US"/>
        </w:rPr>
        <w:t>near</w:t>
      </w:r>
      <w:r>
        <w:rPr>
          <w:rFonts w:ascii="Times New Roman" w:hAnsi="Times New Roman" w:cs="Times New Roman"/>
          <w:color w:val="000000"/>
          <w:sz w:val="24"/>
          <w:szCs w:val="24"/>
          <w:lang w:val="en-US"/>
        </w:rPr>
        <w:t xml:space="preserve"> S20° 54’ to 22° 18’</w:t>
      </w:r>
      <w:r w:rsidR="00B17194" w:rsidRPr="00B17194">
        <w:rPr>
          <w:rFonts w:ascii="Times New Roman" w:hAnsi="Times New Roman" w:cs="Times New Roman"/>
          <w:color w:val="000000"/>
          <w:sz w:val="24"/>
          <w:szCs w:val="24"/>
          <w:lang w:val="en-US"/>
        </w:rPr>
        <w:t xml:space="preserve"> </w:t>
      </w:r>
      <w:r w:rsidR="00B17194">
        <w:rPr>
          <w:rFonts w:ascii="Times New Roman" w:hAnsi="Times New Roman" w:cs="Times New Roman"/>
          <w:color w:val="000000"/>
          <w:sz w:val="24"/>
          <w:szCs w:val="24"/>
          <w:lang w:val="en-US"/>
        </w:rPr>
        <w:t>latitude</w:t>
      </w:r>
      <w:r>
        <w:rPr>
          <w:rFonts w:ascii="Times New Roman" w:hAnsi="Times New Roman" w:cs="Times New Roman"/>
          <w:color w:val="000000"/>
          <w:sz w:val="24"/>
          <w:szCs w:val="24"/>
          <w:lang w:val="en-US"/>
        </w:rPr>
        <w:t xml:space="preserve"> and W54° 56’ to 56° 05’</w:t>
      </w:r>
      <w:r w:rsidR="00B17194">
        <w:rPr>
          <w:rFonts w:ascii="Times New Roman" w:hAnsi="Times New Roman" w:cs="Times New Roman"/>
          <w:color w:val="000000"/>
          <w:sz w:val="24"/>
          <w:szCs w:val="24"/>
          <w:lang w:val="en-US"/>
        </w:rPr>
        <w:t xml:space="preserve"> longitude</w:t>
      </w:r>
      <w:r w:rsidR="00C105E1">
        <w:rPr>
          <w:rFonts w:ascii="Times New Roman" w:hAnsi="Times New Roman" w:cs="Times New Roman"/>
          <w:color w:val="000000"/>
          <w:sz w:val="24"/>
          <w:szCs w:val="24"/>
          <w:lang w:val="en-US"/>
        </w:rPr>
        <w:t xml:space="preserve"> (Figure 1)</w:t>
      </w:r>
      <w:r>
        <w:rPr>
          <w:rFonts w:ascii="Times New Roman" w:hAnsi="Times New Roman" w:cs="Times New Roman"/>
          <w:color w:val="000000"/>
          <w:sz w:val="24"/>
          <w:szCs w:val="24"/>
          <w:lang w:val="en-US"/>
        </w:rPr>
        <w:t>.</w:t>
      </w:r>
    </w:p>
    <w:p w14:paraId="0E69041B" w14:textId="76E71E28" w:rsidR="004E302C" w:rsidRDefault="004E302C">
      <w:pPr>
        <w:spacing w:after="0" w:line="480" w:lineRule="auto"/>
        <w:jc w:val="both"/>
        <w:rPr>
          <w:rFonts w:ascii="Times New Roman" w:hAnsi="Times New Roman" w:cs="Times New Roman"/>
          <w:color w:val="000000"/>
          <w:sz w:val="24"/>
          <w:szCs w:val="24"/>
          <w:lang w:val="en-US"/>
        </w:rPr>
      </w:pPr>
    </w:p>
    <w:p w14:paraId="6DCF4B42" w14:textId="77777777" w:rsidR="005859C4" w:rsidRDefault="0015366C" w:rsidP="0015366C">
      <w:pPr>
        <w:spacing w:after="0" w:line="480" w:lineRule="auto"/>
        <w:jc w:val="both"/>
        <w:rPr>
          <w:rFonts w:ascii="Times New Roman" w:hAnsi="Times New Roman" w:cs="Times New Roman"/>
          <w:color w:val="000000"/>
          <w:sz w:val="24"/>
          <w:szCs w:val="24"/>
          <w:lang w:val="en-US" w:eastAsia="pt-BR"/>
        </w:rPr>
      </w:pPr>
      <w:r>
        <w:rPr>
          <w:rFonts w:ascii="Times New Roman" w:hAnsi="Times New Roman" w:cs="Times New Roman"/>
          <w:color w:val="000000"/>
          <w:sz w:val="24"/>
          <w:szCs w:val="24"/>
          <w:lang w:val="en-US" w:eastAsia="pt-BR"/>
        </w:rPr>
        <w:t>Figure 1</w:t>
      </w:r>
    </w:p>
    <w:p w14:paraId="44871FCF" w14:textId="77777777" w:rsidR="0015366C" w:rsidRDefault="0015366C" w:rsidP="0015366C">
      <w:pPr>
        <w:spacing w:after="0" w:line="480" w:lineRule="auto"/>
        <w:jc w:val="both"/>
        <w:rPr>
          <w:rFonts w:ascii="Times New Roman" w:hAnsi="Times New Roman" w:cs="Times New Roman"/>
          <w:color w:val="000000"/>
          <w:sz w:val="24"/>
          <w:szCs w:val="24"/>
          <w:lang w:val="en-US" w:eastAsia="pt-BR"/>
        </w:rPr>
      </w:pPr>
    </w:p>
    <w:p w14:paraId="0EDC135B" w14:textId="6962C203" w:rsidR="005859C4" w:rsidRDefault="005859C4" w:rsidP="004F40E0">
      <w:pPr>
        <w:spacing w:after="0" w:line="480" w:lineRule="auto"/>
        <w:ind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We </w:t>
      </w:r>
      <w:r w:rsidR="00B25155">
        <w:rPr>
          <w:rFonts w:ascii="Times New Roman" w:hAnsi="Times New Roman" w:cs="Times New Roman"/>
          <w:color w:val="000000"/>
          <w:sz w:val="24"/>
          <w:szCs w:val="24"/>
          <w:lang w:val="en-US"/>
        </w:rPr>
        <w:t>collected</w:t>
      </w:r>
      <w:r>
        <w:rPr>
          <w:rFonts w:ascii="Times New Roman" w:hAnsi="Times New Roman" w:cs="Times New Roman"/>
          <w:color w:val="000000"/>
          <w:sz w:val="24"/>
          <w:szCs w:val="24"/>
          <w:lang w:val="en-US"/>
        </w:rPr>
        <w:t xml:space="preserve"> samples bimonthly in 10 streams of each basin (Figure 1), from January to November 2004, totali</w:t>
      </w:r>
      <w:ins w:id="80" w:author="Wagner Vicentin" w:date="2020-04-29T19:12:00Z">
        <w:r w:rsidR="00070D38">
          <w:rPr>
            <w:rFonts w:ascii="Times New Roman" w:hAnsi="Times New Roman" w:cs="Times New Roman"/>
            <w:color w:val="000000"/>
            <w:sz w:val="24"/>
            <w:szCs w:val="24"/>
            <w:lang w:val="en-US"/>
          </w:rPr>
          <w:t>zi</w:t>
        </w:r>
      </w:ins>
      <w:r>
        <w:rPr>
          <w:rFonts w:ascii="Times New Roman" w:hAnsi="Times New Roman" w:cs="Times New Roman"/>
          <w:color w:val="000000"/>
          <w:sz w:val="24"/>
          <w:szCs w:val="24"/>
          <w:lang w:val="en-US"/>
        </w:rPr>
        <w:t xml:space="preserve">ng 60 samples per basin. In each basin, we selected streams from four sub-basins, according to </w:t>
      </w:r>
      <w:r w:rsidR="00C105E1">
        <w:rPr>
          <w:rFonts w:ascii="Times New Roman" w:hAnsi="Times New Roman" w:cs="Times New Roman"/>
          <w:color w:val="000000"/>
          <w:sz w:val="24"/>
          <w:szCs w:val="24"/>
          <w:lang w:val="en-US"/>
        </w:rPr>
        <w:t xml:space="preserve">their </w:t>
      </w:r>
      <w:r>
        <w:rPr>
          <w:rFonts w:ascii="Times New Roman" w:hAnsi="Times New Roman" w:cs="Times New Roman"/>
          <w:color w:val="000000"/>
          <w:sz w:val="24"/>
          <w:szCs w:val="24"/>
          <w:lang w:val="en-US"/>
        </w:rPr>
        <w:t>acce</w:t>
      </w:r>
      <w:r w:rsidR="008F40A1">
        <w:rPr>
          <w:rFonts w:ascii="Times New Roman" w:hAnsi="Times New Roman" w:cs="Times New Roman"/>
          <w:color w:val="000000"/>
          <w:sz w:val="24"/>
          <w:szCs w:val="24"/>
          <w:lang w:val="en-US"/>
        </w:rPr>
        <w:t>ssi</w:t>
      </w:r>
      <w:r w:rsidR="00C105E1">
        <w:rPr>
          <w:rFonts w:ascii="Times New Roman" w:hAnsi="Times New Roman" w:cs="Times New Roman"/>
          <w:color w:val="000000"/>
          <w:sz w:val="24"/>
          <w:szCs w:val="24"/>
          <w:lang w:val="en-US"/>
        </w:rPr>
        <w:t xml:space="preserve">bility </w:t>
      </w:r>
      <w:r w:rsidR="00110097">
        <w:rPr>
          <w:rFonts w:ascii="Times New Roman" w:hAnsi="Times New Roman" w:cs="Times New Roman"/>
          <w:color w:val="000000"/>
          <w:sz w:val="24"/>
          <w:szCs w:val="24"/>
          <w:lang w:val="en-US"/>
        </w:rPr>
        <w:t>from the</w:t>
      </w:r>
      <w:r>
        <w:rPr>
          <w:rFonts w:ascii="Times New Roman" w:hAnsi="Times New Roman" w:cs="Times New Roman"/>
          <w:color w:val="000000"/>
          <w:sz w:val="24"/>
          <w:szCs w:val="24"/>
          <w:lang w:val="en-US"/>
        </w:rPr>
        <w:t xml:space="preserve"> road, </w:t>
      </w:r>
      <w:r w:rsidR="00110097">
        <w:rPr>
          <w:rFonts w:ascii="Times New Roman" w:hAnsi="Times New Roman" w:cs="Times New Roman"/>
          <w:color w:val="000000"/>
          <w:sz w:val="24"/>
          <w:szCs w:val="24"/>
          <w:lang w:val="en-US"/>
        </w:rPr>
        <w:t xml:space="preserve">their </w:t>
      </w:r>
      <w:r>
        <w:rPr>
          <w:rFonts w:ascii="Times New Roman" w:hAnsi="Times New Roman" w:cs="Times New Roman"/>
          <w:color w:val="000000"/>
          <w:sz w:val="24"/>
          <w:szCs w:val="24"/>
          <w:lang w:val="en-US"/>
        </w:rPr>
        <w:t xml:space="preserve">position in </w:t>
      </w:r>
      <w:r w:rsidR="00110097">
        <w:rPr>
          <w:rFonts w:ascii="Times New Roman" w:hAnsi="Times New Roman" w:cs="Times New Roman"/>
          <w:color w:val="000000"/>
          <w:sz w:val="24"/>
          <w:szCs w:val="24"/>
          <w:lang w:val="en-US"/>
        </w:rPr>
        <w:t xml:space="preserve">the </w:t>
      </w:r>
      <w:r>
        <w:rPr>
          <w:rFonts w:ascii="Times New Roman" w:hAnsi="Times New Roman" w:cs="Times New Roman"/>
          <w:color w:val="000000"/>
          <w:sz w:val="24"/>
          <w:szCs w:val="24"/>
          <w:lang w:val="en-US"/>
        </w:rPr>
        <w:t xml:space="preserve">hydrographic basin and </w:t>
      </w:r>
      <w:r w:rsidR="00110097">
        <w:rPr>
          <w:rFonts w:ascii="Times New Roman" w:hAnsi="Times New Roman" w:cs="Times New Roman"/>
          <w:color w:val="000000"/>
          <w:sz w:val="24"/>
          <w:szCs w:val="24"/>
          <w:lang w:val="en-US"/>
        </w:rPr>
        <w:t xml:space="preserve">their </w:t>
      </w:r>
      <w:r>
        <w:rPr>
          <w:rFonts w:ascii="Times New Roman" w:hAnsi="Times New Roman" w:cs="Times New Roman"/>
          <w:color w:val="000000"/>
          <w:sz w:val="24"/>
          <w:szCs w:val="24"/>
          <w:lang w:val="en-US"/>
        </w:rPr>
        <w:t>environmental integrity (visual assessment). The</w:t>
      </w:r>
      <w:r w:rsidR="00110097">
        <w:rPr>
          <w:rFonts w:ascii="Times New Roman" w:hAnsi="Times New Roman" w:cs="Times New Roman"/>
          <w:color w:val="000000"/>
          <w:sz w:val="24"/>
          <w:szCs w:val="24"/>
          <w:lang w:val="en-US"/>
        </w:rPr>
        <w:t xml:space="preserve"> </w:t>
      </w:r>
      <w:ins w:id="81" w:author="Wagner Vicentin" w:date="2020-04-29T19:17:00Z">
        <w:r w:rsidR="00070D38">
          <w:rPr>
            <w:rFonts w:ascii="Times New Roman" w:hAnsi="Times New Roman" w:cs="Times New Roman"/>
            <w:color w:val="000000"/>
            <w:sz w:val="24"/>
            <w:szCs w:val="24"/>
            <w:lang w:val="en-US"/>
          </w:rPr>
          <w:t xml:space="preserve">geographic </w:t>
        </w:r>
      </w:ins>
      <w:r w:rsidR="00110097">
        <w:rPr>
          <w:rFonts w:ascii="Times New Roman" w:hAnsi="Times New Roman" w:cs="Times New Roman"/>
          <w:color w:val="000000"/>
          <w:sz w:val="24"/>
          <w:szCs w:val="24"/>
          <w:lang w:val="en-US"/>
        </w:rPr>
        <w:t>relief of the</w:t>
      </w:r>
      <w:r w:rsidR="00C105E1">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Apa</w:t>
      </w:r>
      <w:proofErr w:type="spellEnd"/>
      <w:r>
        <w:rPr>
          <w:rFonts w:ascii="Times New Roman" w:hAnsi="Times New Roman" w:cs="Times New Roman"/>
          <w:color w:val="000000"/>
          <w:sz w:val="24"/>
          <w:szCs w:val="24"/>
          <w:lang w:val="en-US"/>
        </w:rPr>
        <w:t xml:space="preserve"> and Miranda sub-basins in the Paraguay catchments </w:t>
      </w:r>
      <w:r w:rsidR="00C105E1">
        <w:rPr>
          <w:rFonts w:ascii="Times New Roman" w:hAnsi="Times New Roman" w:cs="Times New Roman"/>
          <w:color w:val="000000"/>
          <w:sz w:val="24"/>
          <w:szCs w:val="24"/>
          <w:lang w:val="en-US"/>
        </w:rPr>
        <w:t>is</w:t>
      </w:r>
      <w:r>
        <w:rPr>
          <w:rFonts w:ascii="Times New Roman" w:hAnsi="Times New Roman" w:cs="Times New Roman"/>
          <w:color w:val="000000"/>
          <w:sz w:val="24"/>
          <w:szCs w:val="24"/>
          <w:lang w:val="en-US"/>
        </w:rPr>
        <w:t xml:space="preserve"> uneven, with </w:t>
      </w:r>
      <w:r w:rsidR="00B25155">
        <w:rPr>
          <w:rFonts w:ascii="Times New Roman" w:hAnsi="Times New Roman" w:cs="Times New Roman"/>
          <w:color w:val="000000"/>
          <w:sz w:val="24"/>
          <w:szCs w:val="24"/>
          <w:lang w:val="en-US"/>
        </w:rPr>
        <w:t xml:space="preserve">many </w:t>
      </w:r>
      <w:r>
        <w:rPr>
          <w:rFonts w:ascii="Times New Roman" w:hAnsi="Times New Roman" w:cs="Times New Roman"/>
          <w:color w:val="000000"/>
          <w:sz w:val="24"/>
          <w:szCs w:val="24"/>
          <w:lang w:val="en-US"/>
        </w:rPr>
        <w:t>waterfalls higher than 30 m</w:t>
      </w:r>
      <w:r w:rsidR="00B25155">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 xml:space="preserve"> which act as barriers to fish migration within the basin</w:t>
      </w:r>
      <w:ins w:id="82" w:author="Gabriel Nakamura" w:date="2020-05-04T12:16:00Z">
        <w:r w:rsidR="00D40164">
          <w:rPr>
            <w:rFonts w:ascii="Times New Roman" w:hAnsi="Times New Roman" w:cs="Times New Roman"/>
            <w:color w:val="000000"/>
            <w:sz w:val="24"/>
            <w:szCs w:val="24"/>
            <w:lang w:val="en-US"/>
          </w:rPr>
          <w:t xml:space="preserve"> </w:t>
        </w:r>
        <w:r w:rsidR="00D40164">
          <w:rPr>
            <w:rFonts w:ascii="Times New Roman" w:hAnsi="Times New Roman" w:cs="Times New Roman"/>
            <w:color w:val="000000"/>
            <w:sz w:val="24"/>
            <w:szCs w:val="24"/>
            <w:lang w:val="en-US"/>
          </w:rPr>
          <w:fldChar w:fldCharType="begin" w:fldLock="1"/>
        </w:r>
      </w:ins>
      <w:r w:rsidR="00D40164">
        <w:rPr>
          <w:rFonts w:ascii="Times New Roman" w:hAnsi="Times New Roman" w:cs="Times New Roman"/>
          <w:color w:val="000000"/>
          <w:sz w:val="24"/>
          <w:szCs w:val="24"/>
          <w:lang w:val="en-US"/>
        </w:rPr>
        <w:instrText xml:space="preserve">ADDIN CSL_CITATION {"citationItems":[{"id":"ITEM-1","itemData":{"author":[{"dropping-particle":"","family":"Súarez","given":"Yzel Rondon","non-dropping-particle":"","parse-names":false,"suffix":""},{"dropping-particle":"","family":"Valério","given":"Sabrina Bigatão","non-dropping-particle":"","parse-names":false,"suffix":""},{"dropping-particle":"","family":"Tondato","given":"Karina Keyla","non-dropping-particle":"","parse-names":false,"suffix":""},{"dropping-particle":"","family":"Queli","given":"Lidiani","non-dropping-particle":"","parse-names":false,"suffix":""},{"dropping-particle":"","family":"Ximenes","given":"Lubas","non-dropping-particle":"","parse-names":false,"suffix":""},{"dropping-particle":"","family":"Alves","given":"Rota","non-dropping-particle":"","parse-names":false,"suffix":""}],"id":"ITEM-1","issued":{"date-parts":[["2003"]]},"page":"145-150","title":"Modelando a Ocorrência Das Espécies De Peixes Em Riachos De Cabeceira Da Bacia Do Rio Paraná-Ms","type":"article-journal"},"uris":["http://www.mendeley.com/documents/?uuid=47f530fb-2381-487c-8bde-2141a5656cba"]},{"id":"ITEM-2","itemData":{"DOI":"10.1007/s10750-006-0533-1","ISBN":"0018-8158","ISSN":"00188158","abstract":"Abstract We compared environmental influ- ences on the assemblages of stream fishes of contiguous but biogeographically distinct parts of the Upper Paraguay and Parana´ basins in Brazil, aiming to describe the maindistribution patterns of fish species in the headwater streams.Weanalyzed bimonthly samples in 10 streams in each basin from January to November 2004. Sixty fish species were collected, including 40 species in streams of the Paraguay Basin and 42 species in streams of the Parana´ Basin. The species abundance rank did not differ between the basins. We found a clear differentiation between the Paraguay and Parana´ stream fish assemblages. There were significant differences in species composition among streams, but no seasonal differences in species composition. Connectivity between streams explains the differ- ences in species composition for the Paraguay streams, but not for the Parana´ streams. Hydro- logical characteristics were the main factors deter- mining species distribution in both basins, suggesting that the migratory capacity of each species and biogeographical barriers may act to Handling editor: S. M. Thomaz S. B. Vale´rio </w:instrText>
      </w:r>
      <w:r w:rsidR="00D40164">
        <w:rPr>
          <w:rFonts w:ascii="Times New Roman" w:hAnsi="Times New Roman" w:cs="Times New Roman" w:hint="eastAsia"/>
          <w:color w:val="000000"/>
          <w:sz w:val="24"/>
          <w:szCs w:val="24"/>
          <w:lang w:val="en-US"/>
        </w:rPr>
        <w:instrText></w:instrText>
      </w:r>
      <w:r w:rsidR="00D40164">
        <w:rPr>
          <w:rFonts w:ascii="Times New Roman" w:hAnsi="Times New Roman" w:cs="Times New Roman"/>
          <w:color w:val="000000"/>
          <w:sz w:val="24"/>
          <w:szCs w:val="24"/>
          <w:lang w:val="en-US"/>
        </w:rPr>
        <w:instrText xml:space="preserve"> Y. R. Su´arez (&amp;) </w:instrText>
      </w:r>
      <w:r w:rsidR="00D40164">
        <w:rPr>
          <w:rFonts w:ascii="Times New Roman" w:hAnsi="Times New Roman" w:cs="Times New Roman" w:hint="eastAsia"/>
          <w:color w:val="000000"/>
          <w:sz w:val="24"/>
          <w:szCs w:val="24"/>
          <w:lang w:val="en-US"/>
        </w:rPr>
        <w:instrText></w:instrText>
      </w:r>
      <w:r w:rsidR="00D40164">
        <w:rPr>
          <w:rFonts w:ascii="Times New Roman" w:hAnsi="Times New Roman" w:cs="Times New Roman"/>
          <w:color w:val="000000"/>
          <w:sz w:val="24"/>
          <w:szCs w:val="24"/>
          <w:lang w:val="en-US"/>
        </w:rPr>
        <w:instrText xml:space="preserve"> T. R. A. Felipe </w:instrText>
      </w:r>
      <w:r w:rsidR="00D40164">
        <w:rPr>
          <w:rFonts w:ascii="Times New Roman" w:hAnsi="Times New Roman" w:cs="Times New Roman" w:hint="eastAsia"/>
          <w:color w:val="000000"/>
          <w:sz w:val="24"/>
          <w:szCs w:val="24"/>
          <w:lang w:val="en-US"/>
        </w:rPr>
        <w:instrText></w:instrText>
      </w:r>
      <w:r w:rsidR="00D40164">
        <w:rPr>
          <w:rFonts w:ascii="Times New Roman" w:hAnsi="Times New Roman" w:cs="Times New Roman"/>
          <w:color w:val="000000"/>
          <w:sz w:val="24"/>
          <w:szCs w:val="24"/>
          <w:lang w:val="en-US"/>
        </w:rPr>
        <w:instrText xml:space="preserve"> K. K. Tondato </w:instrText>
      </w:r>
      <w:r w:rsidR="00D40164">
        <w:rPr>
          <w:rFonts w:ascii="Times New Roman" w:hAnsi="Times New Roman" w:cs="Times New Roman" w:hint="eastAsia"/>
          <w:color w:val="000000"/>
          <w:sz w:val="24"/>
          <w:szCs w:val="24"/>
          <w:lang w:val="en-US"/>
        </w:rPr>
        <w:instrText></w:instrText>
      </w:r>
      <w:r w:rsidR="00D40164">
        <w:rPr>
          <w:rFonts w:ascii="Times New Roman" w:hAnsi="Times New Roman" w:cs="Times New Roman"/>
          <w:color w:val="000000"/>
          <w:sz w:val="24"/>
          <w:szCs w:val="24"/>
          <w:lang w:val="en-US"/>
        </w:rPr>
        <w:instrText xml:space="preserve"> L. Q. L. Ximenes GASLAB/Laborato´ rio de Ecologia, Universidade Estadual de Mato Grosso do Sul, Rod. Dourados- Itahum km 12, Dourados, MS 79804-970, Brazil e-mail: yzel@uems.br filter the local species composition from the total species pool of colonizers.","author":[{"dropping-particle":"","family":"Valério","given":"Sabrina B.","non-dropping-particle":"","parse-names":false,"suffix":""},{"dropping-particle":"","family":"Súarez","given":"Yzel Rondon","non-dropping-particle":"","parse-names":false,"suffix":""},{"dropping-particle":"","family":"Felipe","given":"Thiago R a","non-dropping-particle":"","parse-names":false,"suffix":""},{"dropping-particle":"","family":"Tondato","given":"Karina K.","non-dropping-particle":"","parse-names":false,"suffix":""},{"dropping-particle":"","family":"Ximenes","given":"Lidiani Q L","non-dropping-particle":"","parse-names":false,"suffix":""}],"container-title":"Hydrobiologia","id":"ITEM-2","issued":{"date-parts":[["2007"]]},"page":"241-250","title":"Organization patterns of headwater-stream fish communities in the Upper Paraguay-Paraná basins","type":"article-journal","volume":"583"},"uris":["http://www.mendeley.com/documents/?uuid=544b1f08-df9b-41d2-bb8f-f9b773527427"]}],"mendeley":{"formattedCitation":"(14,16)","plainTextFormattedCitation":"(14,16)"},"properties":{"noteIndex":0},"schema":"https://github.com/citation-style-language/schema/raw/master/csl-citation.json"}</w:instrText>
      </w:r>
      <w:r w:rsidR="00D40164">
        <w:rPr>
          <w:rFonts w:ascii="Times New Roman" w:hAnsi="Times New Roman" w:cs="Times New Roman"/>
          <w:color w:val="000000"/>
          <w:sz w:val="24"/>
          <w:szCs w:val="24"/>
          <w:lang w:val="en-US"/>
        </w:rPr>
        <w:fldChar w:fldCharType="separate"/>
      </w:r>
      <w:r w:rsidR="00D40164" w:rsidRPr="00D40164">
        <w:rPr>
          <w:rFonts w:ascii="Times New Roman" w:hAnsi="Times New Roman" w:cs="Times New Roman"/>
          <w:noProof/>
          <w:color w:val="000000"/>
          <w:sz w:val="24"/>
          <w:szCs w:val="24"/>
          <w:lang w:val="en-US"/>
        </w:rPr>
        <w:t>(14,16)</w:t>
      </w:r>
      <w:ins w:id="83" w:author="Gabriel Nakamura" w:date="2020-05-04T12:16:00Z">
        <w:r w:rsidR="00D40164">
          <w:rPr>
            <w:rFonts w:ascii="Times New Roman" w:hAnsi="Times New Roman" w:cs="Times New Roman"/>
            <w:color w:val="000000"/>
            <w:sz w:val="24"/>
            <w:szCs w:val="24"/>
            <w:lang w:val="en-US"/>
          </w:rPr>
          <w:fldChar w:fldCharType="end"/>
        </w:r>
      </w:ins>
      <w:r>
        <w:rPr>
          <w:rFonts w:ascii="Times New Roman" w:hAnsi="Times New Roman" w:cs="Times New Roman"/>
          <w:color w:val="000000"/>
          <w:sz w:val="24"/>
          <w:szCs w:val="24"/>
          <w:lang w:val="en-US"/>
        </w:rPr>
        <w:t xml:space="preserve">. </w:t>
      </w:r>
      <w:r w:rsidR="00110097">
        <w:rPr>
          <w:rFonts w:ascii="Times New Roman" w:hAnsi="Times New Roman" w:cs="Times New Roman"/>
          <w:color w:val="000000"/>
          <w:sz w:val="24"/>
          <w:szCs w:val="24"/>
          <w:lang w:val="en-US"/>
        </w:rPr>
        <w:t>S</w:t>
      </w:r>
      <w:r>
        <w:rPr>
          <w:rFonts w:ascii="Times New Roman" w:hAnsi="Times New Roman" w:cs="Times New Roman"/>
          <w:color w:val="000000"/>
          <w:sz w:val="24"/>
          <w:szCs w:val="24"/>
          <w:lang w:val="en-US"/>
        </w:rPr>
        <w:t xml:space="preserve">tream widths </w:t>
      </w:r>
      <w:r w:rsidR="00110097">
        <w:rPr>
          <w:rFonts w:ascii="Times New Roman" w:hAnsi="Times New Roman" w:cs="Times New Roman"/>
          <w:color w:val="000000"/>
          <w:sz w:val="24"/>
          <w:szCs w:val="24"/>
          <w:lang w:val="en-US"/>
        </w:rPr>
        <w:t xml:space="preserve">ranged </w:t>
      </w:r>
      <w:r>
        <w:rPr>
          <w:rFonts w:ascii="Times New Roman" w:hAnsi="Times New Roman" w:cs="Times New Roman"/>
          <w:color w:val="000000"/>
          <w:sz w:val="24"/>
          <w:szCs w:val="24"/>
          <w:lang w:val="en-US"/>
        </w:rPr>
        <w:t>from 0.6 m to 7 m, stream depth</w:t>
      </w:r>
      <w:r w:rsidR="00C04376">
        <w:rPr>
          <w:rFonts w:ascii="Times New Roman" w:hAnsi="Times New Roman" w:cs="Times New Roman"/>
          <w:color w:val="000000"/>
          <w:sz w:val="24"/>
          <w:szCs w:val="24"/>
          <w:lang w:val="en-US"/>
        </w:rPr>
        <w:t>s</w:t>
      </w:r>
      <w:r>
        <w:rPr>
          <w:rFonts w:ascii="Times New Roman" w:hAnsi="Times New Roman" w:cs="Times New Roman"/>
          <w:color w:val="000000"/>
          <w:sz w:val="24"/>
          <w:szCs w:val="24"/>
          <w:lang w:val="en-US"/>
        </w:rPr>
        <w:t xml:space="preserve"> from 0.11 m to 1.75 m, water velocity from 0.056 m</w:t>
      </w:r>
      <w:r w:rsidR="00110097">
        <w:rPr>
          <w:rFonts w:ascii="Times New Roman" w:hAnsi="Times New Roman" w:cs="Times New Roman"/>
          <w:color w:val="000000"/>
          <w:sz w:val="24"/>
          <w:szCs w:val="24"/>
          <w:lang w:val="en-US"/>
        </w:rPr>
        <w:t>*s</w:t>
      </w:r>
      <w:r w:rsidRPr="00CF7BB5">
        <w:rPr>
          <w:rFonts w:ascii="Times New Roman" w:hAnsi="Times New Roman" w:cs="Times New Roman"/>
          <w:color w:val="000000"/>
          <w:sz w:val="24"/>
          <w:szCs w:val="24"/>
          <w:vertAlign w:val="superscript"/>
          <w:lang w:val="en-US"/>
        </w:rPr>
        <w:t>–1</w:t>
      </w:r>
      <w:r>
        <w:rPr>
          <w:rFonts w:ascii="Times New Roman" w:hAnsi="Times New Roman" w:cs="Times New Roman"/>
          <w:color w:val="000000"/>
          <w:sz w:val="24"/>
          <w:szCs w:val="24"/>
          <w:lang w:val="en-US"/>
        </w:rPr>
        <w:t xml:space="preserve"> to 1.90 </w:t>
      </w:r>
      <w:r w:rsidR="00110097">
        <w:rPr>
          <w:rFonts w:ascii="Times New Roman" w:hAnsi="Times New Roman" w:cs="Times New Roman"/>
          <w:color w:val="000000"/>
          <w:sz w:val="24"/>
          <w:szCs w:val="24"/>
          <w:lang w:val="en-US"/>
        </w:rPr>
        <w:t>m*s</w:t>
      </w:r>
      <w:r w:rsidR="00110097" w:rsidRPr="00110097">
        <w:rPr>
          <w:rFonts w:ascii="Times New Roman" w:hAnsi="Times New Roman" w:cs="Times New Roman"/>
          <w:color w:val="000000"/>
          <w:sz w:val="24"/>
          <w:szCs w:val="24"/>
          <w:vertAlign w:val="superscript"/>
          <w:lang w:val="en-US"/>
        </w:rPr>
        <w:t>–1</w:t>
      </w:r>
      <w:r w:rsidR="00110097">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 xml:space="preserve">and altitude </w:t>
      </w:r>
      <w:commentRangeStart w:id="84"/>
      <w:r>
        <w:rPr>
          <w:rFonts w:ascii="Times New Roman" w:hAnsi="Times New Roman" w:cs="Times New Roman"/>
          <w:color w:val="000000"/>
          <w:sz w:val="24"/>
          <w:szCs w:val="24"/>
          <w:lang w:val="en-US"/>
        </w:rPr>
        <w:t>from 264 m to 641 m.</w:t>
      </w:r>
      <w:commentRangeEnd w:id="84"/>
      <w:r w:rsidR="00D40164">
        <w:rPr>
          <w:rStyle w:val="Refdecomentrio"/>
        </w:rPr>
        <w:commentReference w:id="84"/>
      </w:r>
      <w:r>
        <w:rPr>
          <w:rFonts w:ascii="Times New Roman" w:hAnsi="Times New Roman" w:cs="Times New Roman"/>
          <w:color w:val="000000"/>
          <w:sz w:val="24"/>
          <w:szCs w:val="24"/>
          <w:lang w:val="en-US"/>
        </w:rPr>
        <w:t xml:space="preserve"> </w:t>
      </w:r>
      <w:ins w:id="85" w:author="Gabriel Nakamura" w:date="2020-05-04T12:19:00Z">
        <w:r w:rsidR="00637CC3" w:rsidRPr="00637CC3">
          <w:rPr>
            <w:rFonts w:ascii="Times New Roman" w:hAnsi="Times New Roman" w:cs="Times New Roman"/>
            <w:sz w:val="24"/>
            <w:szCs w:val="24"/>
            <w:lang w:val="en-US"/>
            <w:rPrChange w:id="86" w:author="Gabriel Nakamura" w:date="2020-05-04T12:19:00Z">
              <w:rPr>
                <w:lang w:val="en-US"/>
              </w:rPr>
            </w:rPrChange>
          </w:rPr>
          <w:t>The streams, inserted in areas with small human population, are relatively we preserved, with most of the natural riparian vegetation remaining</w:t>
        </w:r>
        <w:r w:rsidR="00637CC3">
          <w:rPr>
            <w:lang w:val="en-US"/>
          </w:rPr>
          <w:t>.</w:t>
        </w:r>
      </w:ins>
      <w:del w:id="87" w:author="Gabriel Nakamura" w:date="2020-05-04T12:19:00Z">
        <w:r w:rsidDel="00637CC3">
          <w:rPr>
            <w:rFonts w:ascii="Times New Roman" w:hAnsi="Times New Roman" w:cs="Times New Roman"/>
            <w:color w:val="000000"/>
            <w:sz w:val="24"/>
            <w:szCs w:val="24"/>
            <w:lang w:val="en-US"/>
          </w:rPr>
          <w:delText>The streams are relatively well</w:delText>
        </w:r>
        <w:r w:rsidR="00110097" w:rsidDel="00637CC3">
          <w:rPr>
            <w:rFonts w:ascii="Times New Roman" w:hAnsi="Times New Roman" w:cs="Times New Roman"/>
            <w:color w:val="000000"/>
            <w:sz w:val="24"/>
            <w:szCs w:val="24"/>
            <w:lang w:val="en-US"/>
          </w:rPr>
          <w:delText>-</w:delText>
        </w:r>
        <w:r w:rsidDel="00637CC3">
          <w:rPr>
            <w:rFonts w:ascii="Times New Roman" w:hAnsi="Times New Roman" w:cs="Times New Roman"/>
            <w:color w:val="000000"/>
            <w:sz w:val="24"/>
            <w:szCs w:val="24"/>
            <w:lang w:val="en-US"/>
          </w:rPr>
          <w:delText xml:space="preserve">preserved, with most of the natural riparian </w:delText>
        </w:r>
        <w:r w:rsidDel="00637CC3">
          <w:rPr>
            <w:rFonts w:ascii="Times New Roman" w:hAnsi="Times New Roman" w:cs="Times New Roman"/>
            <w:color w:val="000000"/>
            <w:sz w:val="24"/>
            <w:szCs w:val="24"/>
            <w:lang w:val="en-US"/>
          </w:rPr>
          <w:lastRenderedPageBreak/>
          <w:delText>vegetation remaining</w:delText>
        </w:r>
        <w:commentRangeStart w:id="88"/>
        <w:r w:rsidR="008928DA" w:rsidDel="00637CC3">
          <w:rPr>
            <w:rFonts w:ascii="Times New Roman" w:hAnsi="Times New Roman" w:cs="Times New Roman"/>
            <w:color w:val="000000"/>
            <w:sz w:val="24"/>
            <w:szCs w:val="24"/>
            <w:lang w:val="en-US"/>
          </w:rPr>
          <w:delText>,</w:delText>
        </w:r>
        <w:r w:rsidDel="00637CC3">
          <w:rPr>
            <w:rFonts w:ascii="Times New Roman" w:hAnsi="Times New Roman" w:cs="Times New Roman"/>
            <w:color w:val="000000"/>
            <w:sz w:val="24"/>
            <w:szCs w:val="24"/>
            <w:lang w:val="en-US"/>
          </w:rPr>
          <w:delText xml:space="preserve"> </w:delText>
        </w:r>
        <w:r w:rsidR="00110097" w:rsidDel="00637CC3">
          <w:rPr>
            <w:rFonts w:ascii="Times New Roman" w:hAnsi="Times New Roman" w:cs="Times New Roman"/>
            <w:color w:val="000000"/>
            <w:sz w:val="24"/>
            <w:szCs w:val="24"/>
            <w:lang w:val="en-US"/>
          </w:rPr>
          <w:delText xml:space="preserve">as well as </w:delText>
        </w:r>
        <w:r w:rsidDel="00637CC3">
          <w:rPr>
            <w:rFonts w:ascii="Times New Roman" w:hAnsi="Times New Roman" w:cs="Times New Roman"/>
            <w:color w:val="000000"/>
            <w:sz w:val="24"/>
            <w:szCs w:val="24"/>
            <w:lang w:val="en-US"/>
          </w:rPr>
          <w:delText>a small human population</w:delText>
        </w:r>
        <w:commentRangeEnd w:id="88"/>
        <w:r w:rsidR="003F7538" w:rsidDel="00637CC3">
          <w:rPr>
            <w:rStyle w:val="Refdecomentrio"/>
          </w:rPr>
          <w:commentReference w:id="88"/>
        </w:r>
        <w:r w:rsidDel="00637CC3">
          <w:rPr>
            <w:rFonts w:ascii="Times New Roman" w:hAnsi="Times New Roman" w:cs="Times New Roman"/>
            <w:color w:val="000000"/>
            <w:sz w:val="24"/>
            <w:szCs w:val="24"/>
            <w:lang w:val="en-US"/>
          </w:rPr>
          <w:delText>.</w:delText>
        </w:r>
      </w:del>
      <w:r>
        <w:rPr>
          <w:rFonts w:ascii="Times New Roman" w:hAnsi="Times New Roman" w:cs="Times New Roman"/>
          <w:color w:val="000000"/>
          <w:sz w:val="24"/>
          <w:szCs w:val="24"/>
          <w:lang w:val="en-US"/>
        </w:rPr>
        <w:t xml:space="preserve"> </w:t>
      </w:r>
      <w:r w:rsidR="008928DA">
        <w:rPr>
          <w:rFonts w:ascii="Times New Roman" w:hAnsi="Times New Roman" w:cs="Times New Roman"/>
          <w:color w:val="000000"/>
          <w:sz w:val="24"/>
          <w:szCs w:val="24"/>
          <w:lang w:val="en-US"/>
        </w:rPr>
        <w:t>N</w:t>
      </w:r>
      <w:r>
        <w:rPr>
          <w:rFonts w:ascii="Times New Roman" w:hAnsi="Times New Roman" w:cs="Times New Roman"/>
          <w:color w:val="000000"/>
          <w:sz w:val="24"/>
          <w:szCs w:val="24"/>
          <w:lang w:val="en-US"/>
        </w:rPr>
        <w:t>ames and codes for</w:t>
      </w:r>
      <w:r w:rsidR="008928DA">
        <w:rPr>
          <w:rFonts w:ascii="Times New Roman" w:hAnsi="Times New Roman" w:cs="Times New Roman"/>
          <w:color w:val="000000"/>
          <w:sz w:val="24"/>
          <w:szCs w:val="24"/>
          <w:lang w:val="en-US"/>
        </w:rPr>
        <w:t xml:space="preserve"> the </w:t>
      </w:r>
      <w:r>
        <w:rPr>
          <w:rFonts w:ascii="Times New Roman" w:hAnsi="Times New Roman" w:cs="Times New Roman"/>
          <w:color w:val="000000"/>
          <w:sz w:val="24"/>
          <w:szCs w:val="24"/>
          <w:lang w:val="en-US"/>
        </w:rPr>
        <w:t xml:space="preserve">streams are </w:t>
      </w:r>
      <w:r w:rsidR="00110097">
        <w:rPr>
          <w:rFonts w:ascii="Times New Roman" w:hAnsi="Times New Roman" w:cs="Times New Roman"/>
          <w:color w:val="000000"/>
          <w:sz w:val="24"/>
          <w:szCs w:val="24"/>
          <w:lang w:val="en-US"/>
        </w:rPr>
        <w:t xml:space="preserve">shown </w:t>
      </w:r>
      <w:r>
        <w:rPr>
          <w:rFonts w:ascii="Times New Roman" w:hAnsi="Times New Roman" w:cs="Times New Roman"/>
          <w:color w:val="000000"/>
          <w:sz w:val="24"/>
          <w:szCs w:val="24"/>
          <w:lang w:val="en-US"/>
        </w:rPr>
        <w:t>in Figure 1.</w:t>
      </w:r>
    </w:p>
    <w:p w14:paraId="2BDF44A7" w14:textId="0F034271" w:rsidR="005859C4" w:rsidRDefault="005859C4" w:rsidP="004F40E0">
      <w:pPr>
        <w:spacing w:after="0" w:line="480" w:lineRule="auto"/>
        <w:ind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We took samples during daylight with a rectangular sieve </w:t>
      </w:r>
      <w:r w:rsidR="00CF7BB5">
        <w:rPr>
          <w:rFonts w:ascii="Times New Roman" w:hAnsi="Times New Roman" w:cs="Times New Roman"/>
          <w:color w:val="000000"/>
          <w:sz w:val="24"/>
          <w:szCs w:val="24"/>
          <w:lang w:val="en-US"/>
        </w:rPr>
        <w:t xml:space="preserve">of </w:t>
      </w:r>
      <w:r>
        <w:rPr>
          <w:rFonts w:ascii="Times New Roman" w:hAnsi="Times New Roman" w:cs="Times New Roman"/>
          <w:color w:val="000000"/>
          <w:sz w:val="24"/>
          <w:szCs w:val="24"/>
          <w:lang w:val="en-US"/>
        </w:rPr>
        <w:t xml:space="preserve">1.2 to 0.8 m, with </w:t>
      </w:r>
      <w:r w:rsidR="00110097">
        <w:rPr>
          <w:rFonts w:ascii="Times New Roman" w:hAnsi="Times New Roman" w:cs="Times New Roman"/>
          <w:color w:val="000000"/>
          <w:sz w:val="24"/>
          <w:szCs w:val="24"/>
          <w:lang w:val="en-US"/>
        </w:rPr>
        <w:t xml:space="preserve">a </w:t>
      </w:r>
      <w:r>
        <w:rPr>
          <w:rFonts w:ascii="Times New Roman" w:hAnsi="Times New Roman" w:cs="Times New Roman"/>
          <w:color w:val="000000"/>
          <w:sz w:val="24"/>
          <w:szCs w:val="24"/>
          <w:lang w:val="en-US"/>
        </w:rPr>
        <w:t xml:space="preserve">2 mm mesh size and standardized </w:t>
      </w:r>
      <w:r w:rsidR="00C105E1">
        <w:rPr>
          <w:rFonts w:ascii="Times New Roman" w:hAnsi="Times New Roman" w:cs="Times New Roman"/>
          <w:color w:val="000000"/>
          <w:sz w:val="24"/>
          <w:szCs w:val="24"/>
          <w:lang w:val="en-US"/>
        </w:rPr>
        <w:t xml:space="preserve">sampling </w:t>
      </w:r>
      <w:r>
        <w:rPr>
          <w:rFonts w:ascii="Times New Roman" w:hAnsi="Times New Roman" w:cs="Times New Roman"/>
          <w:color w:val="000000"/>
          <w:sz w:val="24"/>
          <w:szCs w:val="24"/>
          <w:lang w:val="en-US"/>
        </w:rPr>
        <w:t xml:space="preserve">effort (20 throws) at each site, </w:t>
      </w:r>
      <w:r w:rsidR="00E978A1">
        <w:rPr>
          <w:rFonts w:ascii="Times New Roman" w:hAnsi="Times New Roman" w:cs="Times New Roman"/>
          <w:color w:val="000000"/>
          <w:sz w:val="24"/>
          <w:szCs w:val="24"/>
          <w:lang w:val="en-US"/>
        </w:rPr>
        <w:t xml:space="preserve">and </w:t>
      </w:r>
      <w:r>
        <w:rPr>
          <w:rFonts w:ascii="Times New Roman" w:hAnsi="Times New Roman" w:cs="Times New Roman"/>
          <w:color w:val="000000"/>
          <w:sz w:val="24"/>
          <w:szCs w:val="24"/>
          <w:lang w:val="en-US"/>
        </w:rPr>
        <w:t>approximately 50</w:t>
      </w:r>
      <w:r w:rsidR="00110097">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 xml:space="preserve">m long hauls. We </w:t>
      </w:r>
      <w:r w:rsidR="00540D3F">
        <w:rPr>
          <w:rFonts w:ascii="Times New Roman" w:hAnsi="Times New Roman" w:cs="Times New Roman"/>
          <w:color w:val="000000"/>
          <w:sz w:val="24"/>
          <w:szCs w:val="24"/>
          <w:lang w:val="en-US"/>
        </w:rPr>
        <w:t xml:space="preserve">chose </w:t>
      </w:r>
      <w:r>
        <w:rPr>
          <w:rFonts w:ascii="Times New Roman" w:hAnsi="Times New Roman" w:cs="Times New Roman"/>
          <w:color w:val="000000"/>
          <w:sz w:val="24"/>
          <w:szCs w:val="24"/>
          <w:lang w:val="en-US"/>
        </w:rPr>
        <w:t xml:space="preserve">this method </w:t>
      </w:r>
      <w:r w:rsidR="00C412E0">
        <w:rPr>
          <w:rFonts w:ascii="Times New Roman" w:hAnsi="Times New Roman" w:cs="Times New Roman"/>
          <w:color w:val="000000"/>
          <w:sz w:val="24"/>
          <w:szCs w:val="24"/>
          <w:lang w:val="en-US"/>
        </w:rPr>
        <w:t>to avoid</w:t>
      </w:r>
      <w:r>
        <w:rPr>
          <w:rFonts w:ascii="Times New Roman" w:hAnsi="Times New Roman" w:cs="Times New Roman"/>
          <w:color w:val="000000"/>
          <w:sz w:val="24"/>
          <w:szCs w:val="24"/>
          <w:lang w:val="en-US"/>
        </w:rPr>
        <w:t xml:space="preserve"> </w:t>
      </w:r>
      <w:r w:rsidR="00540D3F">
        <w:rPr>
          <w:rFonts w:ascii="Times New Roman" w:hAnsi="Times New Roman" w:cs="Times New Roman"/>
          <w:color w:val="000000"/>
          <w:sz w:val="24"/>
          <w:szCs w:val="24"/>
          <w:lang w:val="en-US"/>
        </w:rPr>
        <w:t>complic</w:t>
      </w:r>
      <w:r w:rsidR="00110097">
        <w:rPr>
          <w:rFonts w:ascii="Times New Roman" w:hAnsi="Times New Roman" w:cs="Times New Roman"/>
          <w:color w:val="000000"/>
          <w:sz w:val="24"/>
          <w:szCs w:val="24"/>
          <w:lang w:val="en-US"/>
        </w:rPr>
        <w:t>a</w:t>
      </w:r>
      <w:r w:rsidR="00540D3F">
        <w:rPr>
          <w:rFonts w:ascii="Times New Roman" w:hAnsi="Times New Roman" w:cs="Times New Roman"/>
          <w:color w:val="000000"/>
          <w:sz w:val="24"/>
          <w:szCs w:val="24"/>
          <w:lang w:val="en-US"/>
        </w:rPr>
        <w:t>tions</w:t>
      </w:r>
      <w:r>
        <w:rPr>
          <w:rFonts w:ascii="Times New Roman" w:hAnsi="Times New Roman" w:cs="Times New Roman"/>
          <w:color w:val="000000"/>
          <w:sz w:val="24"/>
          <w:szCs w:val="24"/>
          <w:lang w:val="en-US"/>
        </w:rPr>
        <w:t xml:space="preserve"> </w:t>
      </w:r>
      <w:r w:rsidR="00110097">
        <w:rPr>
          <w:rFonts w:ascii="Times New Roman" w:hAnsi="Times New Roman" w:cs="Times New Roman"/>
          <w:color w:val="000000"/>
          <w:sz w:val="24"/>
          <w:szCs w:val="24"/>
          <w:lang w:val="en-US"/>
        </w:rPr>
        <w:t xml:space="preserve">related to the </w:t>
      </w:r>
      <w:r>
        <w:rPr>
          <w:rFonts w:ascii="Times New Roman" w:hAnsi="Times New Roman" w:cs="Times New Roman"/>
          <w:color w:val="000000"/>
          <w:sz w:val="24"/>
          <w:szCs w:val="24"/>
          <w:lang w:val="en-US"/>
        </w:rPr>
        <w:t>us</w:t>
      </w:r>
      <w:r w:rsidR="00110097">
        <w:rPr>
          <w:rFonts w:ascii="Times New Roman" w:hAnsi="Times New Roman" w:cs="Times New Roman"/>
          <w:color w:val="000000"/>
          <w:sz w:val="24"/>
          <w:szCs w:val="24"/>
          <w:lang w:val="en-US"/>
        </w:rPr>
        <w:t>e of</w:t>
      </w:r>
      <w:r>
        <w:rPr>
          <w:rFonts w:ascii="Times New Roman" w:hAnsi="Times New Roman" w:cs="Times New Roman"/>
          <w:color w:val="000000"/>
          <w:sz w:val="24"/>
          <w:szCs w:val="24"/>
          <w:lang w:val="en-US"/>
        </w:rPr>
        <w:t xml:space="preserve"> electroshocking in streams with low water conductivity, difficult access, and variable turbidity that</w:t>
      </w:r>
      <w:r w:rsidR="00110097">
        <w:rPr>
          <w:rFonts w:ascii="Times New Roman" w:hAnsi="Times New Roman" w:cs="Times New Roman"/>
          <w:color w:val="000000"/>
          <w:sz w:val="24"/>
          <w:szCs w:val="24"/>
          <w:lang w:val="en-US"/>
        </w:rPr>
        <w:t xml:space="preserve"> </w:t>
      </w:r>
      <w:del w:id="89" w:author="Wagner Vicentin" w:date="2020-04-25T15:51:00Z">
        <w:r w:rsidR="00110097" w:rsidDel="003F7538">
          <w:rPr>
            <w:rFonts w:ascii="Times New Roman" w:hAnsi="Times New Roman" w:cs="Times New Roman"/>
            <w:color w:val="000000"/>
            <w:sz w:val="24"/>
            <w:szCs w:val="24"/>
            <w:lang w:val="en-US"/>
          </w:rPr>
          <w:delText>impede</w:delText>
        </w:r>
        <w:r w:rsidR="00E978A1" w:rsidDel="003F7538">
          <w:rPr>
            <w:rFonts w:ascii="Times New Roman" w:hAnsi="Times New Roman" w:cs="Times New Roman"/>
            <w:color w:val="000000"/>
            <w:sz w:val="24"/>
            <w:szCs w:val="24"/>
            <w:lang w:val="en-US"/>
          </w:rPr>
          <w:delText>s</w:delText>
        </w:r>
        <w:r w:rsidR="00110097" w:rsidDel="003F7538">
          <w:rPr>
            <w:rFonts w:ascii="Times New Roman" w:hAnsi="Times New Roman" w:cs="Times New Roman"/>
            <w:color w:val="000000"/>
            <w:sz w:val="24"/>
            <w:szCs w:val="24"/>
            <w:lang w:val="en-US"/>
          </w:rPr>
          <w:delText xml:space="preserve"> </w:delText>
        </w:r>
      </w:del>
      <w:ins w:id="90" w:author="Wagner Vicentin" w:date="2020-04-25T15:51:00Z">
        <w:r w:rsidR="003F7538">
          <w:rPr>
            <w:rFonts w:ascii="Times New Roman" w:hAnsi="Times New Roman" w:cs="Times New Roman"/>
            <w:color w:val="000000"/>
            <w:sz w:val="24"/>
            <w:szCs w:val="24"/>
            <w:lang w:val="en-US"/>
          </w:rPr>
          <w:t xml:space="preserve">prevents </w:t>
        </w:r>
      </w:ins>
      <w:r w:rsidR="00110097">
        <w:rPr>
          <w:rFonts w:ascii="Times New Roman" w:hAnsi="Times New Roman" w:cs="Times New Roman"/>
          <w:color w:val="000000"/>
          <w:sz w:val="24"/>
          <w:szCs w:val="24"/>
          <w:lang w:val="en-US"/>
        </w:rPr>
        <w:t>the visual detection of</w:t>
      </w:r>
      <w:r>
        <w:rPr>
          <w:rFonts w:ascii="Times New Roman" w:hAnsi="Times New Roman" w:cs="Times New Roman"/>
          <w:color w:val="000000"/>
          <w:sz w:val="24"/>
          <w:szCs w:val="24"/>
          <w:lang w:val="en-US"/>
        </w:rPr>
        <w:t xml:space="preserve"> fish</w:t>
      </w:r>
      <w:r w:rsidR="00DB17F8">
        <w:rPr>
          <w:rFonts w:ascii="Times New Roman" w:hAnsi="Times New Roman" w:cs="Times New Roman"/>
          <w:color w:val="000000"/>
          <w:sz w:val="24"/>
          <w:szCs w:val="24"/>
          <w:lang w:val="en-US"/>
        </w:rPr>
        <w:t>.</w:t>
      </w:r>
    </w:p>
    <w:p w14:paraId="691CCBC5" w14:textId="03ABE5D3" w:rsidR="005F1C5A" w:rsidRDefault="005859C4" w:rsidP="00074BFB">
      <w:pPr>
        <w:spacing w:after="0" w:line="480" w:lineRule="auto"/>
        <w:ind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In all analyzed streams, we collected a set of key environmental variables known to influence stream fish communities: pH, conductivity (mS/cm), water temperature, </w:t>
      </w:r>
      <w:r w:rsidR="00110097">
        <w:rPr>
          <w:rFonts w:ascii="Times New Roman" w:hAnsi="Times New Roman" w:cs="Times New Roman"/>
          <w:color w:val="000000"/>
          <w:sz w:val="24"/>
          <w:szCs w:val="24"/>
          <w:lang w:val="en-US"/>
        </w:rPr>
        <w:t xml:space="preserve">and </w:t>
      </w:r>
      <w:r>
        <w:rPr>
          <w:rFonts w:ascii="Times New Roman" w:hAnsi="Times New Roman" w:cs="Times New Roman"/>
          <w:color w:val="000000"/>
          <w:sz w:val="24"/>
          <w:szCs w:val="24"/>
          <w:lang w:val="en-US"/>
        </w:rPr>
        <w:t>dissolved oxygen</w:t>
      </w:r>
      <w:r w:rsidRPr="003D3E95">
        <w:rPr>
          <w:rFonts w:ascii="Times New Roman" w:hAnsi="Times New Roman" w:cs="Times New Roman"/>
          <w:color w:val="000000"/>
          <w:sz w:val="24"/>
          <w:szCs w:val="24"/>
          <w:lang w:val="en-US"/>
        </w:rPr>
        <w:t>, using a YSI</w:t>
      </w:r>
      <w:r>
        <w:rPr>
          <w:rFonts w:ascii="Times New Roman" w:hAnsi="Times New Roman" w:cs="Times New Roman"/>
          <w:color w:val="000000"/>
          <w:sz w:val="24"/>
          <w:szCs w:val="24"/>
          <w:lang w:val="en-US"/>
        </w:rPr>
        <w:t xml:space="preserve"> model 556 field multi probe. We obtained turbidity with a portable turbidity meter.</w:t>
      </w:r>
      <w:r w:rsidR="00110097">
        <w:rPr>
          <w:rFonts w:ascii="Times New Roman" w:hAnsi="Times New Roman" w:cs="Times New Roman"/>
          <w:color w:val="000000"/>
          <w:sz w:val="24"/>
          <w:szCs w:val="24"/>
          <w:lang w:val="en-US"/>
        </w:rPr>
        <w:t xml:space="preserve"> S</w:t>
      </w:r>
      <w:r>
        <w:rPr>
          <w:rFonts w:ascii="Times New Roman" w:hAnsi="Times New Roman" w:cs="Times New Roman"/>
          <w:color w:val="000000"/>
          <w:sz w:val="24"/>
          <w:szCs w:val="24"/>
          <w:lang w:val="en-US"/>
        </w:rPr>
        <w:t>tream depth w</w:t>
      </w:r>
      <w:r w:rsidR="00110097">
        <w:rPr>
          <w:rFonts w:ascii="Times New Roman" w:hAnsi="Times New Roman" w:cs="Times New Roman"/>
          <w:color w:val="000000"/>
          <w:sz w:val="24"/>
          <w:szCs w:val="24"/>
          <w:lang w:val="en-US"/>
        </w:rPr>
        <w:t>as</w:t>
      </w:r>
      <w:r>
        <w:rPr>
          <w:rFonts w:ascii="Times New Roman" w:hAnsi="Times New Roman" w:cs="Times New Roman"/>
          <w:color w:val="000000"/>
          <w:sz w:val="24"/>
          <w:szCs w:val="24"/>
          <w:lang w:val="en-US"/>
        </w:rPr>
        <w:t xml:space="preserve"> </w:t>
      </w:r>
      <w:r w:rsidR="00E978A1">
        <w:rPr>
          <w:rFonts w:ascii="Times New Roman" w:hAnsi="Times New Roman" w:cs="Times New Roman"/>
          <w:color w:val="000000"/>
          <w:sz w:val="24"/>
          <w:szCs w:val="24"/>
          <w:lang w:val="en-US"/>
        </w:rPr>
        <w:t>recorded</w:t>
      </w:r>
      <w:r>
        <w:rPr>
          <w:rFonts w:ascii="Times New Roman" w:hAnsi="Times New Roman" w:cs="Times New Roman"/>
          <w:color w:val="000000"/>
          <w:sz w:val="24"/>
          <w:szCs w:val="24"/>
          <w:lang w:val="en-US"/>
        </w:rPr>
        <w:t xml:space="preserve"> </w:t>
      </w:r>
      <w:r w:rsidR="00C412E0">
        <w:rPr>
          <w:rFonts w:ascii="Times New Roman" w:hAnsi="Times New Roman" w:cs="Times New Roman"/>
          <w:color w:val="000000"/>
          <w:sz w:val="24"/>
          <w:szCs w:val="24"/>
          <w:lang w:val="en-US"/>
        </w:rPr>
        <w:t xml:space="preserve">from </w:t>
      </w:r>
      <w:r>
        <w:rPr>
          <w:rFonts w:ascii="Times New Roman" w:hAnsi="Times New Roman" w:cs="Times New Roman"/>
          <w:color w:val="000000"/>
          <w:sz w:val="24"/>
          <w:szCs w:val="24"/>
          <w:lang w:val="en-US"/>
        </w:rPr>
        <w:t xml:space="preserve">10 locations </w:t>
      </w:r>
      <w:r w:rsidR="00110097">
        <w:rPr>
          <w:rFonts w:ascii="Times New Roman" w:hAnsi="Times New Roman" w:cs="Times New Roman"/>
          <w:color w:val="000000"/>
          <w:sz w:val="24"/>
          <w:szCs w:val="24"/>
          <w:lang w:val="en-US"/>
        </w:rPr>
        <w:t xml:space="preserve">in </w:t>
      </w:r>
      <w:r>
        <w:rPr>
          <w:rFonts w:ascii="Times New Roman" w:hAnsi="Times New Roman" w:cs="Times New Roman"/>
          <w:color w:val="000000"/>
          <w:sz w:val="24"/>
          <w:szCs w:val="24"/>
          <w:lang w:val="en-US"/>
        </w:rPr>
        <w:t xml:space="preserve">each stream, </w:t>
      </w:r>
      <w:r w:rsidR="00110097">
        <w:rPr>
          <w:rFonts w:ascii="Times New Roman" w:hAnsi="Times New Roman" w:cs="Times New Roman"/>
          <w:color w:val="000000"/>
          <w:sz w:val="24"/>
          <w:szCs w:val="24"/>
          <w:lang w:val="en-US"/>
        </w:rPr>
        <w:t>usi</w:t>
      </w:r>
      <w:r w:rsidR="00C105E1">
        <w:rPr>
          <w:rFonts w:ascii="Times New Roman" w:hAnsi="Times New Roman" w:cs="Times New Roman"/>
          <w:color w:val="000000"/>
          <w:sz w:val="24"/>
          <w:szCs w:val="24"/>
          <w:lang w:val="en-US"/>
        </w:rPr>
        <w:t>n</w:t>
      </w:r>
      <w:r w:rsidR="00110097">
        <w:rPr>
          <w:rFonts w:ascii="Times New Roman" w:hAnsi="Times New Roman" w:cs="Times New Roman"/>
          <w:color w:val="000000"/>
          <w:sz w:val="24"/>
          <w:szCs w:val="24"/>
          <w:lang w:val="en-US"/>
        </w:rPr>
        <w:t xml:space="preserve">g </w:t>
      </w:r>
      <w:r>
        <w:rPr>
          <w:rFonts w:ascii="Times New Roman" w:hAnsi="Times New Roman" w:cs="Times New Roman"/>
          <w:color w:val="000000"/>
          <w:sz w:val="24"/>
          <w:szCs w:val="24"/>
          <w:lang w:val="en-US"/>
        </w:rPr>
        <w:t xml:space="preserve">a graduated wooden stick. We measured water velocity (m/s) three to five times in different parts of the stream using </w:t>
      </w:r>
      <w:r w:rsidR="00110097">
        <w:rPr>
          <w:rFonts w:ascii="Times New Roman" w:hAnsi="Times New Roman" w:cs="Times New Roman"/>
          <w:color w:val="000000"/>
          <w:sz w:val="24"/>
          <w:szCs w:val="24"/>
          <w:lang w:val="en-US"/>
        </w:rPr>
        <w:t xml:space="preserve">the </w:t>
      </w:r>
      <w:r>
        <w:rPr>
          <w:rFonts w:ascii="Times New Roman" w:hAnsi="Times New Roman" w:cs="Times New Roman"/>
          <w:color w:val="000000"/>
          <w:sz w:val="24"/>
          <w:szCs w:val="24"/>
          <w:lang w:val="en-US"/>
        </w:rPr>
        <w:t xml:space="preserve">float method. </w:t>
      </w:r>
      <w:r w:rsidR="00110097">
        <w:rPr>
          <w:rFonts w:ascii="Times New Roman" w:hAnsi="Times New Roman" w:cs="Times New Roman"/>
          <w:color w:val="000000"/>
          <w:sz w:val="24"/>
          <w:szCs w:val="24"/>
          <w:lang w:val="en-US"/>
        </w:rPr>
        <w:t>To</w:t>
      </w:r>
      <w:r>
        <w:rPr>
          <w:rFonts w:ascii="Times New Roman" w:hAnsi="Times New Roman" w:cs="Times New Roman"/>
          <w:color w:val="000000"/>
          <w:sz w:val="24"/>
          <w:szCs w:val="24"/>
          <w:lang w:val="en-US"/>
        </w:rPr>
        <w:t xml:space="preserve"> obtain stream width (m)</w:t>
      </w:r>
      <w:r w:rsidR="00110097">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 xml:space="preserve"> we used a measured tape</w:t>
      </w:r>
      <w:r w:rsidR="00C412E0">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 xml:space="preserve"> and </w:t>
      </w:r>
      <w:r w:rsidR="00110097">
        <w:rPr>
          <w:rFonts w:ascii="Times New Roman" w:hAnsi="Times New Roman" w:cs="Times New Roman"/>
          <w:color w:val="000000"/>
          <w:sz w:val="24"/>
          <w:szCs w:val="24"/>
          <w:lang w:val="en-US"/>
        </w:rPr>
        <w:t>to measure</w:t>
      </w:r>
      <w:r>
        <w:rPr>
          <w:rFonts w:ascii="Times New Roman" w:hAnsi="Times New Roman" w:cs="Times New Roman"/>
          <w:color w:val="000000"/>
          <w:sz w:val="24"/>
          <w:szCs w:val="24"/>
          <w:lang w:val="en-US"/>
        </w:rPr>
        <w:t xml:space="preserve"> altitude (m) we used the altimeter of a GPS. </w:t>
      </w:r>
      <w:ins w:id="91" w:author="Gabriel Nakamura" w:date="2020-05-04T12:21:00Z">
        <w:r w:rsidR="00637CC3">
          <w:rPr>
            <w:rFonts w:ascii="Times New Roman" w:hAnsi="Times New Roman" w:cs="Times New Roman"/>
            <w:color w:val="000000"/>
            <w:sz w:val="24"/>
            <w:szCs w:val="24"/>
            <w:lang w:val="en-US"/>
          </w:rPr>
          <w:t>We characterized all</w:t>
        </w:r>
      </w:ins>
      <w:del w:id="92" w:author="Gabriel Nakamura" w:date="2020-05-04T12:21:00Z">
        <w:r w:rsidDel="00637CC3">
          <w:rPr>
            <w:rFonts w:ascii="Times New Roman" w:hAnsi="Times New Roman" w:cs="Times New Roman"/>
            <w:color w:val="000000"/>
            <w:sz w:val="24"/>
            <w:szCs w:val="24"/>
            <w:lang w:val="en-US"/>
          </w:rPr>
          <w:delText>For</w:delText>
        </w:r>
      </w:del>
      <w:r>
        <w:rPr>
          <w:rFonts w:ascii="Times New Roman" w:hAnsi="Times New Roman" w:cs="Times New Roman"/>
          <w:color w:val="000000"/>
          <w:sz w:val="24"/>
          <w:szCs w:val="24"/>
          <w:lang w:val="en-US"/>
        </w:rPr>
        <w:t xml:space="preserve"> </w:t>
      </w:r>
      <w:del w:id="93" w:author="Gabriel Nakamura" w:date="2020-05-04T12:21:00Z">
        <w:r w:rsidDel="00637CC3">
          <w:rPr>
            <w:rFonts w:ascii="Times New Roman" w:hAnsi="Times New Roman" w:cs="Times New Roman"/>
            <w:color w:val="000000"/>
            <w:sz w:val="24"/>
            <w:szCs w:val="24"/>
            <w:lang w:val="en-US"/>
          </w:rPr>
          <w:delText xml:space="preserve">the analyzed </w:delText>
        </w:r>
      </w:del>
      <w:r>
        <w:rPr>
          <w:rFonts w:ascii="Times New Roman" w:hAnsi="Times New Roman" w:cs="Times New Roman"/>
          <w:color w:val="000000"/>
          <w:sz w:val="24"/>
          <w:szCs w:val="24"/>
          <w:lang w:val="en-US"/>
        </w:rPr>
        <w:t>streams</w:t>
      </w:r>
      <w:del w:id="94" w:author="Gabriel Nakamura" w:date="2020-05-04T12:21:00Z">
        <w:r w:rsidDel="00637CC3">
          <w:rPr>
            <w:rFonts w:ascii="Times New Roman" w:hAnsi="Times New Roman" w:cs="Times New Roman"/>
            <w:color w:val="000000"/>
            <w:sz w:val="24"/>
            <w:szCs w:val="24"/>
            <w:lang w:val="en-US"/>
          </w:rPr>
          <w:delText xml:space="preserve">, we </w:delText>
        </w:r>
        <w:r w:rsidR="005F1C5A" w:rsidDel="00637CC3">
          <w:rPr>
            <w:rFonts w:ascii="Times New Roman" w:hAnsi="Times New Roman" w:cs="Times New Roman"/>
            <w:color w:val="000000"/>
            <w:sz w:val="24"/>
            <w:szCs w:val="24"/>
            <w:lang w:val="en-US"/>
          </w:rPr>
          <w:delText xml:space="preserve">used </w:delText>
        </w:r>
      </w:del>
      <w:ins w:id="95" w:author="Gabriel Nakamura" w:date="2020-05-04T12:21:00Z">
        <w:r w:rsidR="00637CC3">
          <w:rPr>
            <w:rFonts w:ascii="Times New Roman" w:hAnsi="Times New Roman" w:cs="Times New Roman"/>
            <w:color w:val="000000"/>
            <w:sz w:val="24"/>
            <w:szCs w:val="24"/>
            <w:lang w:val="en-US"/>
          </w:rPr>
          <w:t xml:space="preserve"> using </w:t>
        </w:r>
      </w:ins>
      <w:r>
        <w:rPr>
          <w:rFonts w:ascii="Times New Roman" w:hAnsi="Times New Roman" w:cs="Times New Roman"/>
          <w:color w:val="000000"/>
          <w:sz w:val="24"/>
          <w:szCs w:val="24"/>
          <w:lang w:val="en-US"/>
        </w:rPr>
        <w:t>mean values of stream depth and velocity</w:t>
      </w:r>
      <w:r w:rsidR="00074BFB">
        <w:rPr>
          <w:rFonts w:ascii="Times New Roman" w:hAnsi="Times New Roman" w:cs="Times New Roman"/>
          <w:color w:val="000000"/>
          <w:sz w:val="24"/>
          <w:szCs w:val="24"/>
          <w:lang w:val="en-US"/>
        </w:rPr>
        <w:t>.</w:t>
      </w:r>
    </w:p>
    <w:p w14:paraId="10B060ED" w14:textId="77777777" w:rsidR="00074BFB" w:rsidRDefault="00074BFB" w:rsidP="004F40E0">
      <w:pPr>
        <w:spacing w:after="0" w:line="480" w:lineRule="auto"/>
        <w:ind w:firstLine="708"/>
        <w:jc w:val="both"/>
        <w:rPr>
          <w:rFonts w:ascii="Times New Roman" w:hAnsi="Times New Roman" w:cs="Times New Roman"/>
          <w:color w:val="000000"/>
          <w:sz w:val="24"/>
          <w:szCs w:val="24"/>
          <w:lang w:val="en-US"/>
        </w:rPr>
      </w:pPr>
    </w:p>
    <w:p w14:paraId="1AE24E0E" w14:textId="410B17AB" w:rsidR="00F25BC1" w:rsidRPr="007B6D51" w:rsidRDefault="00F25BC1">
      <w:pPr>
        <w:spacing w:after="0" w:line="480" w:lineRule="auto"/>
        <w:jc w:val="both"/>
        <w:rPr>
          <w:rFonts w:ascii="Times New Roman" w:hAnsi="Times New Roman" w:cs="Times New Roman"/>
          <w:i/>
          <w:sz w:val="24"/>
          <w:szCs w:val="24"/>
          <w:lang w:val="en-US" w:eastAsia="pt-BR"/>
        </w:rPr>
      </w:pPr>
      <w:r w:rsidRPr="007B6D51">
        <w:rPr>
          <w:rFonts w:ascii="Times New Roman" w:hAnsi="Times New Roman" w:cs="Times New Roman"/>
          <w:i/>
          <w:sz w:val="24"/>
          <w:szCs w:val="24"/>
          <w:lang w:val="en-US" w:eastAsia="pt-BR"/>
        </w:rPr>
        <w:t>Phylogenetic hypothesis for stream fish communities of Paran</w:t>
      </w:r>
      <w:r w:rsidR="00074BFB">
        <w:rPr>
          <w:rFonts w:ascii="Times New Roman" w:hAnsi="Times New Roman" w:cs="Times New Roman"/>
          <w:i/>
          <w:sz w:val="24"/>
          <w:szCs w:val="24"/>
          <w:lang w:val="en-US" w:eastAsia="pt-BR"/>
        </w:rPr>
        <w:t>á</w:t>
      </w:r>
      <w:r w:rsidRPr="007B6D51">
        <w:rPr>
          <w:rFonts w:ascii="Times New Roman" w:hAnsi="Times New Roman" w:cs="Times New Roman"/>
          <w:i/>
          <w:sz w:val="24"/>
          <w:szCs w:val="24"/>
          <w:lang w:val="en-US" w:eastAsia="pt-BR"/>
        </w:rPr>
        <w:t xml:space="preserve"> and Paraguay basins</w:t>
      </w:r>
    </w:p>
    <w:p w14:paraId="70F5CE52" w14:textId="77777777" w:rsidR="004D2C80" w:rsidRDefault="000A34C1" w:rsidP="001C4887">
      <w:pPr>
        <w:spacing w:after="0" w:line="480" w:lineRule="auto"/>
        <w:ind w:firstLine="426"/>
        <w:jc w:val="both"/>
        <w:rPr>
          <w:ins w:id="96" w:author="Gabriel Nakamura" w:date="2020-05-04T12:29:00Z"/>
          <w:rFonts w:ascii="Times New Roman" w:hAnsi="Times New Roman" w:cs="Times New Roman"/>
          <w:sz w:val="24"/>
          <w:szCs w:val="24"/>
          <w:lang w:val="en-US"/>
        </w:rPr>
      </w:pPr>
      <w:r w:rsidRPr="007B6D51">
        <w:rPr>
          <w:rFonts w:ascii="Times New Roman" w:hAnsi="Times New Roman" w:cs="Times New Roman"/>
          <w:sz w:val="24"/>
          <w:szCs w:val="24"/>
          <w:lang w:val="en-US"/>
        </w:rPr>
        <w:t xml:space="preserve">We </w:t>
      </w:r>
      <w:r w:rsidR="005F1C5A">
        <w:rPr>
          <w:rFonts w:ascii="Times New Roman" w:hAnsi="Times New Roman" w:cs="Times New Roman"/>
          <w:sz w:val="24"/>
          <w:szCs w:val="24"/>
          <w:lang w:val="en-US"/>
        </w:rPr>
        <w:t xml:space="preserve">build a phylogenetic hypothesis for Paraná and Paraguay </w:t>
      </w:r>
      <w:ins w:id="97" w:author="Gabriel Nakamura" w:date="2020-05-04T12:21:00Z">
        <w:r w:rsidR="000A3633">
          <w:rPr>
            <w:rFonts w:ascii="Times New Roman" w:hAnsi="Times New Roman" w:cs="Times New Roman"/>
            <w:sz w:val="24"/>
            <w:szCs w:val="24"/>
            <w:lang w:val="en-US"/>
          </w:rPr>
          <w:t xml:space="preserve">headwater </w:t>
        </w:r>
      </w:ins>
      <w:r w:rsidR="005F1C5A">
        <w:rPr>
          <w:rFonts w:ascii="Times New Roman" w:hAnsi="Times New Roman" w:cs="Times New Roman"/>
          <w:sz w:val="24"/>
          <w:szCs w:val="24"/>
          <w:lang w:val="en-US"/>
        </w:rPr>
        <w:t>streams adapting</w:t>
      </w:r>
      <w:r w:rsidRPr="007B6D51">
        <w:rPr>
          <w:rFonts w:ascii="Times New Roman" w:hAnsi="Times New Roman" w:cs="Times New Roman"/>
          <w:sz w:val="24"/>
          <w:szCs w:val="24"/>
          <w:lang w:val="en-US"/>
        </w:rPr>
        <w:t xml:space="preserve"> a molecular time-calibrated tree for bony fishes proposed by </w:t>
      </w:r>
      <w:r w:rsidR="00CD38B2">
        <w:rPr>
          <w:rFonts w:ascii="Times New Roman" w:hAnsi="Times New Roman" w:cs="Times New Roman"/>
          <w:sz w:val="24"/>
          <w:szCs w:val="24"/>
          <w:lang w:val="en-US"/>
        </w:rPr>
        <w:fldChar w:fldCharType="begin" w:fldLock="1"/>
      </w:r>
      <w:r w:rsidR="00D40164">
        <w:rPr>
          <w:rFonts w:ascii="Times New Roman" w:hAnsi="Times New Roman" w:cs="Times New Roman"/>
          <w:sz w:val="24"/>
          <w:szCs w:val="24"/>
          <w:lang w:val="en-US"/>
        </w:rPr>
        <w:instrText>ADDIN CSL_CITATION {"citationItems":[{"id":"ITEM-1","itemData":{"DOI":"10.1038/s41586-018-0273-1","ISBN":"4158601802731","ISSN":"14764687","abstract":"Far more species of organisms are found in the tropics than in temperate and polar regions, but the evolutionary and ecological causes of this pattern remain controversial 1,2 . Tropical marine fish communities are much more diverse than cold-water fish communities found at higher latitudes 3,4, and several explanations for this latitudinal diversity gradient propose that warm reef environments serve as evolutionary 'hotspots' for species formation 5-8 . Here we test the relationship between latitude, species richness and speciation rate across marine fishes. We assembled a time-calibrated phylogeny of all ray-finned fishes (31,526 tips, of which 11,638 had genetic data) and used this framework to describe the spatial dynamics of speciation in the marine realm. We show that the fastest rates of speciation occur in species-poor regions outside the tropics, and that high-latitude fish lineages form new species at much faster rates than their tropical counterparts. High rates of speciation occur in geographical regions that are characterized by low surface temperatures and high endemism. Our results reject a broad class of mechanisms under which the tropics serve as an evolutionary cradle for marine fish diversity and raise new questions about why the coldest oceans on Earth are present-day hotspots of species formation.","author":[{"dropping-particle":"","family":"Rabosky","given":"Daniel L.","non-dropping-particle":"","parse-names":false,"suffix":""},{"dropping-particle":"","family":"Chang","given":"Jonathan","non-dropping-particle":"","parse-names":false,"suffix":""},{"dropping-particle":"","family":"Title","given":"Pascal O.","non-dropping-particle":"","parse-names":false,"suffix":""},{"dropping-particle":"","family":"Cowman","given":"Peter F.","non-dropping-particle":"","parse-names":false,"suffix":""},{"dropping-particle":"","family":"Sallan","given":"Lauren","non-dropping-particle":"","parse-names":false,"suffix":""},{"dropping-particle":"","family":"Friedman","given":"Matt","non-dropping-particle":"","parse-names":false,"suffix":""},{"dropping-particle":"","family":"Kaschner","given":"Kristin","non-dropping-particle":"","parse-names":false,"suffix":""},{"dropping-particle":"","family":"Garilao","given":"Cristina","non-dropping-particle":"","parse-names":false,"suffix":""},{"dropping-particle":"","family":"Near","given":"Thomas J.","non-dropping-particle":"","parse-names":false,"suffix":""},{"dropping-particle":"","family":"Coll","given":"Marta","non-dropping-particle":"","parse-names":false,"suffix":""},{"dropping-particle":"","family":"Alfaro","given":"Michael E.","non-dropping-particle":"","parse-names":false,"suffix":""}],"container-title":"Nature","id":"ITEM-1","issue":"7714","issued":{"date-parts":[["2018"]]},"page":"392-395","publisher":"Springer US","title":"An inverse latitudinal gradient in speciation rate for marine fishes","type":"article-journal","volume":"559"},"uris":["http://www.mendeley.com/documents/?uuid=d9968e7c-0d80-431a-98a4-681180e881a0"]}],"mendeley":{"formattedCitation":"(17)","plainTextFormattedCitation":"(17)","previouslyFormattedCitation":"(16)"},"properties":{"noteIndex":0},"schema":"https://github.com/citation-style-language/schema/raw/master/csl-citation.json"}</w:instrText>
      </w:r>
      <w:r w:rsidR="00CD38B2">
        <w:rPr>
          <w:rFonts w:ascii="Times New Roman" w:hAnsi="Times New Roman" w:cs="Times New Roman"/>
          <w:sz w:val="24"/>
          <w:szCs w:val="24"/>
          <w:lang w:val="en-US"/>
        </w:rPr>
        <w:fldChar w:fldCharType="separate"/>
      </w:r>
      <w:r w:rsidR="00D40164" w:rsidRPr="00D40164">
        <w:rPr>
          <w:rFonts w:ascii="Times New Roman" w:hAnsi="Times New Roman" w:cs="Times New Roman"/>
          <w:noProof/>
          <w:sz w:val="24"/>
          <w:szCs w:val="24"/>
          <w:lang w:val="en-US"/>
        </w:rPr>
        <w:t>(17)</w:t>
      </w:r>
      <w:r w:rsidR="00CD38B2">
        <w:rPr>
          <w:rFonts w:ascii="Times New Roman" w:hAnsi="Times New Roman" w:cs="Times New Roman"/>
          <w:sz w:val="24"/>
          <w:szCs w:val="24"/>
          <w:lang w:val="en-US"/>
        </w:rPr>
        <w:fldChar w:fldCharType="end"/>
      </w:r>
      <w:ins w:id="98" w:author="Wagner Vicentin" w:date="2020-04-25T15:55:00Z">
        <w:r w:rsidR="00632090">
          <w:rPr>
            <w:rFonts w:ascii="Times New Roman" w:hAnsi="Times New Roman" w:cs="Times New Roman"/>
            <w:sz w:val="24"/>
            <w:szCs w:val="24"/>
            <w:lang w:val="en-US"/>
          </w:rPr>
          <w:t xml:space="preserve"> </w:t>
        </w:r>
      </w:ins>
      <w:proofErr w:type="spellStart"/>
      <w:r w:rsidR="00163CAC">
        <w:rPr>
          <w:rFonts w:ascii="Times New Roman" w:hAnsi="Times New Roman" w:cs="Times New Roman"/>
          <w:sz w:val="24"/>
          <w:szCs w:val="24"/>
          <w:lang w:val="en-US"/>
        </w:rPr>
        <w:t>Rabosky</w:t>
      </w:r>
      <w:proofErr w:type="spellEnd"/>
      <w:r w:rsidR="00163CAC">
        <w:rPr>
          <w:rFonts w:ascii="Times New Roman" w:hAnsi="Times New Roman" w:cs="Times New Roman"/>
          <w:sz w:val="24"/>
          <w:szCs w:val="24"/>
          <w:lang w:val="en-US"/>
        </w:rPr>
        <w:t xml:space="preserve"> et al</w:t>
      </w:r>
      <w:r w:rsidRPr="007B6D51">
        <w:rPr>
          <w:rFonts w:ascii="Times New Roman" w:hAnsi="Times New Roman" w:cs="Times New Roman"/>
          <w:sz w:val="24"/>
          <w:szCs w:val="24"/>
          <w:lang w:val="en-US"/>
        </w:rPr>
        <w:t>.</w:t>
      </w:r>
      <w:r w:rsidR="00074BFB">
        <w:rPr>
          <w:rFonts w:ascii="Times New Roman" w:hAnsi="Times New Roman" w:cs="Times New Roman"/>
          <w:sz w:val="24"/>
          <w:szCs w:val="24"/>
          <w:lang w:val="en-US"/>
        </w:rPr>
        <w:t xml:space="preserve"> (2019).</w:t>
      </w:r>
      <w:r w:rsidRPr="007B6D51">
        <w:rPr>
          <w:rFonts w:ascii="Times New Roman" w:hAnsi="Times New Roman" w:cs="Times New Roman"/>
          <w:sz w:val="24"/>
          <w:szCs w:val="24"/>
          <w:lang w:val="en-US"/>
        </w:rPr>
        <w:t xml:space="preserve"> The adaptation of the original phylogeny consisted in replace the taxa present</w:t>
      </w:r>
      <w:r w:rsidR="00C67BA3">
        <w:rPr>
          <w:rFonts w:ascii="Times New Roman" w:hAnsi="Times New Roman" w:cs="Times New Roman"/>
          <w:sz w:val="24"/>
          <w:szCs w:val="24"/>
          <w:lang w:val="en-US"/>
        </w:rPr>
        <w:t>ed</w:t>
      </w:r>
      <w:r w:rsidRPr="007B6D51">
        <w:rPr>
          <w:rFonts w:ascii="Times New Roman" w:hAnsi="Times New Roman" w:cs="Times New Roman"/>
          <w:sz w:val="24"/>
          <w:szCs w:val="24"/>
          <w:lang w:val="en-US"/>
        </w:rPr>
        <w:t xml:space="preserve"> in the original phylogeny by sister taxa </w:t>
      </w:r>
      <w:del w:id="99" w:author="Gabriel Nakamura" w:date="2020-05-04T12:22:00Z">
        <w:r w:rsidRPr="007B6D51" w:rsidDel="000A3633">
          <w:rPr>
            <w:rFonts w:ascii="Times New Roman" w:hAnsi="Times New Roman" w:cs="Times New Roman"/>
            <w:sz w:val="24"/>
            <w:szCs w:val="24"/>
            <w:lang w:val="en-US"/>
          </w:rPr>
          <w:delText>(or the closest specie available in the</w:delText>
        </w:r>
        <w:r w:rsidR="00074BFB" w:rsidDel="000A3633">
          <w:rPr>
            <w:rFonts w:ascii="Times New Roman" w:hAnsi="Times New Roman" w:cs="Times New Roman"/>
            <w:sz w:val="24"/>
            <w:szCs w:val="24"/>
            <w:lang w:val="en-US"/>
          </w:rPr>
          <w:delText xml:space="preserve"> original</w:delText>
        </w:r>
        <w:r w:rsidRPr="007B6D51" w:rsidDel="000A3633">
          <w:rPr>
            <w:rFonts w:ascii="Times New Roman" w:hAnsi="Times New Roman" w:cs="Times New Roman"/>
            <w:sz w:val="24"/>
            <w:szCs w:val="24"/>
            <w:lang w:val="en-US"/>
          </w:rPr>
          <w:delText xml:space="preserve"> phylogeny) </w:delText>
        </w:r>
      </w:del>
      <w:r w:rsidR="00601181">
        <w:rPr>
          <w:rFonts w:ascii="Times New Roman" w:hAnsi="Times New Roman" w:cs="Times New Roman"/>
          <w:sz w:val="24"/>
          <w:szCs w:val="24"/>
          <w:lang w:val="en-US"/>
        </w:rPr>
        <w:t xml:space="preserve">of species </w:t>
      </w:r>
      <w:r w:rsidRPr="007B6D51">
        <w:rPr>
          <w:rFonts w:ascii="Times New Roman" w:hAnsi="Times New Roman" w:cs="Times New Roman"/>
          <w:sz w:val="24"/>
          <w:szCs w:val="24"/>
          <w:lang w:val="en-US"/>
        </w:rPr>
        <w:t>present</w:t>
      </w:r>
      <w:r w:rsidR="00601181">
        <w:rPr>
          <w:rFonts w:ascii="Times New Roman" w:hAnsi="Times New Roman" w:cs="Times New Roman"/>
          <w:sz w:val="24"/>
          <w:szCs w:val="24"/>
          <w:lang w:val="en-US"/>
        </w:rPr>
        <w:t>ed</w:t>
      </w:r>
      <w:r w:rsidRPr="007B6D51">
        <w:rPr>
          <w:rFonts w:ascii="Times New Roman" w:hAnsi="Times New Roman" w:cs="Times New Roman"/>
          <w:sz w:val="24"/>
          <w:szCs w:val="24"/>
          <w:lang w:val="en-US"/>
        </w:rPr>
        <w:t xml:space="preserve"> in the species pool of </w:t>
      </w:r>
      <w:r w:rsidR="00F42675">
        <w:rPr>
          <w:rFonts w:ascii="Times New Roman" w:hAnsi="Times New Roman" w:cs="Times New Roman"/>
          <w:sz w:val="24"/>
          <w:szCs w:val="24"/>
          <w:lang w:val="en-US"/>
        </w:rPr>
        <w:t>Paraná and Paraguay streams</w:t>
      </w:r>
      <w:ins w:id="100" w:author="Gabriel Nakamura" w:date="2020-05-04T12:22:00Z">
        <w:r w:rsidR="000A3633">
          <w:rPr>
            <w:rFonts w:ascii="Times New Roman" w:hAnsi="Times New Roman" w:cs="Times New Roman"/>
            <w:sz w:val="24"/>
            <w:szCs w:val="24"/>
            <w:lang w:val="en-US"/>
          </w:rPr>
          <w:t xml:space="preserve"> </w:t>
        </w:r>
        <w:r w:rsidR="000A3633" w:rsidRPr="007B6D51">
          <w:rPr>
            <w:rFonts w:ascii="Times New Roman" w:hAnsi="Times New Roman" w:cs="Times New Roman"/>
            <w:sz w:val="24"/>
            <w:szCs w:val="24"/>
            <w:lang w:val="en-US"/>
          </w:rPr>
          <w:t>(or the closest specie available in the</w:t>
        </w:r>
        <w:r w:rsidR="000A3633">
          <w:rPr>
            <w:rFonts w:ascii="Times New Roman" w:hAnsi="Times New Roman" w:cs="Times New Roman"/>
            <w:sz w:val="24"/>
            <w:szCs w:val="24"/>
            <w:lang w:val="en-US"/>
          </w:rPr>
          <w:t xml:space="preserve"> original</w:t>
        </w:r>
        <w:r w:rsidR="000A3633" w:rsidRPr="007B6D51">
          <w:rPr>
            <w:rFonts w:ascii="Times New Roman" w:hAnsi="Times New Roman" w:cs="Times New Roman"/>
            <w:sz w:val="24"/>
            <w:szCs w:val="24"/>
            <w:lang w:val="en-US"/>
          </w:rPr>
          <w:t xml:space="preserve"> phylogeny)</w:t>
        </w:r>
      </w:ins>
      <w:r w:rsidRPr="007B6D51">
        <w:rPr>
          <w:rFonts w:ascii="Times New Roman" w:hAnsi="Times New Roman" w:cs="Times New Roman"/>
          <w:sz w:val="24"/>
          <w:szCs w:val="24"/>
          <w:lang w:val="en-US"/>
        </w:rPr>
        <w:t xml:space="preserve">. </w:t>
      </w:r>
      <w:r w:rsidR="007B43F8">
        <w:rPr>
          <w:rFonts w:ascii="Times New Roman" w:hAnsi="Times New Roman" w:cs="Times New Roman"/>
          <w:sz w:val="24"/>
          <w:szCs w:val="24"/>
          <w:lang w:val="en-US"/>
        </w:rPr>
        <w:t xml:space="preserve">The original phylogeny was downloaded with use of R package </w:t>
      </w:r>
      <w:proofErr w:type="spellStart"/>
      <w:r w:rsidR="00DB567E">
        <w:rPr>
          <w:rFonts w:ascii="Times New Roman" w:hAnsi="Times New Roman" w:cs="Times New Roman"/>
          <w:sz w:val="24"/>
          <w:szCs w:val="24"/>
          <w:lang w:val="en-US"/>
        </w:rPr>
        <w:t>fishtre</w:t>
      </w:r>
      <w:r w:rsidR="006C162D">
        <w:rPr>
          <w:rFonts w:ascii="Times New Roman" w:hAnsi="Times New Roman" w:cs="Times New Roman"/>
          <w:sz w:val="24"/>
          <w:szCs w:val="24"/>
          <w:lang w:val="en-US"/>
        </w:rPr>
        <w:t>e</w:t>
      </w:r>
      <w:proofErr w:type="spellEnd"/>
      <w:r w:rsidR="001729AC">
        <w:rPr>
          <w:rFonts w:ascii="Times New Roman" w:hAnsi="Times New Roman" w:cs="Times New Roman"/>
          <w:sz w:val="24"/>
          <w:szCs w:val="24"/>
          <w:lang w:val="en-US"/>
        </w:rPr>
        <w:t xml:space="preserve"> </w:t>
      </w:r>
      <w:r w:rsidR="007B44DD">
        <w:rPr>
          <w:rFonts w:ascii="Times New Roman" w:hAnsi="Times New Roman" w:cs="Times New Roman"/>
          <w:sz w:val="24"/>
          <w:szCs w:val="24"/>
          <w:lang w:val="en-US"/>
        </w:rPr>
        <w:fldChar w:fldCharType="begin" w:fldLock="1"/>
      </w:r>
      <w:r w:rsidR="00D40164">
        <w:rPr>
          <w:rFonts w:ascii="Times New Roman" w:hAnsi="Times New Roman" w:cs="Times New Roman"/>
          <w:sz w:val="24"/>
          <w:szCs w:val="24"/>
          <w:lang w:val="en-US"/>
        </w:rPr>
        <w:instrText>ADDIN CSL_CITATION {"citationItems":[{"id":"ITEM-1","itemData":{"DOI":"10.1111/2041-210X.13182","ISSN":"2041210X","abstract":"Comprehensive, time-scaled phylogenies provide a critical resource for many questions in ecology, evolution and biodiversity. Methodological advances have increased the breadth of taxonomic coverage in phylogenetic data; however, accessing and reusing these data remain challenging. We introduce the Fish Tree of Life website and associated r package fishtree to provide convenient access to sequences, phylogenies, fossil calibrations and diversification rate estimates for the most diverse group of vertebrate organisms, the ray-finned fishes. The Fish Tree of Life website presents subsets and visual summaries of phylogenetic and comparative data, and is complemented by the r package, which provides flexible programmatic access to the same underlying data source for advanced users wishing to extend or reanalyse the data. We demonstrate functionality with an overview of the website, and show three examples of advanced usage through the r package. First, we test for the presence of long branch attraction artefacts across the fish tree of life. The second example examines the effects of habitat on diversification rate in the pufferfishes. The final example demonstrates how a community phylogenetic analysis could be conducted with the package. This resource makes a large comparative vertebrate dataset easily accessible via the website, while the r package enables the rapid reuse and reproducibility of research results via its ability to easily integrate with other r packages and software for molecular biology and comparative methods.","author":[{"dropping-particle":"","family":"Chang","given":"Jonathan","non-dropping-particle":"","parse-names":false,"suffix":""},{"dropping-particle":"","family":"Rabosky","given":"Daniel L.","non-dropping-particle":"","parse-names":false,"suffix":""},{"dropping-particle":"","family":"Smith","given":"Stephen A.","non-dropping-particle":"","parse-names":false,"suffix":""},{"dropping-particle":"","family":"Alfaro","given":"Michael E.","non-dropping-particle":"","parse-names":false,"suffix":""}],"container-title":"Methods in Ecology and Evolution","id":"ITEM-1","issue":"7","issued":{"date-parts":[["2019"]]},"page":"1118-1124","title":"An r package and online resource for macroevolutionary studies using the ray-finned fish tree of life","type":"article-journal","volume":"10"},"uris":["http://www.mendeley.com/documents/?uuid=f30ba58c-32be-49c9-8def-c504c02d6e83"]}],"mendeley":{"formattedCitation":"(18)","plainTextFormattedCitation":"(18)","previouslyFormattedCitation":"(17)"},"properties":{"noteIndex":0},"schema":"https://github.com/citation-style-language/schema/raw/master/csl-citation.json"}</w:instrText>
      </w:r>
      <w:r w:rsidR="007B44DD">
        <w:rPr>
          <w:rFonts w:ascii="Times New Roman" w:hAnsi="Times New Roman" w:cs="Times New Roman"/>
          <w:sz w:val="24"/>
          <w:szCs w:val="24"/>
          <w:lang w:val="en-US"/>
        </w:rPr>
        <w:fldChar w:fldCharType="separate"/>
      </w:r>
      <w:r w:rsidR="00D40164" w:rsidRPr="00D40164">
        <w:rPr>
          <w:rFonts w:ascii="Times New Roman" w:hAnsi="Times New Roman" w:cs="Times New Roman"/>
          <w:noProof/>
          <w:sz w:val="24"/>
          <w:szCs w:val="24"/>
          <w:lang w:val="en-US"/>
        </w:rPr>
        <w:t>(18)</w:t>
      </w:r>
      <w:r w:rsidR="007B44DD">
        <w:rPr>
          <w:rFonts w:ascii="Times New Roman" w:hAnsi="Times New Roman" w:cs="Times New Roman"/>
          <w:sz w:val="24"/>
          <w:szCs w:val="24"/>
          <w:lang w:val="en-US"/>
        </w:rPr>
        <w:fldChar w:fldCharType="end"/>
      </w:r>
      <w:ins w:id="101" w:author="Wagner Vicentin" w:date="2020-04-25T15:55:00Z">
        <w:r w:rsidR="00632090">
          <w:rPr>
            <w:rFonts w:ascii="Times New Roman" w:hAnsi="Times New Roman" w:cs="Times New Roman"/>
            <w:sz w:val="24"/>
            <w:szCs w:val="24"/>
            <w:lang w:val="en-US"/>
          </w:rPr>
          <w:t xml:space="preserve"> </w:t>
        </w:r>
      </w:ins>
      <w:r w:rsidR="007B44DD">
        <w:rPr>
          <w:rFonts w:ascii="Times New Roman" w:hAnsi="Times New Roman" w:cs="Times New Roman"/>
          <w:sz w:val="24"/>
          <w:szCs w:val="24"/>
          <w:lang w:val="en-US"/>
        </w:rPr>
        <w:t>(Chang et al. 2019)</w:t>
      </w:r>
      <w:r w:rsidR="001F0461">
        <w:rPr>
          <w:rFonts w:ascii="Times New Roman" w:hAnsi="Times New Roman" w:cs="Times New Roman"/>
          <w:sz w:val="24"/>
          <w:szCs w:val="24"/>
          <w:lang w:val="en-US"/>
        </w:rPr>
        <w:t xml:space="preserve">. The R code used to </w:t>
      </w:r>
      <w:r w:rsidR="006C162D">
        <w:rPr>
          <w:rFonts w:ascii="Times New Roman" w:hAnsi="Times New Roman" w:cs="Times New Roman"/>
          <w:sz w:val="24"/>
          <w:szCs w:val="24"/>
          <w:lang w:val="en-US"/>
        </w:rPr>
        <w:t>perform all the manipulations of original phylogeny</w:t>
      </w:r>
      <w:r w:rsidR="001F0461">
        <w:rPr>
          <w:rFonts w:ascii="Times New Roman" w:hAnsi="Times New Roman" w:cs="Times New Roman"/>
          <w:sz w:val="24"/>
          <w:szCs w:val="24"/>
          <w:lang w:val="en-US"/>
        </w:rPr>
        <w:t xml:space="preserve"> are </w:t>
      </w:r>
      <w:r w:rsidR="001F0461">
        <w:rPr>
          <w:rFonts w:ascii="Times New Roman" w:hAnsi="Times New Roman" w:cs="Times New Roman"/>
          <w:sz w:val="24"/>
          <w:szCs w:val="24"/>
          <w:lang w:val="en-US"/>
        </w:rPr>
        <w:lastRenderedPageBreak/>
        <w:t>presented in Appendix S</w:t>
      </w:r>
      <w:r w:rsidR="00956446">
        <w:rPr>
          <w:rFonts w:ascii="Times New Roman" w:hAnsi="Times New Roman" w:cs="Times New Roman"/>
          <w:sz w:val="24"/>
          <w:szCs w:val="24"/>
          <w:lang w:val="en-US"/>
        </w:rPr>
        <w:t>1</w:t>
      </w:r>
      <w:r w:rsidR="001F0461">
        <w:rPr>
          <w:rFonts w:ascii="Times New Roman" w:hAnsi="Times New Roman" w:cs="Times New Roman"/>
          <w:sz w:val="24"/>
          <w:szCs w:val="24"/>
          <w:lang w:val="en-US"/>
        </w:rPr>
        <w:t xml:space="preserve"> of Supplementary material.</w:t>
      </w:r>
      <w:r w:rsidR="003E7A9A">
        <w:rPr>
          <w:rFonts w:ascii="Times New Roman" w:hAnsi="Times New Roman" w:cs="Times New Roman"/>
          <w:sz w:val="24"/>
          <w:szCs w:val="24"/>
          <w:lang w:val="en-US"/>
        </w:rPr>
        <w:t xml:space="preserve"> </w:t>
      </w:r>
      <w:ins w:id="102" w:author="Gabriel Nakamura" w:date="2020-05-04T12:22:00Z">
        <w:r w:rsidR="000A3633">
          <w:rPr>
            <w:rFonts w:ascii="Times New Roman" w:hAnsi="Times New Roman" w:cs="Times New Roman"/>
            <w:sz w:val="24"/>
            <w:szCs w:val="24"/>
            <w:lang w:val="en-US"/>
          </w:rPr>
          <w:t xml:space="preserve">In summary, we followed a sequential procedure in which </w:t>
        </w:r>
      </w:ins>
      <w:ins w:id="103" w:author="Gabriel Nakamura" w:date="2020-05-04T12:23:00Z">
        <w:r w:rsidR="000A3633">
          <w:rPr>
            <w:rFonts w:ascii="Times New Roman" w:hAnsi="Times New Roman" w:cs="Times New Roman"/>
            <w:sz w:val="24"/>
            <w:szCs w:val="24"/>
            <w:lang w:val="en-US"/>
          </w:rPr>
          <w:t>we started by replacing all species from the original phylogeny with the species of the same genus presented in our species pool. When the genre was not presented in the origi</w:t>
        </w:r>
      </w:ins>
      <w:ins w:id="104" w:author="Gabriel Nakamura" w:date="2020-05-04T12:24:00Z">
        <w:r w:rsidR="000A3633">
          <w:rPr>
            <w:rFonts w:ascii="Times New Roman" w:hAnsi="Times New Roman" w:cs="Times New Roman"/>
            <w:sz w:val="24"/>
            <w:szCs w:val="24"/>
            <w:lang w:val="en-US"/>
          </w:rPr>
          <w:t xml:space="preserve">nal </w:t>
        </w:r>
        <w:proofErr w:type="gramStart"/>
        <w:r w:rsidR="000A3633">
          <w:rPr>
            <w:rFonts w:ascii="Times New Roman" w:hAnsi="Times New Roman" w:cs="Times New Roman"/>
            <w:sz w:val="24"/>
            <w:szCs w:val="24"/>
            <w:lang w:val="en-US"/>
          </w:rPr>
          <w:t>phylogeny</w:t>
        </w:r>
        <w:proofErr w:type="gramEnd"/>
        <w:r w:rsidR="000A3633">
          <w:rPr>
            <w:rFonts w:ascii="Times New Roman" w:hAnsi="Times New Roman" w:cs="Times New Roman"/>
            <w:sz w:val="24"/>
            <w:szCs w:val="24"/>
            <w:lang w:val="en-US"/>
          </w:rPr>
          <w:t xml:space="preserve"> we inserted the species in the most related species of the same family and for species that do not presented neither spec</w:t>
        </w:r>
      </w:ins>
      <w:ins w:id="105" w:author="Gabriel Nakamura" w:date="2020-05-04T12:25:00Z">
        <w:r w:rsidR="000A3633">
          <w:rPr>
            <w:rFonts w:ascii="Times New Roman" w:hAnsi="Times New Roman" w:cs="Times New Roman"/>
            <w:sz w:val="24"/>
            <w:szCs w:val="24"/>
            <w:lang w:val="en-US"/>
          </w:rPr>
          <w:t xml:space="preserve">ies of the same </w:t>
        </w:r>
      </w:ins>
      <w:ins w:id="106" w:author="Gabriel Nakamura" w:date="2020-05-04T12:24:00Z">
        <w:r w:rsidR="000A3633">
          <w:rPr>
            <w:rFonts w:ascii="Times New Roman" w:hAnsi="Times New Roman" w:cs="Times New Roman"/>
            <w:sz w:val="24"/>
            <w:szCs w:val="24"/>
            <w:lang w:val="en-US"/>
          </w:rPr>
          <w:t xml:space="preserve">genre nor family </w:t>
        </w:r>
      </w:ins>
      <w:ins w:id="107" w:author="Gabriel Nakamura" w:date="2020-05-04T12:25:00Z">
        <w:r w:rsidR="000A3633">
          <w:rPr>
            <w:rFonts w:ascii="Times New Roman" w:hAnsi="Times New Roman" w:cs="Times New Roman"/>
            <w:sz w:val="24"/>
            <w:szCs w:val="24"/>
            <w:lang w:val="en-US"/>
          </w:rPr>
          <w:t>representatives we inserted the species at the order level (</w:t>
        </w:r>
      </w:ins>
      <w:ins w:id="108" w:author="Gabriel Nakamura" w:date="2020-05-04T12:26:00Z">
        <w:r w:rsidR="000A3633">
          <w:rPr>
            <w:rFonts w:ascii="Times New Roman" w:hAnsi="Times New Roman" w:cs="Times New Roman"/>
            <w:sz w:val="24"/>
            <w:szCs w:val="24"/>
            <w:lang w:val="en-US"/>
          </w:rPr>
          <w:t xml:space="preserve">e.g. </w:t>
        </w:r>
        <w:proofErr w:type="spellStart"/>
        <w:r w:rsidR="000A3633" w:rsidRPr="000A3633">
          <w:rPr>
            <w:rFonts w:ascii="Times New Roman" w:hAnsi="Times New Roman" w:cs="Times New Roman"/>
            <w:i/>
            <w:iCs/>
            <w:sz w:val="24"/>
            <w:szCs w:val="24"/>
            <w:lang w:val="en-US"/>
            <w:rPrChange w:id="109" w:author="Gabriel Nakamura" w:date="2020-05-04T12:26:00Z">
              <w:rPr>
                <w:rFonts w:ascii="Times New Roman" w:hAnsi="Times New Roman" w:cs="Times New Roman"/>
                <w:sz w:val="24"/>
                <w:szCs w:val="24"/>
                <w:lang w:val="en-US"/>
              </w:rPr>
            </w:rPrChange>
          </w:rPr>
          <w:t>Synbranchus</w:t>
        </w:r>
        <w:proofErr w:type="spellEnd"/>
        <w:r w:rsidR="000A3633" w:rsidRPr="000A3633">
          <w:rPr>
            <w:rFonts w:ascii="Times New Roman" w:hAnsi="Times New Roman" w:cs="Times New Roman"/>
            <w:i/>
            <w:iCs/>
            <w:sz w:val="24"/>
            <w:szCs w:val="24"/>
            <w:lang w:val="en-US"/>
            <w:rPrChange w:id="110" w:author="Gabriel Nakamura" w:date="2020-05-04T12:26:00Z">
              <w:rPr>
                <w:rFonts w:ascii="Times New Roman" w:hAnsi="Times New Roman" w:cs="Times New Roman"/>
                <w:sz w:val="24"/>
                <w:szCs w:val="24"/>
                <w:lang w:val="en-US"/>
              </w:rPr>
            </w:rPrChange>
          </w:rPr>
          <w:t xml:space="preserve"> </w:t>
        </w:r>
        <w:proofErr w:type="spellStart"/>
        <w:r w:rsidR="000A3633" w:rsidRPr="000A3633">
          <w:rPr>
            <w:rFonts w:ascii="Times New Roman" w:hAnsi="Times New Roman" w:cs="Times New Roman"/>
            <w:i/>
            <w:iCs/>
            <w:sz w:val="24"/>
            <w:szCs w:val="24"/>
            <w:lang w:val="en-US"/>
            <w:rPrChange w:id="111" w:author="Gabriel Nakamura" w:date="2020-05-04T12:26:00Z">
              <w:rPr>
                <w:rFonts w:ascii="Times New Roman" w:hAnsi="Times New Roman" w:cs="Times New Roman"/>
                <w:sz w:val="24"/>
                <w:szCs w:val="24"/>
                <w:lang w:val="en-US"/>
              </w:rPr>
            </w:rPrChange>
          </w:rPr>
          <w:t>marmoratus</w:t>
        </w:r>
      </w:ins>
      <w:proofErr w:type="spellEnd"/>
      <w:ins w:id="112" w:author="Gabriel Nakamura" w:date="2020-05-04T12:25:00Z">
        <w:r w:rsidR="000A3633">
          <w:rPr>
            <w:rFonts w:ascii="Times New Roman" w:hAnsi="Times New Roman" w:cs="Times New Roman"/>
            <w:sz w:val="24"/>
            <w:szCs w:val="24"/>
            <w:lang w:val="en-US"/>
          </w:rPr>
          <w:t>)</w:t>
        </w:r>
      </w:ins>
      <w:ins w:id="113" w:author="Gabriel Nakamura" w:date="2020-05-04T12:26:00Z">
        <w:r w:rsidR="000A3633">
          <w:rPr>
            <w:rFonts w:ascii="Times New Roman" w:hAnsi="Times New Roman" w:cs="Times New Roman"/>
            <w:sz w:val="24"/>
            <w:szCs w:val="24"/>
            <w:lang w:val="en-US"/>
          </w:rPr>
          <w:t xml:space="preserve">. After </w:t>
        </w:r>
        <w:proofErr w:type="gramStart"/>
        <w:r w:rsidR="000A3633">
          <w:rPr>
            <w:rFonts w:ascii="Times New Roman" w:hAnsi="Times New Roman" w:cs="Times New Roman"/>
            <w:sz w:val="24"/>
            <w:szCs w:val="24"/>
            <w:lang w:val="en-US"/>
          </w:rPr>
          <w:t>realize</w:t>
        </w:r>
        <w:proofErr w:type="gramEnd"/>
        <w:r w:rsidR="000A3633">
          <w:rPr>
            <w:rFonts w:ascii="Times New Roman" w:hAnsi="Times New Roman" w:cs="Times New Roman"/>
            <w:sz w:val="24"/>
            <w:szCs w:val="24"/>
            <w:lang w:val="en-US"/>
          </w:rPr>
          <w:t xml:space="preserve"> all insertions the phylogenetic tree was </w:t>
        </w:r>
      </w:ins>
      <w:ins w:id="114" w:author="Gabriel Nakamura" w:date="2020-05-04T12:27:00Z">
        <w:r w:rsidR="000A3633">
          <w:rPr>
            <w:rFonts w:ascii="Times New Roman" w:hAnsi="Times New Roman" w:cs="Times New Roman"/>
            <w:sz w:val="24"/>
            <w:szCs w:val="24"/>
            <w:lang w:val="en-US"/>
          </w:rPr>
          <w:t>pruned to maintain only the species that occur in our communities.</w:t>
        </w:r>
      </w:ins>
      <w:ins w:id="115" w:author="Gabriel Nakamura" w:date="2020-05-04T12:28:00Z">
        <w:r w:rsidR="001C4887">
          <w:rPr>
            <w:rFonts w:ascii="Times New Roman" w:hAnsi="Times New Roman" w:cs="Times New Roman"/>
            <w:sz w:val="24"/>
            <w:szCs w:val="24"/>
            <w:lang w:val="en-US"/>
          </w:rPr>
          <w:t xml:space="preserve"> </w:t>
        </w:r>
      </w:ins>
    </w:p>
    <w:p w14:paraId="78410F0D" w14:textId="2B5AC07D" w:rsidR="004D2C80" w:rsidRPr="004D2C80" w:rsidRDefault="003E7A9A" w:rsidP="004D2C80">
      <w:pPr>
        <w:suppressAutoHyphens w:val="0"/>
        <w:spacing w:after="0" w:line="480" w:lineRule="auto"/>
        <w:rPr>
          <w:ins w:id="116" w:author="Gabriel Nakamura" w:date="2020-05-04T12:31:00Z"/>
          <w:rFonts w:ascii="Times New Roman" w:hAnsi="Times New Roman" w:cs="Times New Roman"/>
          <w:sz w:val="24"/>
          <w:szCs w:val="24"/>
          <w:lang w:eastAsia="pt-BR"/>
          <w:rPrChange w:id="117" w:author="Gabriel Nakamura" w:date="2020-05-04T12:32:00Z">
            <w:rPr>
              <w:ins w:id="118" w:author="Gabriel Nakamura" w:date="2020-05-04T12:31:00Z"/>
              <w:sz w:val="24"/>
              <w:szCs w:val="24"/>
              <w:lang w:eastAsia="pt-BR"/>
            </w:rPr>
          </w:rPrChange>
        </w:rPr>
        <w:pPrChange w:id="119" w:author="Gabriel Nakamura" w:date="2020-05-04T12:32:00Z">
          <w:pPr>
            <w:suppressAutoHyphens w:val="0"/>
            <w:spacing w:after="0" w:line="240" w:lineRule="auto"/>
          </w:pPr>
        </w:pPrChange>
      </w:pPr>
      <w:r>
        <w:rPr>
          <w:rFonts w:ascii="Times New Roman" w:hAnsi="Times New Roman" w:cs="Times New Roman"/>
          <w:sz w:val="24"/>
          <w:szCs w:val="24"/>
          <w:lang w:val="en-US"/>
        </w:rPr>
        <w:t>The final phylogenetic hypothesis used in this work is shown in Figure 2.</w:t>
      </w:r>
      <w:ins w:id="120" w:author="Gabriel Nakamura" w:date="2020-05-04T12:28:00Z">
        <w:r w:rsidR="004D2C80">
          <w:rPr>
            <w:rFonts w:ascii="Times New Roman" w:hAnsi="Times New Roman" w:cs="Times New Roman"/>
            <w:sz w:val="24"/>
            <w:szCs w:val="24"/>
            <w:lang w:val="en-US"/>
          </w:rPr>
          <w:t xml:space="preserve"> We assembled an R fu</w:t>
        </w:r>
      </w:ins>
      <w:ins w:id="121" w:author="Gabriel Nakamura" w:date="2020-05-04T12:29:00Z">
        <w:r w:rsidR="004D2C80">
          <w:rPr>
            <w:rFonts w:ascii="Times New Roman" w:hAnsi="Times New Roman" w:cs="Times New Roman"/>
            <w:sz w:val="24"/>
            <w:szCs w:val="24"/>
            <w:lang w:val="en-US"/>
          </w:rPr>
          <w:t xml:space="preserve">nction to automate the process of phylogenetic tree edition described above and </w:t>
        </w:r>
        <w:r w:rsidR="004D2C80" w:rsidRPr="004D2C80">
          <w:rPr>
            <w:rFonts w:ascii="Times New Roman" w:hAnsi="Times New Roman" w:cs="Times New Roman"/>
            <w:sz w:val="24"/>
            <w:szCs w:val="24"/>
            <w:lang w:val="en-US"/>
          </w:rPr>
          <w:t xml:space="preserve">can be assessed </w:t>
        </w:r>
        <w:proofErr w:type="gramStart"/>
        <w:r w:rsidR="004D2C80" w:rsidRPr="004D2C80">
          <w:rPr>
            <w:rFonts w:ascii="Times New Roman" w:hAnsi="Times New Roman" w:cs="Times New Roman"/>
            <w:sz w:val="24"/>
            <w:szCs w:val="24"/>
            <w:lang w:val="en-US"/>
          </w:rPr>
          <w:t xml:space="preserve">at </w:t>
        </w:r>
      </w:ins>
      <w:ins w:id="122" w:author="Gabriel Nakamura" w:date="2020-05-04T12:30:00Z">
        <w:r w:rsidR="004D2C80" w:rsidRPr="004D2C80">
          <w:rPr>
            <w:rFonts w:ascii="Times New Roman" w:hAnsi="Times New Roman" w:cs="Times New Roman"/>
            <w:sz w:val="24"/>
            <w:szCs w:val="24"/>
            <w:lang w:val="en-US"/>
          </w:rPr>
          <w:t>.</w:t>
        </w:r>
      </w:ins>
      <w:proofErr w:type="gramEnd"/>
      <w:ins w:id="123" w:author="Gabriel Nakamura" w:date="2020-05-04T12:31:00Z">
        <w:r w:rsidR="004D2C80" w:rsidRPr="004D2C80">
          <w:rPr>
            <w:rFonts w:ascii="Times New Roman" w:hAnsi="Times New Roman" w:cs="Times New Roman"/>
            <w:sz w:val="24"/>
            <w:szCs w:val="24"/>
            <w:rPrChange w:id="124" w:author="Gabriel Nakamura" w:date="2020-05-04T12:32:00Z">
              <w:rPr/>
            </w:rPrChange>
          </w:rPr>
          <w:t xml:space="preserve"> </w:t>
        </w:r>
        <w:r w:rsidR="004D2C80" w:rsidRPr="004D2C80">
          <w:rPr>
            <w:rFonts w:ascii="Times New Roman" w:hAnsi="Times New Roman" w:cs="Times New Roman"/>
            <w:sz w:val="24"/>
            <w:szCs w:val="24"/>
            <w:rPrChange w:id="125" w:author="Gabriel Nakamura" w:date="2020-05-04T12:32:00Z">
              <w:rPr/>
            </w:rPrChange>
          </w:rPr>
          <w:fldChar w:fldCharType="begin"/>
        </w:r>
        <w:r w:rsidR="004D2C80" w:rsidRPr="004D2C80">
          <w:rPr>
            <w:rFonts w:ascii="Times New Roman" w:hAnsi="Times New Roman" w:cs="Times New Roman"/>
            <w:sz w:val="24"/>
            <w:szCs w:val="24"/>
            <w:rPrChange w:id="126" w:author="Gabriel Nakamura" w:date="2020-05-04T12:32:00Z">
              <w:rPr/>
            </w:rPrChange>
          </w:rPr>
          <w:instrText xml:space="preserve"> HYPERLINK "https://github.com/GabrielNakamura/function_phyloMatch_fishtree" </w:instrText>
        </w:r>
        <w:r w:rsidR="004D2C80" w:rsidRPr="004D2C80">
          <w:rPr>
            <w:rFonts w:ascii="Times New Roman" w:hAnsi="Times New Roman" w:cs="Times New Roman"/>
            <w:sz w:val="24"/>
            <w:szCs w:val="24"/>
            <w:rPrChange w:id="127" w:author="Gabriel Nakamura" w:date="2020-05-04T12:32:00Z">
              <w:rPr/>
            </w:rPrChange>
          </w:rPr>
          <w:fldChar w:fldCharType="separate"/>
        </w:r>
        <w:r w:rsidR="004D2C80" w:rsidRPr="004D2C80">
          <w:rPr>
            <w:rStyle w:val="Hyperlink"/>
            <w:rFonts w:ascii="Times New Roman" w:hAnsi="Times New Roman" w:cs="Times New Roman"/>
            <w:color w:val="auto"/>
            <w:sz w:val="24"/>
            <w:szCs w:val="24"/>
            <w:u w:val="none"/>
            <w:rPrChange w:id="128" w:author="Gabriel Nakamura" w:date="2020-05-04T12:32:00Z">
              <w:rPr>
                <w:rStyle w:val="Hyperlink"/>
              </w:rPr>
            </w:rPrChange>
          </w:rPr>
          <w:t>https://github.com/GabrielNakamur</w:t>
        </w:r>
        <w:r w:rsidR="004D2C80" w:rsidRPr="004D2C80">
          <w:rPr>
            <w:rStyle w:val="Hyperlink"/>
            <w:rFonts w:ascii="Times New Roman" w:hAnsi="Times New Roman" w:cs="Times New Roman"/>
            <w:color w:val="auto"/>
            <w:sz w:val="24"/>
            <w:szCs w:val="24"/>
            <w:u w:val="none"/>
            <w:rPrChange w:id="129" w:author="Gabriel Nakamura" w:date="2020-05-04T12:32:00Z">
              <w:rPr>
                <w:rStyle w:val="Hyperlink"/>
              </w:rPr>
            </w:rPrChange>
          </w:rPr>
          <w:t>a</w:t>
        </w:r>
        <w:r w:rsidR="004D2C80" w:rsidRPr="004D2C80">
          <w:rPr>
            <w:rStyle w:val="Hyperlink"/>
            <w:rFonts w:ascii="Times New Roman" w:hAnsi="Times New Roman" w:cs="Times New Roman"/>
            <w:color w:val="auto"/>
            <w:sz w:val="24"/>
            <w:szCs w:val="24"/>
            <w:u w:val="none"/>
            <w:rPrChange w:id="130" w:author="Gabriel Nakamura" w:date="2020-05-04T12:32:00Z">
              <w:rPr>
                <w:rStyle w:val="Hyperlink"/>
              </w:rPr>
            </w:rPrChange>
          </w:rPr>
          <w:t>/function_phyloMatch_fishtree</w:t>
        </w:r>
        <w:r w:rsidR="004D2C80" w:rsidRPr="004D2C80">
          <w:rPr>
            <w:rFonts w:ascii="Times New Roman" w:hAnsi="Times New Roman" w:cs="Times New Roman"/>
            <w:sz w:val="24"/>
            <w:szCs w:val="24"/>
            <w:rPrChange w:id="131" w:author="Gabriel Nakamura" w:date="2020-05-04T12:32:00Z">
              <w:rPr/>
            </w:rPrChange>
          </w:rPr>
          <w:fldChar w:fldCharType="end"/>
        </w:r>
      </w:ins>
      <w:ins w:id="132" w:author="Gabriel Nakamura" w:date="2020-05-04T12:32:00Z">
        <w:r w:rsidR="004D2C80">
          <w:rPr>
            <w:rFonts w:ascii="Times New Roman" w:hAnsi="Times New Roman" w:cs="Times New Roman"/>
            <w:sz w:val="24"/>
            <w:szCs w:val="24"/>
          </w:rPr>
          <w:t>.</w:t>
        </w:r>
      </w:ins>
    </w:p>
    <w:p w14:paraId="505D71FC" w14:textId="72EB63AD" w:rsidR="003E7A9A" w:rsidDel="004D2C80" w:rsidRDefault="003E7A9A" w:rsidP="004D2C80">
      <w:pPr>
        <w:spacing w:after="0" w:line="480" w:lineRule="auto"/>
        <w:ind w:firstLine="426"/>
        <w:jc w:val="both"/>
        <w:rPr>
          <w:del w:id="133" w:author="Gabriel Nakamura" w:date="2020-05-04T12:32:00Z"/>
          <w:rFonts w:ascii="Times New Roman" w:hAnsi="Times New Roman" w:cs="Times New Roman"/>
          <w:sz w:val="24"/>
          <w:szCs w:val="24"/>
          <w:lang w:val="en-US"/>
        </w:rPr>
      </w:pPr>
    </w:p>
    <w:p w14:paraId="2EBC81BB" w14:textId="77777777" w:rsidR="003E7A9A" w:rsidRDefault="003E7A9A" w:rsidP="004D2C80">
      <w:pPr>
        <w:spacing w:after="0" w:line="480" w:lineRule="auto"/>
        <w:jc w:val="both"/>
        <w:rPr>
          <w:rFonts w:ascii="Times New Roman" w:hAnsi="Times New Roman" w:cs="Times New Roman"/>
          <w:sz w:val="24"/>
          <w:szCs w:val="24"/>
          <w:lang w:val="en-US"/>
        </w:rPr>
        <w:pPrChange w:id="134" w:author="Gabriel Nakamura" w:date="2020-05-04T12:32:00Z">
          <w:pPr>
            <w:spacing w:after="0" w:line="480" w:lineRule="auto"/>
            <w:ind w:firstLine="426"/>
            <w:jc w:val="both"/>
          </w:pPr>
        </w:pPrChange>
      </w:pPr>
    </w:p>
    <w:p w14:paraId="514D4F7B" w14:textId="3728AE89" w:rsidR="003E7A9A" w:rsidRPr="007B6D51" w:rsidRDefault="003E7A9A">
      <w:pPr>
        <w:spacing w:after="0" w:line="480" w:lineRule="auto"/>
        <w:ind w:firstLine="426"/>
        <w:jc w:val="both"/>
        <w:rPr>
          <w:rFonts w:ascii="Times New Roman" w:hAnsi="Times New Roman" w:cs="Times New Roman"/>
          <w:sz w:val="24"/>
          <w:szCs w:val="24"/>
          <w:lang w:val="en-US"/>
        </w:rPr>
      </w:pPr>
      <w:r>
        <w:rPr>
          <w:rFonts w:ascii="Times New Roman" w:hAnsi="Times New Roman" w:cs="Times New Roman"/>
          <w:sz w:val="24"/>
          <w:szCs w:val="24"/>
          <w:lang w:val="en-US"/>
        </w:rPr>
        <w:t>Figure 2</w:t>
      </w:r>
    </w:p>
    <w:p w14:paraId="66495D19" w14:textId="77777777" w:rsidR="00F25BC1" w:rsidRDefault="00F25BC1" w:rsidP="007B6D51">
      <w:pPr>
        <w:spacing w:after="0" w:line="480" w:lineRule="auto"/>
        <w:ind w:firstLine="426"/>
        <w:jc w:val="both"/>
        <w:rPr>
          <w:rFonts w:ascii="Times New Roman" w:hAnsi="Times New Roman" w:cs="Times New Roman"/>
          <w:sz w:val="24"/>
          <w:szCs w:val="24"/>
          <w:lang w:val="en-US" w:eastAsia="pt-BR"/>
        </w:rPr>
      </w:pPr>
    </w:p>
    <w:p w14:paraId="441B801F" w14:textId="22C5A051" w:rsidR="00F25BC1" w:rsidRPr="00C954D5" w:rsidRDefault="00F25BC1">
      <w:pPr>
        <w:spacing w:after="0" w:line="480" w:lineRule="auto"/>
        <w:rPr>
          <w:rFonts w:ascii="Times New Roman" w:hAnsi="Times New Roman" w:cs="Times New Roman"/>
          <w:i/>
          <w:iCs/>
          <w:sz w:val="24"/>
          <w:szCs w:val="24"/>
          <w:lang w:val="en-US" w:eastAsia="pt-BR"/>
        </w:rPr>
      </w:pPr>
      <w:r w:rsidRPr="007B6D51">
        <w:rPr>
          <w:rFonts w:ascii="Times New Roman" w:hAnsi="Times New Roman" w:cs="Times New Roman"/>
          <w:i/>
          <w:iCs/>
          <w:sz w:val="24"/>
          <w:szCs w:val="24"/>
          <w:lang w:val="en-US" w:eastAsia="pt-BR"/>
        </w:rPr>
        <w:t xml:space="preserve">Assessing turnover and </w:t>
      </w:r>
      <w:proofErr w:type="spellStart"/>
      <w:r w:rsidRPr="007B6D51">
        <w:rPr>
          <w:rFonts w:ascii="Times New Roman" w:hAnsi="Times New Roman" w:cs="Times New Roman"/>
          <w:i/>
          <w:iCs/>
          <w:sz w:val="24"/>
          <w:szCs w:val="24"/>
          <w:lang w:val="en-US" w:eastAsia="pt-BR"/>
        </w:rPr>
        <w:t>nestedness</w:t>
      </w:r>
      <w:proofErr w:type="spellEnd"/>
      <w:r w:rsidRPr="007B6D51">
        <w:rPr>
          <w:rFonts w:ascii="Times New Roman" w:hAnsi="Times New Roman" w:cs="Times New Roman"/>
          <w:i/>
          <w:iCs/>
          <w:sz w:val="24"/>
          <w:szCs w:val="24"/>
          <w:lang w:val="en-US" w:eastAsia="pt-BR"/>
        </w:rPr>
        <w:t xml:space="preserve"> components of </w:t>
      </w:r>
      <w:r w:rsidR="00DB35D5" w:rsidRPr="007B6D51">
        <w:rPr>
          <w:rFonts w:ascii="Times New Roman" w:hAnsi="Times New Roman" w:cs="Times New Roman"/>
          <w:i/>
          <w:iCs/>
          <w:sz w:val="24"/>
          <w:szCs w:val="24"/>
          <w:lang w:val="en-US" w:eastAsia="pt-BR"/>
        </w:rPr>
        <w:t>taxonomic</w:t>
      </w:r>
      <w:r w:rsidRPr="007B6D51">
        <w:rPr>
          <w:rFonts w:ascii="Times New Roman" w:hAnsi="Times New Roman" w:cs="Times New Roman"/>
          <w:i/>
          <w:iCs/>
          <w:sz w:val="24"/>
          <w:szCs w:val="24"/>
          <w:lang w:val="en-US" w:eastAsia="pt-BR"/>
        </w:rPr>
        <w:t xml:space="preserve"> and phylogenetic beta diversity</w:t>
      </w:r>
    </w:p>
    <w:p w14:paraId="6483F501" w14:textId="71B5B3A5" w:rsidR="00757F8F" w:rsidRDefault="005859C4" w:rsidP="007B6D51">
      <w:pPr>
        <w:spacing w:after="0" w:line="480" w:lineRule="auto"/>
        <w:rPr>
          <w:rFonts w:ascii="Times New Roman" w:hAnsi="Times New Roman" w:cs="Times New Roman"/>
          <w:lang w:val="en-US"/>
        </w:rPr>
      </w:pPr>
      <w:r>
        <w:rPr>
          <w:rFonts w:ascii="Times New Roman" w:hAnsi="Times New Roman" w:cs="Times New Roman"/>
          <w:sz w:val="24"/>
          <w:szCs w:val="24"/>
          <w:lang w:val="en-US" w:eastAsia="pt-BR"/>
        </w:rPr>
        <w:t xml:space="preserve">To quantify the amount of </w:t>
      </w:r>
      <w:r w:rsidR="00A01E3B">
        <w:rPr>
          <w:rFonts w:ascii="Times New Roman" w:hAnsi="Times New Roman" w:cs="Times New Roman"/>
          <w:sz w:val="24"/>
          <w:szCs w:val="24"/>
          <w:lang w:val="en-US" w:eastAsia="pt-BR"/>
        </w:rPr>
        <w:t>b</w:t>
      </w:r>
      <w:r>
        <w:rPr>
          <w:rFonts w:ascii="Times New Roman" w:hAnsi="Times New Roman" w:cs="Times New Roman"/>
          <w:sz w:val="24"/>
          <w:szCs w:val="24"/>
          <w:lang w:val="en-US" w:eastAsia="pt-BR"/>
        </w:rPr>
        <w:t xml:space="preserve">eta diversity </w:t>
      </w:r>
      <w:r w:rsidR="00A01E3B">
        <w:rPr>
          <w:rFonts w:ascii="Times New Roman" w:hAnsi="Times New Roman" w:cs="Times New Roman"/>
          <w:sz w:val="24"/>
          <w:szCs w:val="24"/>
          <w:lang w:val="en-US" w:eastAsia="pt-BR"/>
        </w:rPr>
        <w:t>in each</w:t>
      </w:r>
      <w:r>
        <w:rPr>
          <w:rFonts w:ascii="Times New Roman" w:hAnsi="Times New Roman" w:cs="Times New Roman"/>
          <w:sz w:val="24"/>
          <w:szCs w:val="24"/>
          <w:lang w:val="en-US" w:eastAsia="pt-BR"/>
        </w:rPr>
        <w:t xml:space="preserve"> </w:t>
      </w:r>
      <w:r w:rsidR="003E5DB8">
        <w:rPr>
          <w:rFonts w:ascii="Times New Roman" w:hAnsi="Times New Roman" w:cs="Times New Roman"/>
          <w:sz w:val="24"/>
          <w:szCs w:val="24"/>
          <w:lang w:val="en-US" w:eastAsia="pt-BR"/>
        </w:rPr>
        <w:t xml:space="preserve">of </w:t>
      </w:r>
      <w:r>
        <w:rPr>
          <w:rFonts w:ascii="Times New Roman" w:hAnsi="Times New Roman" w:cs="Times New Roman"/>
          <w:sz w:val="24"/>
          <w:szCs w:val="24"/>
          <w:lang w:val="en-US" w:eastAsia="pt-BR"/>
        </w:rPr>
        <w:t xml:space="preserve">the two </w:t>
      </w:r>
      <w:r w:rsidR="00A01E3B">
        <w:rPr>
          <w:rFonts w:ascii="Times New Roman" w:hAnsi="Times New Roman" w:cs="Times New Roman"/>
          <w:sz w:val="24"/>
          <w:szCs w:val="24"/>
          <w:lang w:val="en-US" w:eastAsia="pt-BR"/>
        </w:rPr>
        <w:t>b</w:t>
      </w:r>
      <w:r>
        <w:rPr>
          <w:rFonts w:ascii="Times New Roman" w:hAnsi="Times New Roman" w:cs="Times New Roman"/>
          <w:sz w:val="24"/>
          <w:szCs w:val="24"/>
          <w:lang w:val="en-US" w:eastAsia="pt-BR"/>
        </w:rPr>
        <w:t xml:space="preserve">asins, and </w:t>
      </w:r>
      <w:r w:rsidR="00A01E3B">
        <w:rPr>
          <w:rFonts w:ascii="Times New Roman" w:hAnsi="Times New Roman" w:cs="Times New Roman"/>
          <w:sz w:val="24"/>
          <w:szCs w:val="24"/>
          <w:lang w:val="en-US" w:eastAsia="pt-BR"/>
        </w:rPr>
        <w:t xml:space="preserve">to determine </w:t>
      </w:r>
      <w:r>
        <w:rPr>
          <w:rFonts w:ascii="Times New Roman" w:hAnsi="Times New Roman" w:cs="Times New Roman"/>
          <w:sz w:val="24"/>
          <w:szCs w:val="24"/>
          <w:lang w:val="en-US" w:eastAsia="pt-BR"/>
        </w:rPr>
        <w:t>how much</w:t>
      </w:r>
      <w:r w:rsidR="00A01E3B">
        <w:rPr>
          <w:rFonts w:ascii="Times New Roman" w:hAnsi="Times New Roman" w:cs="Times New Roman"/>
          <w:sz w:val="24"/>
          <w:szCs w:val="24"/>
          <w:lang w:val="en-US" w:eastAsia="pt-BR"/>
        </w:rPr>
        <w:t xml:space="preserve"> of </w:t>
      </w:r>
      <w:ins w:id="135" w:author="Gabriel Nakamura" w:date="2020-05-04T12:32:00Z">
        <w:r w:rsidR="004D2C80">
          <w:rPr>
            <w:rFonts w:ascii="Times New Roman" w:hAnsi="Times New Roman" w:cs="Times New Roman"/>
            <w:sz w:val="24"/>
            <w:szCs w:val="24"/>
            <w:lang w:val="en-US" w:eastAsia="pt-BR"/>
          </w:rPr>
          <w:t xml:space="preserve">this variation </w:t>
        </w:r>
      </w:ins>
      <w:del w:id="136" w:author="Gabriel Nakamura" w:date="2020-05-04T12:32:00Z">
        <w:r w:rsidR="00A01E3B" w:rsidDel="004D2C80">
          <w:rPr>
            <w:rFonts w:ascii="Times New Roman" w:hAnsi="Times New Roman" w:cs="Times New Roman"/>
            <w:sz w:val="24"/>
            <w:szCs w:val="24"/>
            <w:lang w:val="en-US" w:eastAsia="pt-BR"/>
          </w:rPr>
          <w:delText>it</w:delText>
        </w:r>
        <w:r w:rsidDel="004D2C80">
          <w:rPr>
            <w:rFonts w:ascii="Times New Roman" w:hAnsi="Times New Roman" w:cs="Times New Roman"/>
            <w:sz w:val="24"/>
            <w:szCs w:val="24"/>
            <w:lang w:val="en-US" w:eastAsia="pt-BR"/>
          </w:rPr>
          <w:delText xml:space="preserve"> </w:delText>
        </w:r>
      </w:del>
      <w:r>
        <w:rPr>
          <w:rFonts w:ascii="Times New Roman" w:hAnsi="Times New Roman" w:cs="Times New Roman"/>
          <w:sz w:val="24"/>
          <w:szCs w:val="24"/>
          <w:lang w:val="en-US" w:eastAsia="pt-BR"/>
        </w:rPr>
        <w:t xml:space="preserve">is due to </w:t>
      </w:r>
      <w:r w:rsidR="00C954D5">
        <w:rPr>
          <w:rFonts w:ascii="Times New Roman" w:hAnsi="Times New Roman" w:cs="Times New Roman"/>
          <w:sz w:val="24"/>
          <w:szCs w:val="24"/>
          <w:lang w:val="en-US" w:eastAsia="pt-BR"/>
        </w:rPr>
        <w:t>differences in richness (</w:t>
      </w:r>
      <w:proofErr w:type="spellStart"/>
      <w:r>
        <w:rPr>
          <w:rFonts w:ascii="Times New Roman" w:hAnsi="Times New Roman" w:cs="Times New Roman"/>
          <w:sz w:val="24"/>
          <w:szCs w:val="24"/>
          <w:lang w:val="en-US" w:eastAsia="pt-BR"/>
        </w:rPr>
        <w:t>nestedness</w:t>
      </w:r>
      <w:proofErr w:type="spellEnd"/>
      <w:r w:rsidR="00C954D5">
        <w:rPr>
          <w:rFonts w:ascii="Times New Roman" w:hAnsi="Times New Roman" w:cs="Times New Roman"/>
          <w:sz w:val="24"/>
          <w:szCs w:val="24"/>
          <w:lang w:val="en-US" w:eastAsia="pt-BR"/>
        </w:rPr>
        <w:t xml:space="preserve"> component)</w:t>
      </w:r>
      <w:r>
        <w:rPr>
          <w:rFonts w:ascii="Times New Roman" w:hAnsi="Times New Roman" w:cs="Times New Roman"/>
          <w:sz w:val="24"/>
          <w:szCs w:val="24"/>
          <w:lang w:val="en-US" w:eastAsia="pt-BR"/>
        </w:rPr>
        <w:t xml:space="preserve"> and</w:t>
      </w:r>
      <w:ins w:id="137" w:author="Gabriel Nakamura" w:date="2020-05-04T12:33:00Z">
        <w:r w:rsidR="004D2C80">
          <w:rPr>
            <w:rFonts w:ascii="Times New Roman" w:hAnsi="Times New Roman" w:cs="Times New Roman"/>
            <w:sz w:val="24"/>
            <w:szCs w:val="24"/>
            <w:lang w:val="en-US" w:eastAsia="pt-BR"/>
          </w:rPr>
          <w:t>/or</w:t>
        </w:r>
      </w:ins>
      <w:r>
        <w:rPr>
          <w:rFonts w:ascii="Times New Roman" w:hAnsi="Times New Roman" w:cs="Times New Roman"/>
          <w:sz w:val="24"/>
          <w:szCs w:val="24"/>
          <w:lang w:val="en-US" w:eastAsia="pt-BR"/>
        </w:rPr>
        <w:t xml:space="preserve"> </w:t>
      </w:r>
      <w:r w:rsidR="00C954D5">
        <w:rPr>
          <w:rFonts w:ascii="Times New Roman" w:hAnsi="Times New Roman" w:cs="Times New Roman"/>
          <w:sz w:val="24"/>
          <w:szCs w:val="24"/>
          <w:lang w:val="en-US" w:eastAsia="pt-BR"/>
        </w:rPr>
        <w:t>species replacement (</w:t>
      </w:r>
      <w:r>
        <w:rPr>
          <w:rFonts w:ascii="Times New Roman" w:hAnsi="Times New Roman" w:cs="Times New Roman"/>
          <w:sz w:val="24"/>
          <w:szCs w:val="24"/>
          <w:lang w:val="en-US" w:eastAsia="pt-BR"/>
        </w:rPr>
        <w:t>turnover</w:t>
      </w:r>
      <w:r w:rsidR="00DB35D5">
        <w:rPr>
          <w:rFonts w:ascii="Times New Roman" w:hAnsi="Times New Roman" w:cs="Times New Roman"/>
          <w:sz w:val="24"/>
          <w:szCs w:val="24"/>
          <w:lang w:val="en-US" w:eastAsia="pt-BR"/>
        </w:rPr>
        <w:t xml:space="preserve"> component</w:t>
      </w:r>
      <w:r w:rsidR="00C954D5">
        <w:rPr>
          <w:rFonts w:ascii="Times New Roman" w:hAnsi="Times New Roman" w:cs="Times New Roman"/>
          <w:sz w:val="24"/>
          <w:szCs w:val="24"/>
          <w:lang w:val="en-US" w:eastAsia="pt-BR"/>
        </w:rPr>
        <w:t>)</w:t>
      </w:r>
      <w:r>
        <w:rPr>
          <w:rFonts w:ascii="Times New Roman" w:hAnsi="Times New Roman" w:cs="Times New Roman"/>
          <w:sz w:val="24"/>
          <w:szCs w:val="24"/>
          <w:lang w:val="en-US" w:eastAsia="pt-BR"/>
        </w:rPr>
        <w:t xml:space="preserve">, we </w:t>
      </w:r>
      <w:r w:rsidR="00C954D5">
        <w:rPr>
          <w:rFonts w:ascii="Times New Roman" w:hAnsi="Times New Roman" w:cs="Times New Roman"/>
          <w:sz w:val="24"/>
          <w:szCs w:val="24"/>
          <w:lang w:val="en-US" w:eastAsia="pt-BR"/>
        </w:rPr>
        <w:t xml:space="preserve">used </w:t>
      </w:r>
      <w:r w:rsidR="00DB35D5">
        <w:rPr>
          <w:rFonts w:ascii="Times New Roman" w:hAnsi="Times New Roman" w:cs="Times New Roman"/>
          <w:sz w:val="24"/>
          <w:szCs w:val="24"/>
          <w:lang w:val="en-US" w:eastAsia="pt-BR"/>
        </w:rPr>
        <w:t xml:space="preserve">the </w:t>
      </w:r>
      <w:r>
        <w:rPr>
          <w:rFonts w:ascii="Times New Roman" w:hAnsi="Times New Roman" w:cs="Times New Roman"/>
          <w:sz w:val="24"/>
          <w:szCs w:val="24"/>
          <w:lang w:val="en-US" w:eastAsia="pt-BR"/>
        </w:rPr>
        <w:t xml:space="preserve">method proposed by </w:t>
      </w:r>
      <w:r w:rsidR="00DB35D5">
        <w:rPr>
          <w:rFonts w:ascii="Times New Roman" w:hAnsi="Times New Roman" w:cs="Times New Roman"/>
          <w:sz w:val="24"/>
          <w:szCs w:val="24"/>
          <w:lang w:val="en-US" w:eastAsia="pt-BR"/>
        </w:rPr>
        <w:fldChar w:fldCharType="begin" w:fldLock="1"/>
      </w:r>
      <w:r w:rsidR="00D40164">
        <w:rPr>
          <w:rFonts w:ascii="Times New Roman" w:hAnsi="Times New Roman" w:cs="Times New Roman"/>
          <w:sz w:val="24"/>
          <w:szCs w:val="24"/>
          <w:lang w:val="en-US" w:eastAsia="pt-BR"/>
        </w:rPr>
        <w:instrText>ADDIN CSL_CITATION {"citationItems":[{"id":"ITEM-1","itemData":{"DOI":"10.1111/j.1466-8238.2009.00490.x","ISBN":"1466-822X","ISSN":"1466822X","abstract":"método legal - integra análise de turnover (perda e ganho de spp) e de rede (dispersão entre as metacomunidades) - compara os dois e tenta inferir o processos mais influentes na variação da composição","author":[{"dropping-particle":"","family":"Baselga","given":"Andrés","non-dropping-particle":"","parse-names":false,"suffix":""}],"container-title":"Global Ecology and Biogeography","id":"ITEM-1","issued":{"date-parts":[["2010"]]},"page":"134-143","title":"Partitioning the turnover and nestedness components of beta diversity","type":"article-journal","volume":"19"},"uris":["http://www.mendeley.com/documents/?uuid=fa4cf631-4921-4a9b-8d9e-5f9c09f39e99"]}],"mendeley":{"formattedCitation":"(19)","plainTextFormattedCitation":"(19)","previouslyFormattedCitation":"(18)"},"properties":{"noteIndex":0},"schema":"https://github.com/citation-style-language/schema/raw/master/csl-citation.json"}</w:instrText>
      </w:r>
      <w:r w:rsidR="00DB35D5">
        <w:rPr>
          <w:rFonts w:ascii="Times New Roman" w:hAnsi="Times New Roman" w:cs="Times New Roman"/>
          <w:sz w:val="24"/>
          <w:szCs w:val="24"/>
          <w:lang w:val="en-US" w:eastAsia="pt-BR"/>
        </w:rPr>
        <w:fldChar w:fldCharType="separate"/>
      </w:r>
      <w:r w:rsidR="00D40164" w:rsidRPr="00D40164">
        <w:rPr>
          <w:rFonts w:ascii="Times New Roman" w:hAnsi="Times New Roman" w:cs="Times New Roman"/>
          <w:noProof/>
          <w:sz w:val="24"/>
          <w:szCs w:val="24"/>
          <w:lang w:val="en-US" w:eastAsia="pt-BR"/>
        </w:rPr>
        <w:t>(19)</w:t>
      </w:r>
      <w:r w:rsidR="00DB35D5">
        <w:rPr>
          <w:rFonts w:ascii="Times New Roman" w:hAnsi="Times New Roman" w:cs="Times New Roman"/>
          <w:sz w:val="24"/>
          <w:szCs w:val="24"/>
          <w:lang w:val="en-US" w:eastAsia="pt-BR"/>
        </w:rPr>
        <w:fldChar w:fldCharType="end"/>
      </w:r>
      <w:ins w:id="138" w:author="Wagner Vicentin" w:date="2020-04-25T15:56:00Z">
        <w:r w:rsidR="00632090">
          <w:rPr>
            <w:rFonts w:ascii="Times New Roman" w:hAnsi="Times New Roman" w:cs="Times New Roman"/>
            <w:sz w:val="24"/>
            <w:szCs w:val="24"/>
            <w:lang w:val="en-US" w:eastAsia="pt-BR"/>
          </w:rPr>
          <w:t xml:space="preserve"> </w:t>
        </w:r>
      </w:ins>
      <w:proofErr w:type="spellStart"/>
      <w:r>
        <w:rPr>
          <w:rFonts w:ascii="Times New Roman" w:hAnsi="Times New Roman" w:cs="Times New Roman"/>
          <w:sz w:val="24"/>
          <w:szCs w:val="24"/>
          <w:lang w:val="en-US" w:eastAsia="pt-BR"/>
        </w:rPr>
        <w:t>Baselga</w:t>
      </w:r>
      <w:proofErr w:type="spellEnd"/>
      <w:r>
        <w:rPr>
          <w:rFonts w:ascii="Times New Roman" w:hAnsi="Times New Roman" w:cs="Times New Roman"/>
          <w:sz w:val="24"/>
          <w:szCs w:val="24"/>
          <w:lang w:val="en-US" w:eastAsia="pt-BR"/>
        </w:rPr>
        <w:t xml:space="preserve"> et al. (2012). </w:t>
      </w:r>
      <w:ins w:id="139" w:author="Gabriel Nakamura" w:date="2020-05-04T12:33:00Z">
        <w:r w:rsidR="004D2C80">
          <w:rPr>
            <w:rFonts w:ascii="Times New Roman" w:hAnsi="Times New Roman" w:cs="Times New Roman"/>
            <w:sz w:val="24"/>
            <w:szCs w:val="24"/>
            <w:lang w:val="en-US" w:eastAsia="pt-BR"/>
          </w:rPr>
          <w:t>B</w:t>
        </w:r>
      </w:ins>
      <w:del w:id="140" w:author="Gabriel Nakamura" w:date="2020-05-04T12:33:00Z">
        <w:r w:rsidR="00C954D5" w:rsidDel="004D2C80">
          <w:rPr>
            <w:rFonts w:ascii="Times New Roman" w:hAnsi="Times New Roman" w:cs="Times New Roman"/>
            <w:sz w:val="24"/>
            <w:szCs w:val="24"/>
            <w:lang w:val="en-US" w:eastAsia="pt-BR"/>
          </w:rPr>
          <w:delText>Through this method t</w:delText>
        </w:r>
        <w:r w:rsidR="00E53DA9" w:rsidDel="004D2C80">
          <w:rPr>
            <w:rFonts w:ascii="Times New Roman" w:hAnsi="Times New Roman" w:cs="Times New Roman"/>
            <w:sz w:val="24"/>
            <w:szCs w:val="24"/>
            <w:lang w:val="en-US" w:eastAsia="pt-BR"/>
          </w:rPr>
          <w:delText>otal b</w:delText>
        </w:r>
      </w:del>
      <w:r w:rsidR="00E53DA9">
        <w:rPr>
          <w:rFonts w:ascii="Times New Roman" w:hAnsi="Times New Roman" w:cs="Times New Roman"/>
          <w:sz w:val="24"/>
          <w:szCs w:val="24"/>
          <w:lang w:val="en-US" w:eastAsia="pt-BR"/>
        </w:rPr>
        <w:t xml:space="preserve">eta diversity </w:t>
      </w:r>
      <w:del w:id="141" w:author="Gabriel Nakamura" w:date="2020-05-04T12:33:00Z">
        <w:r w:rsidR="00E53DA9" w:rsidDel="004D2C80">
          <w:rPr>
            <w:rFonts w:ascii="Times New Roman" w:hAnsi="Times New Roman" w:cs="Times New Roman"/>
            <w:sz w:val="24"/>
            <w:szCs w:val="24"/>
            <w:lang w:val="en-US" w:eastAsia="pt-BR"/>
          </w:rPr>
          <w:delText xml:space="preserve">is </w:delText>
        </w:r>
      </w:del>
      <w:ins w:id="142" w:author="Gabriel Nakamura" w:date="2020-05-04T12:33:00Z">
        <w:r w:rsidR="004D2C80">
          <w:rPr>
            <w:rFonts w:ascii="Times New Roman" w:hAnsi="Times New Roman" w:cs="Times New Roman"/>
            <w:sz w:val="24"/>
            <w:szCs w:val="24"/>
            <w:lang w:val="en-US" w:eastAsia="pt-BR"/>
          </w:rPr>
          <w:t>was</w:t>
        </w:r>
        <w:r w:rsidR="004D2C80">
          <w:rPr>
            <w:rFonts w:ascii="Times New Roman" w:hAnsi="Times New Roman" w:cs="Times New Roman"/>
            <w:sz w:val="24"/>
            <w:szCs w:val="24"/>
            <w:lang w:val="en-US" w:eastAsia="pt-BR"/>
          </w:rPr>
          <w:t xml:space="preserve"> </w:t>
        </w:r>
      </w:ins>
      <w:r w:rsidR="00E53DA9">
        <w:rPr>
          <w:rFonts w:ascii="Times New Roman" w:hAnsi="Times New Roman" w:cs="Times New Roman"/>
          <w:sz w:val="24"/>
          <w:szCs w:val="24"/>
          <w:lang w:val="en-US" w:eastAsia="pt-BR"/>
        </w:rPr>
        <w:t xml:space="preserve">calculated as being the pairwise </w:t>
      </w:r>
      <w:r w:rsidR="008A3DCD">
        <w:rPr>
          <w:rFonts w:ascii="Times New Roman" w:hAnsi="Times New Roman" w:cs="Times New Roman"/>
          <w:sz w:val="24"/>
          <w:szCs w:val="24"/>
          <w:lang w:val="en-US" w:eastAsia="pt-BR"/>
        </w:rPr>
        <w:t xml:space="preserve">dissimilarity </w:t>
      </w:r>
      <w:r w:rsidR="002215B2">
        <w:rPr>
          <w:rFonts w:ascii="Times New Roman" w:hAnsi="Times New Roman" w:cs="Times New Roman"/>
          <w:sz w:val="24"/>
          <w:szCs w:val="24"/>
          <w:lang w:val="en-US" w:eastAsia="pt-BR"/>
        </w:rPr>
        <w:t xml:space="preserve">among sites </w:t>
      </w:r>
      <w:r w:rsidR="008A3DCD">
        <w:rPr>
          <w:rFonts w:ascii="Times New Roman" w:hAnsi="Times New Roman" w:cs="Times New Roman"/>
          <w:sz w:val="24"/>
          <w:szCs w:val="24"/>
          <w:lang w:val="en-US" w:eastAsia="pt-BR"/>
        </w:rPr>
        <w:t>obtained through Sorensen index</w:t>
      </w:r>
      <w:r w:rsidR="002215B2">
        <w:rPr>
          <w:rFonts w:ascii="Times New Roman" w:hAnsi="Times New Roman" w:cs="Times New Roman"/>
          <w:sz w:val="24"/>
          <w:szCs w:val="24"/>
          <w:lang w:val="en-US" w:eastAsia="pt-BR"/>
        </w:rPr>
        <w:t xml:space="preserve"> (ref </w:t>
      </w:r>
      <w:proofErr w:type="spellStart"/>
      <w:r w:rsidR="002215B2">
        <w:rPr>
          <w:rFonts w:ascii="Times New Roman" w:hAnsi="Times New Roman" w:cs="Times New Roman"/>
          <w:sz w:val="24"/>
          <w:szCs w:val="24"/>
          <w:lang w:val="en-US" w:eastAsia="pt-BR"/>
        </w:rPr>
        <w:t>sorensen</w:t>
      </w:r>
      <w:proofErr w:type="spellEnd"/>
      <w:r w:rsidR="002215B2">
        <w:rPr>
          <w:rFonts w:ascii="Times New Roman" w:hAnsi="Times New Roman" w:cs="Times New Roman"/>
          <w:sz w:val="24"/>
          <w:szCs w:val="24"/>
          <w:lang w:val="en-US" w:eastAsia="pt-BR"/>
        </w:rPr>
        <w:t>)</w:t>
      </w:r>
      <w:r w:rsidR="008A3DCD">
        <w:rPr>
          <w:rFonts w:ascii="Times New Roman" w:hAnsi="Times New Roman" w:cs="Times New Roman"/>
          <w:sz w:val="24"/>
          <w:szCs w:val="24"/>
          <w:lang w:val="en-US" w:eastAsia="pt-BR"/>
        </w:rPr>
        <w:t xml:space="preserve">. The turnover is represented by Simpson </w:t>
      </w:r>
      <w:r w:rsidR="008B158E">
        <w:rPr>
          <w:rFonts w:ascii="Times New Roman" w:hAnsi="Times New Roman" w:cs="Times New Roman"/>
          <w:sz w:val="24"/>
          <w:szCs w:val="24"/>
          <w:lang w:val="en-US" w:eastAsia="pt-BR"/>
        </w:rPr>
        <w:t>index</w:t>
      </w:r>
      <w:r w:rsidR="002215B2">
        <w:rPr>
          <w:rFonts w:ascii="Times New Roman" w:hAnsi="Times New Roman" w:cs="Times New Roman"/>
          <w:sz w:val="24"/>
          <w:szCs w:val="24"/>
          <w:lang w:val="en-US" w:eastAsia="pt-BR"/>
        </w:rPr>
        <w:t xml:space="preserve"> (ref </w:t>
      </w:r>
      <w:proofErr w:type="spellStart"/>
      <w:r w:rsidR="002215B2">
        <w:rPr>
          <w:rFonts w:ascii="Times New Roman" w:hAnsi="Times New Roman" w:cs="Times New Roman"/>
          <w:sz w:val="24"/>
          <w:szCs w:val="24"/>
          <w:lang w:val="en-US" w:eastAsia="pt-BR"/>
        </w:rPr>
        <w:t>simpsom</w:t>
      </w:r>
      <w:proofErr w:type="spellEnd"/>
      <w:r w:rsidR="002215B2">
        <w:rPr>
          <w:rFonts w:ascii="Times New Roman" w:hAnsi="Times New Roman" w:cs="Times New Roman"/>
          <w:sz w:val="24"/>
          <w:szCs w:val="24"/>
          <w:lang w:val="en-US" w:eastAsia="pt-BR"/>
        </w:rPr>
        <w:t>)</w:t>
      </w:r>
      <w:r w:rsidR="008B158E">
        <w:rPr>
          <w:rFonts w:ascii="Times New Roman" w:hAnsi="Times New Roman" w:cs="Times New Roman"/>
          <w:sz w:val="24"/>
          <w:szCs w:val="24"/>
          <w:lang w:val="en-US" w:eastAsia="pt-BR"/>
        </w:rPr>
        <w:t xml:space="preserve"> and correspond to the dissimilarity among a pair of sites (or communities) </w:t>
      </w:r>
      <w:r w:rsidR="005A274E">
        <w:rPr>
          <w:rFonts w:ascii="Times New Roman" w:hAnsi="Times New Roman" w:cs="Times New Roman"/>
          <w:sz w:val="24"/>
          <w:szCs w:val="24"/>
          <w:lang w:val="en-US" w:eastAsia="pt-BR"/>
        </w:rPr>
        <w:t>removing the effect caused by</w:t>
      </w:r>
      <w:r w:rsidR="008B158E">
        <w:rPr>
          <w:rFonts w:ascii="Times New Roman" w:hAnsi="Times New Roman" w:cs="Times New Roman"/>
          <w:sz w:val="24"/>
          <w:szCs w:val="24"/>
          <w:lang w:val="en-US" w:eastAsia="pt-BR"/>
        </w:rPr>
        <w:t xml:space="preserve"> richness differences. </w:t>
      </w:r>
      <w:r w:rsidR="002215B2">
        <w:rPr>
          <w:rFonts w:ascii="Times New Roman" w:hAnsi="Times New Roman" w:cs="Times New Roman"/>
          <w:sz w:val="24"/>
          <w:szCs w:val="24"/>
          <w:lang w:val="en-US" w:eastAsia="pt-BR"/>
        </w:rPr>
        <w:t xml:space="preserve">Finally, </w:t>
      </w:r>
      <w:proofErr w:type="spellStart"/>
      <w:r w:rsidR="00F50597">
        <w:rPr>
          <w:rFonts w:ascii="Times New Roman" w:hAnsi="Times New Roman" w:cs="Times New Roman"/>
          <w:sz w:val="24"/>
          <w:szCs w:val="24"/>
          <w:lang w:val="en-US" w:eastAsia="pt-BR"/>
        </w:rPr>
        <w:t>nestedness</w:t>
      </w:r>
      <w:proofErr w:type="spellEnd"/>
      <w:r w:rsidR="002215B2">
        <w:rPr>
          <w:rFonts w:ascii="Times New Roman" w:hAnsi="Times New Roman" w:cs="Times New Roman"/>
          <w:sz w:val="24"/>
          <w:szCs w:val="24"/>
          <w:lang w:val="en-US" w:eastAsia="pt-BR"/>
        </w:rPr>
        <w:t xml:space="preserve"> component was </w:t>
      </w:r>
      <w:r w:rsidR="00F50597">
        <w:rPr>
          <w:rFonts w:ascii="Times New Roman" w:hAnsi="Times New Roman" w:cs="Times New Roman"/>
          <w:sz w:val="24"/>
          <w:szCs w:val="24"/>
          <w:lang w:val="en-US" w:eastAsia="pt-BR"/>
        </w:rPr>
        <w:t xml:space="preserve">obtained through the </w:t>
      </w:r>
      <w:r w:rsidR="003760AC">
        <w:rPr>
          <w:rFonts w:ascii="Times New Roman" w:hAnsi="Times New Roman" w:cs="Times New Roman"/>
          <w:sz w:val="24"/>
          <w:szCs w:val="24"/>
          <w:lang w:val="en-US" w:eastAsia="pt-BR"/>
        </w:rPr>
        <w:t xml:space="preserve">subtraction of </w:t>
      </w:r>
      <w:r w:rsidR="002215B2">
        <w:rPr>
          <w:rFonts w:ascii="Times New Roman" w:hAnsi="Times New Roman" w:cs="Times New Roman"/>
          <w:sz w:val="24"/>
          <w:szCs w:val="24"/>
          <w:lang w:val="en-US" w:eastAsia="pt-BR"/>
        </w:rPr>
        <w:t>turnover</w:t>
      </w:r>
      <w:r w:rsidR="00522E4D">
        <w:rPr>
          <w:rFonts w:ascii="Times New Roman" w:hAnsi="Times New Roman" w:cs="Times New Roman"/>
          <w:sz w:val="24"/>
          <w:szCs w:val="24"/>
          <w:lang w:val="en-US" w:eastAsia="pt-BR"/>
        </w:rPr>
        <w:t xml:space="preserve"> component (Simpson)</w:t>
      </w:r>
      <w:r w:rsidR="002215B2">
        <w:rPr>
          <w:rFonts w:ascii="Times New Roman" w:hAnsi="Times New Roman" w:cs="Times New Roman"/>
          <w:sz w:val="24"/>
          <w:szCs w:val="24"/>
          <w:lang w:val="en-US" w:eastAsia="pt-BR"/>
        </w:rPr>
        <w:t xml:space="preserve"> from total beta diversity (Sorensen)</w:t>
      </w:r>
      <w:r w:rsidR="00522E4D">
        <w:rPr>
          <w:rFonts w:ascii="Times New Roman" w:hAnsi="Times New Roman" w:cs="Times New Roman"/>
          <w:sz w:val="24"/>
          <w:szCs w:val="24"/>
          <w:lang w:val="en-US" w:eastAsia="pt-BR"/>
        </w:rPr>
        <w:t>.</w:t>
      </w:r>
      <w:r w:rsidR="006B0CD0">
        <w:rPr>
          <w:rFonts w:ascii="Times New Roman" w:hAnsi="Times New Roman" w:cs="Times New Roman"/>
          <w:sz w:val="24"/>
          <w:szCs w:val="24"/>
          <w:lang w:val="en-US" w:eastAsia="pt-BR"/>
        </w:rPr>
        <w:t xml:space="preserve"> B</w:t>
      </w:r>
      <w:r w:rsidR="00203303">
        <w:rPr>
          <w:rFonts w:ascii="Times New Roman" w:hAnsi="Times New Roman" w:cs="Times New Roman"/>
          <w:sz w:val="24"/>
          <w:szCs w:val="24"/>
          <w:lang w:val="en-US" w:eastAsia="pt-BR"/>
        </w:rPr>
        <w:t xml:space="preserve">eta diversity </w:t>
      </w:r>
      <w:r>
        <w:rPr>
          <w:rFonts w:ascii="Times New Roman" w:hAnsi="Times New Roman" w:cs="Times New Roman"/>
          <w:sz w:val="24"/>
          <w:szCs w:val="24"/>
          <w:lang w:val="en-US" w:eastAsia="pt-BR"/>
        </w:rPr>
        <w:t xml:space="preserve">values </w:t>
      </w:r>
      <w:r w:rsidR="003926FC">
        <w:rPr>
          <w:rFonts w:ascii="Times New Roman" w:hAnsi="Times New Roman" w:cs="Times New Roman"/>
          <w:sz w:val="24"/>
          <w:szCs w:val="24"/>
          <w:lang w:val="en-US" w:eastAsia="pt-BR"/>
        </w:rPr>
        <w:t>ranged from</w:t>
      </w:r>
      <w:r>
        <w:rPr>
          <w:rFonts w:ascii="Times New Roman" w:hAnsi="Times New Roman" w:cs="Times New Roman"/>
          <w:sz w:val="24"/>
          <w:szCs w:val="24"/>
          <w:lang w:val="en-US" w:eastAsia="pt-BR"/>
        </w:rPr>
        <w:t xml:space="preserve"> 0 </w:t>
      </w:r>
      <w:r w:rsidR="003926FC">
        <w:rPr>
          <w:rFonts w:ascii="Times New Roman" w:hAnsi="Times New Roman" w:cs="Times New Roman"/>
          <w:sz w:val="24"/>
          <w:szCs w:val="24"/>
          <w:lang w:val="en-US" w:eastAsia="pt-BR"/>
        </w:rPr>
        <w:t xml:space="preserve">to </w:t>
      </w:r>
      <w:r>
        <w:rPr>
          <w:rFonts w:ascii="Times New Roman" w:hAnsi="Times New Roman" w:cs="Times New Roman"/>
          <w:sz w:val="24"/>
          <w:szCs w:val="24"/>
          <w:lang w:val="en-US" w:eastAsia="pt-BR"/>
        </w:rPr>
        <w:t xml:space="preserve">1, where </w:t>
      </w:r>
      <w:r w:rsidR="00397378">
        <w:rPr>
          <w:rFonts w:ascii="Times New Roman" w:hAnsi="Times New Roman" w:cs="Times New Roman"/>
          <w:sz w:val="24"/>
          <w:szCs w:val="24"/>
          <w:lang w:val="en-US" w:eastAsia="pt-BR"/>
        </w:rPr>
        <w:t>1</w:t>
      </w:r>
      <w:r>
        <w:rPr>
          <w:rFonts w:ascii="Times New Roman" w:hAnsi="Times New Roman" w:cs="Times New Roman"/>
          <w:sz w:val="24"/>
          <w:szCs w:val="24"/>
          <w:lang w:val="en-US" w:eastAsia="pt-BR"/>
        </w:rPr>
        <w:t xml:space="preserve"> correspond to completely different communities. </w:t>
      </w:r>
      <w:r w:rsidR="005A274E">
        <w:rPr>
          <w:rFonts w:ascii="Times New Roman" w:hAnsi="Times New Roman" w:cs="Times New Roman"/>
          <w:sz w:val="24"/>
          <w:szCs w:val="24"/>
          <w:lang w:val="en-US" w:eastAsia="pt-BR"/>
        </w:rPr>
        <w:t>We used an occurrence community matrix (presence/absence) and the phylogenetic hypothesis presented in Figure 2 to obtain all components of taxonomic and phylogenetic beta diversity</w:t>
      </w:r>
      <w:ins w:id="143" w:author="Gabriel Nakamura" w:date="2020-05-04T12:34:00Z">
        <w:r w:rsidR="004D2C80">
          <w:rPr>
            <w:rFonts w:ascii="Times New Roman" w:hAnsi="Times New Roman" w:cs="Times New Roman"/>
            <w:sz w:val="24"/>
            <w:szCs w:val="24"/>
            <w:lang w:val="en-US" w:eastAsia="pt-BR"/>
          </w:rPr>
          <w:t xml:space="preserve"> for headwater stream fish communities</w:t>
        </w:r>
      </w:ins>
      <w:r w:rsidR="005A274E">
        <w:rPr>
          <w:rFonts w:ascii="Times New Roman" w:hAnsi="Times New Roman" w:cs="Times New Roman"/>
          <w:sz w:val="24"/>
          <w:szCs w:val="24"/>
          <w:lang w:val="en-US" w:eastAsia="pt-BR"/>
        </w:rPr>
        <w:t>.</w:t>
      </w:r>
    </w:p>
    <w:p w14:paraId="2324ABB6" w14:textId="6DC7F6BF" w:rsidR="00804462" w:rsidRDefault="00757F8F" w:rsidP="00757F8F">
      <w:pPr>
        <w:spacing w:after="0" w:line="480" w:lineRule="auto"/>
        <w:rPr>
          <w:rFonts w:ascii="Times New Roman" w:hAnsi="Times New Roman" w:cs="Times New Roman"/>
          <w:color w:val="000000"/>
          <w:sz w:val="24"/>
          <w:szCs w:val="24"/>
          <w:lang w:val="en-US" w:eastAsia="pt-BR"/>
        </w:rPr>
      </w:pPr>
      <w:r>
        <w:rPr>
          <w:rFonts w:ascii="Times New Roman" w:hAnsi="Times New Roman" w:cs="Times New Roman"/>
          <w:sz w:val="24"/>
          <w:szCs w:val="24"/>
          <w:lang w:val="en-US" w:eastAsia="pt-BR"/>
        </w:rPr>
        <w:tab/>
        <w:t>We</w:t>
      </w:r>
      <w:r w:rsidR="005859C4">
        <w:rPr>
          <w:rFonts w:ascii="Times New Roman" w:hAnsi="Times New Roman" w:cs="Times New Roman"/>
          <w:color w:val="000000"/>
          <w:sz w:val="24"/>
          <w:szCs w:val="24"/>
          <w:lang w:val="en-US" w:eastAsia="pt-BR"/>
        </w:rPr>
        <w:t xml:space="preserve"> </w:t>
      </w:r>
      <w:r w:rsidR="0047201D">
        <w:rPr>
          <w:rFonts w:ascii="Times New Roman" w:hAnsi="Times New Roman" w:cs="Times New Roman"/>
          <w:color w:val="000000"/>
          <w:sz w:val="24"/>
          <w:szCs w:val="24"/>
          <w:lang w:val="en-US" w:eastAsia="pt-BR"/>
        </w:rPr>
        <w:t>analyze</w:t>
      </w:r>
      <w:r>
        <w:rPr>
          <w:rFonts w:ascii="Times New Roman" w:hAnsi="Times New Roman" w:cs="Times New Roman"/>
          <w:color w:val="000000"/>
          <w:sz w:val="24"/>
          <w:szCs w:val="24"/>
          <w:lang w:val="en-US" w:eastAsia="pt-BR"/>
        </w:rPr>
        <w:t>d</w:t>
      </w:r>
      <w:r w:rsidR="0047201D">
        <w:rPr>
          <w:rFonts w:ascii="Times New Roman" w:hAnsi="Times New Roman" w:cs="Times New Roman"/>
          <w:color w:val="000000"/>
          <w:sz w:val="24"/>
          <w:szCs w:val="24"/>
          <w:lang w:val="en-US" w:eastAsia="pt-BR"/>
        </w:rPr>
        <w:t xml:space="preserve"> </w:t>
      </w:r>
      <w:r w:rsidR="005859C4">
        <w:rPr>
          <w:rFonts w:ascii="Times New Roman" w:hAnsi="Times New Roman" w:cs="Times New Roman"/>
          <w:color w:val="000000"/>
          <w:sz w:val="24"/>
          <w:szCs w:val="24"/>
          <w:lang w:val="en-US" w:eastAsia="pt-BR"/>
        </w:rPr>
        <w:t>the relation</w:t>
      </w:r>
      <w:r w:rsidR="00B50324">
        <w:rPr>
          <w:rFonts w:ascii="Times New Roman" w:hAnsi="Times New Roman" w:cs="Times New Roman"/>
          <w:color w:val="000000"/>
          <w:sz w:val="24"/>
          <w:szCs w:val="24"/>
          <w:lang w:val="en-US" w:eastAsia="pt-BR"/>
        </w:rPr>
        <w:t>ship</w:t>
      </w:r>
      <w:r w:rsidR="005859C4">
        <w:rPr>
          <w:rFonts w:ascii="Times New Roman" w:hAnsi="Times New Roman" w:cs="Times New Roman"/>
          <w:color w:val="000000"/>
          <w:sz w:val="24"/>
          <w:szCs w:val="24"/>
          <w:lang w:val="en-US" w:eastAsia="pt-BR"/>
        </w:rPr>
        <w:t xml:space="preserve"> between environmental</w:t>
      </w:r>
      <w:r>
        <w:rPr>
          <w:rFonts w:ascii="Times New Roman" w:hAnsi="Times New Roman" w:cs="Times New Roman"/>
          <w:color w:val="000000"/>
          <w:sz w:val="24"/>
          <w:szCs w:val="24"/>
          <w:lang w:val="en-US" w:eastAsia="pt-BR"/>
        </w:rPr>
        <w:t xml:space="preserve"> and biogeographical</w:t>
      </w:r>
      <w:r w:rsidR="00523793">
        <w:rPr>
          <w:rFonts w:ascii="Times New Roman" w:hAnsi="Times New Roman" w:cs="Times New Roman"/>
          <w:color w:val="000000"/>
          <w:sz w:val="24"/>
          <w:szCs w:val="24"/>
          <w:lang w:val="en-US" w:eastAsia="pt-BR"/>
        </w:rPr>
        <w:t xml:space="preserve"> (basins)</w:t>
      </w:r>
      <w:r w:rsidR="005859C4">
        <w:rPr>
          <w:rFonts w:ascii="Times New Roman" w:hAnsi="Times New Roman" w:cs="Times New Roman"/>
          <w:color w:val="000000"/>
          <w:sz w:val="24"/>
          <w:szCs w:val="24"/>
          <w:lang w:val="en-US" w:eastAsia="pt-BR"/>
        </w:rPr>
        <w:t xml:space="preserve"> variables and patterns of spatial distribution of different components of </w:t>
      </w:r>
      <w:r w:rsidR="0047201D">
        <w:rPr>
          <w:rFonts w:ascii="Times New Roman" w:hAnsi="Times New Roman" w:cs="Times New Roman"/>
          <w:color w:val="000000"/>
          <w:sz w:val="24"/>
          <w:szCs w:val="24"/>
          <w:lang w:val="en-US" w:eastAsia="pt-BR"/>
        </w:rPr>
        <w:t>f</w:t>
      </w:r>
      <w:r w:rsidR="005859C4">
        <w:rPr>
          <w:rFonts w:ascii="Times New Roman" w:hAnsi="Times New Roman" w:cs="Times New Roman"/>
          <w:color w:val="000000"/>
          <w:sz w:val="24"/>
          <w:szCs w:val="24"/>
          <w:lang w:val="en-US" w:eastAsia="pt-BR"/>
        </w:rPr>
        <w:t xml:space="preserve">unctional and </w:t>
      </w:r>
      <w:r w:rsidR="0047201D">
        <w:rPr>
          <w:rFonts w:ascii="Times New Roman" w:hAnsi="Times New Roman" w:cs="Times New Roman"/>
          <w:color w:val="000000"/>
          <w:sz w:val="24"/>
          <w:szCs w:val="24"/>
          <w:lang w:val="en-US" w:eastAsia="pt-BR"/>
        </w:rPr>
        <w:t>t</w:t>
      </w:r>
      <w:r w:rsidR="005859C4">
        <w:rPr>
          <w:rFonts w:ascii="Times New Roman" w:hAnsi="Times New Roman" w:cs="Times New Roman"/>
          <w:color w:val="000000"/>
          <w:sz w:val="24"/>
          <w:szCs w:val="24"/>
          <w:lang w:val="en-US" w:eastAsia="pt-BR"/>
        </w:rPr>
        <w:t xml:space="preserve">axonomic </w:t>
      </w:r>
      <w:r w:rsidR="0047201D">
        <w:rPr>
          <w:rFonts w:ascii="Times New Roman" w:hAnsi="Times New Roman" w:cs="Times New Roman"/>
          <w:color w:val="000000"/>
          <w:sz w:val="24"/>
          <w:szCs w:val="24"/>
          <w:lang w:val="en-US" w:eastAsia="pt-BR"/>
        </w:rPr>
        <w:t>b</w:t>
      </w:r>
      <w:r w:rsidR="005859C4">
        <w:rPr>
          <w:rFonts w:ascii="Times New Roman" w:hAnsi="Times New Roman" w:cs="Times New Roman"/>
          <w:color w:val="000000"/>
          <w:sz w:val="24"/>
          <w:szCs w:val="24"/>
          <w:lang w:val="en-US" w:eastAsia="pt-BR"/>
        </w:rPr>
        <w:t xml:space="preserve">eta diversity </w:t>
      </w:r>
      <w:r w:rsidR="00523793">
        <w:rPr>
          <w:rFonts w:ascii="Times New Roman" w:hAnsi="Times New Roman" w:cs="Times New Roman"/>
          <w:color w:val="000000"/>
          <w:sz w:val="24"/>
          <w:szCs w:val="24"/>
          <w:lang w:val="en-US" w:eastAsia="pt-BR"/>
        </w:rPr>
        <w:t>through the use of</w:t>
      </w:r>
      <w:r w:rsidR="00ED65F5">
        <w:rPr>
          <w:rFonts w:ascii="Times New Roman" w:hAnsi="Times New Roman" w:cs="Times New Roman"/>
          <w:color w:val="000000"/>
          <w:sz w:val="24"/>
          <w:szCs w:val="24"/>
          <w:lang w:val="en-US" w:eastAsia="pt-BR"/>
        </w:rPr>
        <w:t xml:space="preserve"> a permutational multivariate analysis of variance </w:t>
      </w:r>
      <w:r w:rsidR="001176F0">
        <w:rPr>
          <w:rFonts w:ascii="Times New Roman" w:hAnsi="Times New Roman" w:cs="Times New Roman"/>
          <w:color w:val="000000"/>
          <w:sz w:val="24"/>
          <w:szCs w:val="24"/>
          <w:lang w:val="en-US" w:eastAsia="pt-BR"/>
        </w:rPr>
        <w:t>with</w:t>
      </w:r>
      <w:r w:rsidR="00ED65F5">
        <w:rPr>
          <w:rFonts w:ascii="Times New Roman" w:hAnsi="Times New Roman" w:cs="Times New Roman"/>
          <w:color w:val="000000"/>
          <w:sz w:val="24"/>
          <w:szCs w:val="24"/>
          <w:lang w:val="en-US" w:eastAsia="pt-BR"/>
        </w:rPr>
        <w:t xml:space="preserve"> distance matrices (</w:t>
      </w:r>
      <w:r w:rsidR="00493352" w:rsidRPr="007B6D51">
        <w:rPr>
          <w:rFonts w:ascii="Times New Roman" w:hAnsi="Times New Roman" w:cs="Times New Roman"/>
          <w:i/>
          <w:iCs/>
          <w:color w:val="000000"/>
          <w:sz w:val="24"/>
          <w:szCs w:val="24"/>
          <w:lang w:val="en-US" w:eastAsia="pt-BR"/>
        </w:rPr>
        <w:t>a</w:t>
      </w:r>
      <w:r w:rsidR="00ED65F5" w:rsidRPr="007B6D51">
        <w:rPr>
          <w:rFonts w:ascii="Times New Roman" w:hAnsi="Times New Roman" w:cs="Times New Roman"/>
          <w:i/>
          <w:iCs/>
          <w:color w:val="000000"/>
          <w:sz w:val="24"/>
          <w:szCs w:val="24"/>
          <w:lang w:val="en-US" w:eastAsia="pt-BR"/>
        </w:rPr>
        <w:t>donis</w:t>
      </w:r>
      <w:r w:rsidR="00493352">
        <w:rPr>
          <w:rFonts w:ascii="Times New Roman" w:hAnsi="Times New Roman" w:cs="Times New Roman"/>
          <w:i/>
          <w:iCs/>
          <w:color w:val="000000"/>
          <w:sz w:val="24"/>
          <w:szCs w:val="24"/>
          <w:lang w:val="en-US" w:eastAsia="pt-BR"/>
        </w:rPr>
        <w:t xml:space="preserve">2 </w:t>
      </w:r>
      <w:r w:rsidR="00493352">
        <w:rPr>
          <w:rFonts w:ascii="Times New Roman" w:hAnsi="Times New Roman" w:cs="Times New Roman"/>
          <w:color w:val="000000"/>
          <w:sz w:val="24"/>
          <w:szCs w:val="24"/>
          <w:lang w:val="en-US" w:eastAsia="pt-BR"/>
        </w:rPr>
        <w:t>function in vegan package</w:t>
      </w:r>
      <w:r w:rsidR="007A0400">
        <w:rPr>
          <w:rFonts w:ascii="Times New Roman" w:hAnsi="Times New Roman" w:cs="Times New Roman"/>
          <w:color w:val="000000"/>
          <w:sz w:val="24"/>
          <w:szCs w:val="24"/>
          <w:lang w:val="en-US" w:eastAsia="pt-BR"/>
        </w:rPr>
        <w:t>, Anderson</w:t>
      </w:r>
      <w:r w:rsidR="009D2274">
        <w:rPr>
          <w:rFonts w:ascii="Times New Roman" w:hAnsi="Times New Roman" w:cs="Times New Roman"/>
          <w:color w:val="000000"/>
          <w:sz w:val="24"/>
          <w:szCs w:val="24"/>
          <w:lang w:val="en-US" w:eastAsia="pt-BR"/>
        </w:rPr>
        <w:t>, 2002</w:t>
      </w:r>
      <w:r w:rsidR="00ED65F5">
        <w:rPr>
          <w:rFonts w:ascii="Times New Roman" w:hAnsi="Times New Roman" w:cs="Times New Roman"/>
          <w:color w:val="000000"/>
          <w:sz w:val="24"/>
          <w:szCs w:val="24"/>
          <w:lang w:val="en-US" w:eastAsia="pt-BR"/>
        </w:rPr>
        <w:t xml:space="preserve"> </w:t>
      </w:r>
      <w:r w:rsidR="007A0400">
        <w:rPr>
          <w:rFonts w:ascii="Times New Roman" w:hAnsi="Times New Roman" w:cs="Times New Roman"/>
          <w:color w:val="000000"/>
          <w:sz w:val="24"/>
          <w:szCs w:val="24"/>
          <w:lang w:val="en-US" w:eastAsia="pt-BR"/>
        </w:rPr>
        <w:fldChar w:fldCharType="begin" w:fldLock="1"/>
      </w:r>
      <w:r w:rsidR="00D40164">
        <w:rPr>
          <w:rFonts w:ascii="Times New Roman" w:hAnsi="Times New Roman" w:cs="Times New Roman"/>
          <w:color w:val="000000"/>
          <w:sz w:val="24"/>
          <w:szCs w:val="24"/>
          <w:lang w:val="en-US" w:eastAsia="pt-BR"/>
        </w:rPr>
        <w:instrText>ADDIN CSL_CITATION {"citationItems":[{"id":"ITEM-1","itemData":{"DOI":"10.1111/j.1461-0248.2006.00926.x","ISBN":"1461-023X","ISSN":"1461023X","PMID":"16706913","abstract":"Beta diversity can be defined as the variability in species composition among sampling units for a given area. We propose that it can be measured as the average dissimilarity from individual observation units to their group centroid in multivariate space, using an appropriate dissimilarity measure. Differences in beta diversity among different areas or groups of samples can be tested using this approach. The choice of transformation and dissimilarity measure has important consequences for interpreting results. For kelp holdfast assemblages from New Zealand, variation in species composition was greater in smaller holdfasts, while variation in relative abundances was greater in larger holdasts. Variation in community structure of Norwegian continental shelf macrobenthic fauna increased with increases in environmental heterogeneity, regardless of the measure used. We propose a new dissimilarity measure which allows the relative weight placed on changes in composition vs. abundance to be specified explicitly.","author":[{"dropping-particle":"","family":"Anderson","given":"Marti J.","non-dropping-particle":"","parse-names":false,"suffix":""},{"dropping-particle":"","family":"Ellingsen","given":"Kari E.","non-dropping-particle":"","parse-names":false,"suffix":""},{"dropping-particle":"","family":"McArdle","given":"Brian H.","non-dropping-particle":"","parse-names":false,"suffix":""}],"container-title":"Ecology Letters","id":"ITEM-1","issue":"6","issued":{"date-parts":[["2006"]]},"page":"683-693","title":"Multivariate dispersion as a measure of beta diversity","type":"article-journal","volume":"9"},"uris":["http://www.mendeley.com/documents/?uuid=8fd4a7cb-59b1-4694-97d3-d36dc0e8b1ea"]}],"mendeley":{"formattedCitation":"(20)","plainTextFormattedCitation":"(20)","previouslyFormattedCitation":"(19)"},"properties":{"noteIndex":0},"schema":"https://github.com/citation-style-language/schema/raw/master/csl-citation.json"}</w:instrText>
      </w:r>
      <w:r w:rsidR="007A0400">
        <w:rPr>
          <w:rFonts w:ascii="Times New Roman" w:hAnsi="Times New Roman" w:cs="Times New Roman"/>
          <w:color w:val="000000"/>
          <w:sz w:val="24"/>
          <w:szCs w:val="24"/>
          <w:lang w:val="en-US" w:eastAsia="pt-BR"/>
        </w:rPr>
        <w:fldChar w:fldCharType="separate"/>
      </w:r>
      <w:r w:rsidR="00D40164" w:rsidRPr="00D40164">
        <w:rPr>
          <w:rFonts w:ascii="Times New Roman" w:hAnsi="Times New Roman" w:cs="Times New Roman"/>
          <w:noProof/>
          <w:color w:val="000000"/>
          <w:sz w:val="24"/>
          <w:szCs w:val="24"/>
          <w:lang w:val="en-US" w:eastAsia="pt-BR"/>
        </w:rPr>
        <w:t>(20)</w:t>
      </w:r>
      <w:r w:rsidR="007A0400">
        <w:rPr>
          <w:rFonts w:ascii="Times New Roman" w:hAnsi="Times New Roman" w:cs="Times New Roman"/>
          <w:color w:val="000000"/>
          <w:sz w:val="24"/>
          <w:szCs w:val="24"/>
          <w:lang w:val="en-US" w:eastAsia="pt-BR"/>
        </w:rPr>
        <w:fldChar w:fldCharType="end"/>
      </w:r>
      <w:r w:rsidR="00ED65F5">
        <w:rPr>
          <w:rFonts w:ascii="Times New Roman" w:hAnsi="Times New Roman" w:cs="Times New Roman"/>
          <w:color w:val="000000"/>
          <w:sz w:val="24"/>
          <w:szCs w:val="24"/>
          <w:lang w:val="en-US" w:eastAsia="pt-BR"/>
        </w:rPr>
        <w:t>)</w:t>
      </w:r>
      <w:r w:rsidR="005859C4">
        <w:rPr>
          <w:rFonts w:ascii="Times New Roman" w:hAnsi="Times New Roman" w:cs="Times New Roman"/>
          <w:color w:val="000000"/>
          <w:sz w:val="24"/>
          <w:szCs w:val="24"/>
          <w:lang w:val="en-US" w:eastAsia="pt-BR"/>
        </w:rPr>
        <w:t xml:space="preserve">. </w:t>
      </w:r>
      <w:r w:rsidR="009D2274">
        <w:rPr>
          <w:rFonts w:ascii="Times New Roman" w:hAnsi="Times New Roman" w:cs="Times New Roman"/>
          <w:color w:val="000000"/>
          <w:sz w:val="24"/>
          <w:szCs w:val="24"/>
          <w:lang w:val="en-US" w:eastAsia="pt-BR"/>
        </w:rPr>
        <w:t xml:space="preserve">We used the adonis2 function presented in vegan, </w:t>
      </w:r>
      <w:r w:rsidR="00336BB1">
        <w:rPr>
          <w:rFonts w:ascii="Times New Roman" w:hAnsi="Times New Roman" w:cs="Times New Roman"/>
          <w:color w:val="000000"/>
          <w:sz w:val="24"/>
          <w:szCs w:val="24"/>
          <w:lang w:val="en-US" w:eastAsia="pt-BR"/>
        </w:rPr>
        <w:t xml:space="preserve">opting to </w:t>
      </w:r>
      <w:r w:rsidR="00336BB1">
        <w:rPr>
          <w:rFonts w:ascii="Times New Roman" w:hAnsi="Times New Roman" w:cs="Times New Roman"/>
          <w:color w:val="000000"/>
          <w:sz w:val="24"/>
          <w:szCs w:val="24"/>
          <w:lang w:val="en-US" w:eastAsia="pt-BR"/>
        </w:rPr>
        <w:lastRenderedPageBreak/>
        <w:t xml:space="preserve">evaluate the marginal effects of each variable, </w:t>
      </w:r>
      <w:r w:rsidR="00072F1E">
        <w:rPr>
          <w:rFonts w:ascii="Times New Roman" w:hAnsi="Times New Roman" w:cs="Times New Roman"/>
          <w:color w:val="000000"/>
          <w:sz w:val="24"/>
          <w:szCs w:val="24"/>
          <w:lang w:val="en-US" w:eastAsia="pt-BR"/>
        </w:rPr>
        <w:t>that correspond</w:t>
      </w:r>
      <w:ins w:id="144" w:author="Gabriel Nakamura" w:date="2020-05-04T12:35:00Z">
        <w:r w:rsidR="004D2C80">
          <w:rPr>
            <w:rFonts w:ascii="Times New Roman" w:hAnsi="Times New Roman" w:cs="Times New Roman"/>
            <w:color w:val="000000"/>
            <w:sz w:val="24"/>
            <w:szCs w:val="24"/>
            <w:lang w:val="en-US" w:eastAsia="pt-BR"/>
          </w:rPr>
          <w:t>ed</w:t>
        </w:r>
      </w:ins>
      <w:r w:rsidR="00072F1E">
        <w:rPr>
          <w:rFonts w:ascii="Times New Roman" w:hAnsi="Times New Roman" w:cs="Times New Roman"/>
          <w:color w:val="000000"/>
          <w:sz w:val="24"/>
          <w:szCs w:val="24"/>
          <w:lang w:val="en-US" w:eastAsia="pt-BR"/>
        </w:rPr>
        <w:t xml:space="preserve"> to</w:t>
      </w:r>
      <w:r w:rsidR="00336BB1">
        <w:rPr>
          <w:rFonts w:ascii="Times New Roman" w:hAnsi="Times New Roman" w:cs="Times New Roman"/>
          <w:color w:val="000000"/>
          <w:sz w:val="24"/>
          <w:szCs w:val="24"/>
          <w:lang w:val="en-US" w:eastAsia="pt-BR"/>
        </w:rPr>
        <w:t xml:space="preserve"> the effect of each variable when controlling the effects of all other variables in the model</w:t>
      </w:r>
      <w:r w:rsidR="005859C4">
        <w:rPr>
          <w:rFonts w:ascii="Times New Roman" w:hAnsi="Times New Roman" w:cs="Times New Roman"/>
          <w:color w:val="000000"/>
          <w:sz w:val="24"/>
          <w:szCs w:val="24"/>
          <w:lang w:val="en-US" w:eastAsia="pt-BR"/>
        </w:rPr>
        <w:t>.</w:t>
      </w:r>
    </w:p>
    <w:p w14:paraId="1EC73443" w14:textId="0662B374" w:rsidR="005859C4" w:rsidRPr="00B76C81" w:rsidRDefault="00804462" w:rsidP="007B6D51">
      <w:pPr>
        <w:spacing w:after="0" w:line="480" w:lineRule="auto"/>
        <w:ind w:firstLine="708"/>
        <w:rPr>
          <w:rFonts w:ascii="Times New Roman" w:hAnsi="Times New Roman" w:cs="Times New Roman"/>
          <w:sz w:val="24"/>
          <w:szCs w:val="24"/>
          <w:lang w:val="en-US" w:eastAsia="pt-BR"/>
          <w:rPrChange w:id="145" w:author="Wagner Vicentin" w:date="2020-04-25T14:43:00Z">
            <w:rPr>
              <w:rFonts w:ascii="Times New Roman" w:hAnsi="Times New Roman" w:cs="Times New Roman"/>
              <w:sz w:val="24"/>
              <w:szCs w:val="24"/>
              <w:lang w:eastAsia="pt-BR"/>
            </w:rPr>
          </w:rPrChange>
        </w:rPr>
      </w:pPr>
      <w:r>
        <w:rPr>
          <w:rFonts w:ascii="Times New Roman" w:hAnsi="Times New Roman" w:cs="Times New Roman"/>
          <w:color w:val="000000"/>
          <w:sz w:val="24"/>
          <w:szCs w:val="24"/>
          <w:lang w:val="en-US" w:eastAsia="pt-BR"/>
        </w:rPr>
        <w:t xml:space="preserve">We tested the hypothesis </w:t>
      </w:r>
      <w:r w:rsidR="00683B48">
        <w:rPr>
          <w:rFonts w:ascii="Times New Roman" w:hAnsi="Times New Roman" w:cs="Times New Roman"/>
          <w:color w:val="000000"/>
          <w:sz w:val="24"/>
          <w:szCs w:val="24"/>
          <w:lang w:val="en-US" w:eastAsia="pt-BR"/>
        </w:rPr>
        <w:t xml:space="preserve">that Paraguay </w:t>
      </w:r>
      <w:r w:rsidR="00F2544A">
        <w:rPr>
          <w:rFonts w:ascii="Times New Roman" w:hAnsi="Times New Roman" w:cs="Times New Roman"/>
          <w:color w:val="000000"/>
          <w:sz w:val="24"/>
          <w:szCs w:val="24"/>
          <w:lang w:val="en-US" w:eastAsia="pt-BR"/>
        </w:rPr>
        <w:t xml:space="preserve">fish fauna </w:t>
      </w:r>
      <w:r w:rsidR="00683B48">
        <w:rPr>
          <w:rFonts w:ascii="Times New Roman" w:hAnsi="Times New Roman" w:cs="Times New Roman"/>
          <w:color w:val="000000"/>
          <w:sz w:val="24"/>
          <w:szCs w:val="24"/>
          <w:lang w:val="en-US" w:eastAsia="pt-BR"/>
        </w:rPr>
        <w:t xml:space="preserve">were </w:t>
      </w:r>
      <w:r w:rsidR="00F2544A">
        <w:rPr>
          <w:rFonts w:ascii="Times New Roman" w:hAnsi="Times New Roman" w:cs="Times New Roman"/>
          <w:color w:val="000000"/>
          <w:sz w:val="24"/>
          <w:szCs w:val="24"/>
          <w:lang w:val="en-US" w:eastAsia="pt-BR"/>
        </w:rPr>
        <w:t>more variable</w:t>
      </w:r>
      <w:r w:rsidR="00683B48">
        <w:rPr>
          <w:rFonts w:ascii="Times New Roman" w:hAnsi="Times New Roman" w:cs="Times New Roman"/>
          <w:color w:val="000000"/>
          <w:sz w:val="24"/>
          <w:szCs w:val="24"/>
          <w:lang w:val="en-US" w:eastAsia="pt-BR"/>
        </w:rPr>
        <w:t xml:space="preserve"> than </w:t>
      </w:r>
      <w:r w:rsidR="00F2544A">
        <w:rPr>
          <w:rFonts w:ascii="Times New Roman" w:hAnsi="Times New Roman" w:cs="Times New Roman"/>
          <w:color w:val="000000"/>
          <w:sz w:val="24"/>
          <w:szCs w:val="24"/>
          <w:lang w:val="en-US" w:eastAsia="pt-BR"/>
        </w:rPr>
        <w:t xml:space="preserve">that in </w:t>
      </w:r>
      <w:r w:rsidR="00683B48">
        <w:rPr>
          <w:rFonts w:ascii="Times New Roman" w:hAnsi="Times New Roman" w:cs="Times New Roman"/>
          <w:color w:val="000000"/>
          <w:sz w:val="24"/>
          <w:szCs w:val="24"/>
          <w:lang w:val="en-US" w:eastAsia="pt-BR"/>
        </w:rPr>
        <w:t xml:space="preserve">Paraná through the use of </w:t>
      </w:r>
      <w:r w:rsidR="009C225A">
        <w:rPr>
          <w:rFonts w:ascii="Times New Roman" w:hAnsi="Times New Roman" w:cs="Times New Roman"/>
          <w:color w:val="000000"/>
          <w:sz w:val="24"/>
          <w:szCs w:val="24"/>
          <w:lang w:val="en-US" w:eastAsia="pt-BR"/>
        </w:rPr>
        <w:t xml:space="preserve">a multivariate analysis of </w:t>
      </w:r>
      <w:r w:rsidR="00493352">
        <w:rPr>
          <w:rFonts w:ascii="Times New Roman" w:hAnsi="Times New Roman" w:cs="Times New Roman"/>
          <w:color w:val="000000"/>
          <w:sz w:val="24"/>
          <w:szCs w:val="24"/>
          <w:lang w:val="en-US" w:eastAsia="pt-BR"/>
        </w:rPr>
        <w:t>homogeneity</w:t>
      </w:r>
      <w:r w:rsidR="009C225A">
        <w:rPr>
          <w:rFonts w:ascii="Times New Roman" w:hAnsi="Times New Roman" w:cs="Times New Roman"/>
          <w:color w:val="000000"/>
          <w:sz w:val="24"/>
          <w:szCs w:val="24"/>
          <w:lang w:val="en-US" w:eastAsia="pt-BR"/>
        </w:rPr>
        <w:t xml:space="preserve"> of </w:t>
      </w:r>
      <w:r w:rsidR="001D0055">
        <w:rPr>
          <w:rFonts w:ascii="Times New Roman" w:hAnsi="Times New Roman" w:cs="Times New Roman"/>
          <w:color w:val="000000"/>
          <w:sz w:val="24"/>
          <w:szCs w:val="24"/>
          <w:lang w:val="en-US" w:eastAsia="pt-BR"/>
        </w:rPr>
        <w:t>groups dispersion</w:t>
      </w:r>
      <w:r w:rsidR="007A0895">
        <w:rPr>
          <w:rFonts w:ascii="Times New Roman" w:hAnsi="Times New Roman" w:cs="Times New Roman"/>
          <w:color w:val="000000"/>
          <w:sz w:val="24"/>
          <w:szCs w:val="24"/>
          <w:lang w:val="en-US" w:eastAsia="pt-BR"/>
        </w:rPr>
        <w:t xml:space="preserve"> </w:t>
      </w:r>
      <w:r w:rsidR="007A0895">
        <w:rPr>
          <w:rFonts w:ascii="Times New Roman" w:hAnsi="Times New Roman" w:cs="Times New Roman"/>
          <w:color w:val="000000"/>
          <w:sz w:val="24"/>
          <w:szCs w:val="24"/>
          <w:lang w:val="en-US" w:eastAsia="pt-BR"/>
        </w:rPr>
        <w:fldChar w:fldCharType="begin" w:fldLock="1"/>
      </w:r>
      <w:r w:rsidR="00D40164">
        <w:rPr>
          <w:rFonts w:ascii="Times New Roman" w:hAnsi="Times New Roman" w:cs="Times New Roman"/>
          <w:color w:val="000000"/>
          <w:sz w:val="24"/>
          <w:szCs w:val="24"/>
          <w:lang w:val="en-US" w:eastAsia="pt-BR"/>
        </w:rPr>
        <w:instrText>ADDIN CSL_CITATION {"citationItems":[{"id":"ITEM-1","itemData":{"DOI":"10.1111/j.1541-0420.2005.00440.x","ISSN":"0006341X","PMID":"16542252","abstract":"The traditional likelihood-based test for differences in multivariate dispersions is known to be sensitive to nonnormality. It is also impossible to use when the number of variables exceeds the number of observations. Many biological and ecological data sets have many variables, are highly skewed, and are zero-inflated. The traditional test and even some more robust alternatives are also unreasonable in many contexts where measures of dispersion based on a non-Euclidean dissimilarity would be more appropriate. Distance-based tests of homogeneity of multivariate dispersions, which can be based on any dissimilarity measure of choice, are proposed here. They rely on the rotational invariance of either the multivariate centroid or the spatial median to obtain measures of spread using principal coordinate axes. The tests are straightforward multivariate extensions of Levene's test, with P-values obtained either using the traditional F-distribution or using permutation of either least-squares or LAD residuals. Examples illustrate the utility of the approach, including the analysis of stabilizing selection in sparrows, biodiversity of New Zealand fish assemblages, and the response of Indonesian reef corals to an El Niño. Monte Carlo simulations from the real data sets show that the distance-based tests are robust and powerful for relevant alternative hypotheses of real differences in spread. © 2005, The International Biometric Society.","author":[{"dropping-particle":"","family":"Anderson","given":"Marti J.","non-dropping-particle":"","parse-names":false,"suffix":""}],"container-title":"Biometrics","id":"ITEM-1","issue":"1","issued":{"date-parts":[["2006"]]},"page":"245-253","title":"Distance-based tests for homogeneity of multivariate dispersions","type":"article-journal","volume":"62"},"uris":["http://www.mendeley.com/documents/?uuid=5b1dbd2a-7191-4945-8905-dadfcca2da3e"]}],"mendeley":{"formattedCitation":"(21)","plainTextFormattedCitation":"(21)","previouslyFormattedCitation":"(20)"},"properties":{"noteIndex":0},"schema":"https://github.com/citation-style-language/schema/raw/master/csl-citation.json"}</w:instrText>
      </w:r>
      <w:r w:rsidR="007A0895">
        <w:rPr>
          <w:rFonts w:ascii="Times New Roman" w:hAnsi="Times New Roman" w:cs="Times New Roman"/>
          <w:color w:val="000000"/>
          <w:sz w:val="24"/>
          <w:szCs w:val="24"/>
          <w:lang w:val="en-US" w:eastAsia="pt-BR"/>
        </w:rPr>
        <w:fldChar w:fldCharType="separate"/>
      </w:r>
      <w:r w:rsidR="00D40164" w:rsidRPr="00D40164">
        <w:rPr>
          <w:rFonts w:ascii="Times New Roman" w:hAnsi="Times New Roman" w:cs="Times New Roman"/>
          <w:noProof/>
          <w:color w:val="000000"/>
          <w:sz w:val="24"/>
          <w:szCs w:val="24"/>
          <w:lang w:val="en-US" w:eastAsia="pt-BR"/>
        </w:rPr>
        <w:t>(21)</w:t>
      </w:r>
      <w:r w:rsidR="007A0895">
        <w:rPr>
          <w:rFonts w:ascii="Times New Roman" w:hAnsi="Times New Roman" w:cs="Times New Roman"/>
          <w:color w:val="000000"/>
          <w:sz w:val="24"/>
          <w:szCs w:val="24"/>
          <w:lang w:val="en-US" w:eastAsia="pt-BR"/>
        </w:rPr>
        <w:fldChar w:fldCharType="end"/>
      </w:r>
      <w:r w:rsidR="007A0895">
        <w:rPr>
          <w:rFonts w:ascii="Times New Roman" w:hAnsi="Times New Roman" w:cs="Times New Roman"/>
          <w:color w:val="000000"/>
          <w:sz w:val="24"/>
          <w:szCs w:val="24"/>
          <w:lang w:val="en-US" w:eastAsia="pt-BR"/>
        </w:rPr>
        <w:t xml:space="preserve"> (Anderson, 2006)</w:t>
      </w:r>
      <w:r w:rsidR="003E3E9D">
        <w:rPr>
          <w:rFonts w:ascii="Times New Roman" w:hAnsi="Times New Roman" w:cs="Times New Roman"/>
          <w:color w:val="000000"/>
          <w:sz w:val="24"/>
          <w:szCs w:val="24"/>
          <w:lang w:val="en-US" w:eastAsia="pt-BR"/>
        </w:rPr>
        <w:t xml:space="preserve">. </w:t>
      </w:r>
      <w:r w:rsidR="00773A2E">
        <w:rPr>
          <w:rFonts w:ascii="Times New Roman" w:hAnsi="Times New Roman" w:cs="Times New Roman"/>
          <w:color w:val="000000"/>
          <w:sz w:val="24"/>
          <w:szCs w:val="24"/>
          <w:lang w:val="en-US" w:eastAsia="pt-BR"/>
        </w:rPr>
        <w:t xml:space="preserve">We performed this test using </w:t>
      </w:r>
      <w:proofErr w:type="spellStart"/>
      <w:r w:rsidR="00773A2E" w:rsidRPr="007B6D51">
        <w:rPr>
          <w:rFonts w:ascii="Times New Roman" w:hAnsi="Times New Roman" w:cs="Times New Roman"/>
          <w:i/>
          <w:iCs/>
          <w:color w:val="000000"/>
          <w:sz w:val="24"/>
          <w:szCs w:val="24"/>
          <w:lang w:val="en-US" w:eastAsia="pt-BR"/>
        </w:rPr>
        <w:t>betadisper</w:t>
      </w:r>
      <w:proofErr w:type="spellEnd"/>
      <w:r w:rsidR="00773A2E">
        <w:rPr>
          <w:rFonts w:ascii="Times New Roman" w:hAnsi="Times New Roman" w:cs="Times New Roman"/>
          <w:color w:val="000000"/>
          <w:sz w:val="24"/>
          <w:szCs w:val="24"/>
          <w:lang w:val="en-US" w:eastAsia="pt-BR"/>
        </w:rPr>
        <w:t xml:space="preserve"> function from vegan package. </w:t>
      </w:r>
      <w:r w:rsidR="00F2544A">
        <w:rPr>
          <w:rFonts w:ascii="Times New Roman" w:hAnsi="Times New Roman" w:cs="Times New Roman"/>
          <w:color w:val="000000"/>
          <w:sz w:val="24"/>
          <w:szCs w:val="24"/>
          <w:lang w:val="en-US" w:eastAsia="pt-BR"/>
        </w:rPr>
        <w:t>T</w:t>
      </w:r>
      <w:r w:rsidR="00773A2E">
        <w:rPr>
          <w:rFonts w:ascii="Times New Roman" w:hAnsi="Times New Roman" w:cs="Times New Roman"/>
          <w:color w:val="000000"/>
          <w:sz w:val="24"/>
          <w:szCs w:val="24"/>
          <w:lang w:val="en-US" w:eastAsia="pt-BR"/>
        </w:rPr>
        <w:t>he analysis</w:t>
      </w:r>
      <w:r w:rsidR="00F2544A">
        <w:rPr>
          <w:rFonts w:ascii="Times New Roman" w:hAnsi="Times New Roman" w:cs="Times New Roman"/>
          <w:color w:val="000000"/>
          <w:sz w:val="24"/>
          <w:szCs w:val="24"/>
          <w:lang w:val="en-US" w:eastAsia="pt-BR"/>
        </w:rPr>
        <w:t xml:space="preserve"> consists in</w:t>
      </w:r>
      <w:r w:rsidR="00773A2E">
        <w:rPr>
          <w:rFonts w:ascii="Times New Roman" w:hAnsi="Times New Roman" w:cs="Times New Roman"/>
          <w:color w:val="000000"/>
          <w:sz w:val="24"/>
          <w:szCs w:val="24"/>
          <w:lang w:val="en-US" w:eastAsia="pt-BR"/>
        </w:rPr>
        <w:t xml:space="preserve"> </w:t>
      </w:r>
      <w:r w:rsidR="00E72F4C">
        <w:rPr>
          <w:rFonts w:ascii="Times New Roman" w:hAnsi="Times New Roman" w:cs="Times New Roman"/>
          <w:color w:val="000000"/>
          <w:sz w:val="24"/>
          <w:szCs w:val="24"/>
          <w:lang w:val="en-US" w:eastAsia="pt-BR"/>
        </w:rPr>
        <w:t>calculate</w:t>
      </w:r>
      <w:r w:rsidR="00773A2E">
        <w:rPr>
          <w:rFonts w:ascii="Times New Roman" w:hAnsi="Times New Roman" w:cs="Times New Roman"/>
          <w:color w:val="000000"/>
          <w:sz w:val="24"/>
          <w:szCs w:val="24"/>
          <w:lang w:val="en-US" w:eastAsia="pt-BR"/>
        </w:rPr>
        <w:t xml:space="preserve"> the</w:t>
      </w:r>
      <w:r w:rsidR="00E72F4C">
        <w:rPr>
          <w:rFonts w:ascii="Times New Roman" w:hAnsi="Times New Roman" w:cs="Times New Roman"/>
          <w:color w:val="000000"/>
          <w:sz w:val="24"/>
          <w:szCs w:val="24"/>
          <w:lang w:val="en-US" w:eastAsia="pt-BR"/>
        </w:rPr>
        <w:t xml:space="preserve"> mean</w:t>
      </w:r>
      <w:r w:rsidR="00773A2E">
        <w:rPr>
          <w:rFonts w:ascii="Times New Roman" w:hAnsi="Times New Roman" w:cs="Times New Roman"/>
          <w:color w:val="000000"/>
          <w:sz w:val="24"/>
          <w:szCs w:val="24"/>
          <w:lang w:val="en-US" w:eastAsia="pt-BR"/>
        </w:rPr>
        <w:t xml:space="preserve"> distance </w:t>
      </w:r>
      <w:r w:rsidR="007A6641">
        <w:rPr>
          <w:rFonts w:ascii="Times New Roman" w:hAnsi="Times New Roman" w:cs="Times New Roman"/>
          <w:color w:val="000000"/>
          <w:sz w:val="24"/>
          <w:szCs w:val="24"/>
          <w:lang w:val="en-US" w:eastAsia="pt-BR"/>
        </w:rPr>
        <w:t xml:space="preserve">of </w:t>
      </w:r>
      <w:r w:rsidR="00C17D81">
        <w:rPr>
          <w:rFonts w:ascii="Times New Roman" w:hAnsi="Times New Roman" w:cs="Times New Roman"/>
          <w:color w:val="000000"/>
          <w:sz w:val="24"/>
          <w:szCs w:val="24"/>
          <w:lang w:val="en-US" w:eastAsia="pt-BR"/>
        </w:rPr>
        <w:t>sample unit</w:t>
      </w:r>
      <w:r w:rsidR="00E72F4C">
        <w:rPr>
          <w:rFonts w:ascii="Times New Roman" w:hAnsi="Times New Roman" w:cs="Times New Roman"/>
          <w:color w:val="000000"/>
          <w:sz w:val="24"/>
          <w:szCs w:val="24"/>
          <w:lang w:val="en-US" w:eastAsia="pt-BR"/>
        </w:rPr>
        <w:t>s to the group centroid that th</w:t>
      </w:r>
      <w:r w:rsidR="007A6641">
        <w:rPr>
          <w:rFonts w:ascii="Times New Roman" w:hAnsi="Times New Roman" w:cs="Times New Roman"/>
          <w:color w:val="000000"/>
          <w:sz w:val="24"/>
          <w:szCs w:val="24"/>
          <w:lang w:val="en-US" w:eastAsia="pt-BR"/>
        </w:rPr>
        <w:t>ese</w:t>
      </w:r>
      <w:r w:rsidR="00E72F4C">
        <w:rPr>
          <w:rFonts w:ascii="Times New Roman" w:hAnsi="Times New Roman" w:cs="Times New Roman"/>
          <w:color w:val="000000"/>
          <w:sz w:val="24"/>
          <w:szCs w:val="24"/>
          <w:lang w:val="en-US" w:eastAsia="pt-BR"/>
        </w:rPr>
        <w:t xml:space="preserve"> units </w:t>
      </w:r>
      <w:r w:rsidR="005E31E7">
        <w:rPr>
          <w:rFonts w:ascii="Times New Roman" w:hAnsi="Times New Roman" w:cs="Times New Roman"/>
          <w:color w:val="000000"/>
          <w:sz w:val="24"/>
          <w:szCs w:val="24"/>
          <w:lang w:val="en-US" w:eastAsia="pt-BR"/>
        </w:rPr>
        <w:t>belong.</w:t>
      </w:r>
      <w:r w:rsidR="00055DCD">
        <w:rPr>
          <w:rFonts w:ascii="Times New Roman" w:hAnsi="Times New Roman" w:cs="Times New Roman"/>
          <w:color w:val="000000"/>
          <w:sz w:val="24"/>
          <w:szCs w:val="24"/>
          <w:lang w:val="en-US" w:eastAsia="pt-BR"/>
        </w:rPr>
        <w:t xml:space="preserve"> </w:t>
      </w:r>
      <w:r w:rsidR="00A33C20">
        <w:rPr>
          <w:rFonts w:ascii="Times New Roman" w:hAnsi="Times New Roman" w:cs="Times New Roman"/>
          <w:color w:val="000000"/>
          <w:sz w:val="24"/>
          <w:szCs w:val="24"/>
          <w:lang w:val="en-US" w:eastAsia="pt-BR"/>
        </w:rPr>
        <w:t xml:space="preserve">We </w:t>
      </w:r>
      <w:r w:rsidR="003C34A1">
        <w:rPr>
          <w:rFonts w:ascii="Times New Roman" w:hAnsi="Times New Roman" w:cs="Times New Roman"/>
          <w:color w:val="000000"/>
          <w:sz w:val="24"/>
          <w:szCs w:val="24"/>
          <w:lang w:val="en-US" w:eastAsia="pt-BR"/>
        </w:rPr>
        <w:t>performed this analysis using</w:t>
      </w:r>
      <w:r w:rsidR="00A33C20">
        <w:rPr>
          <w:rFonts w:ascii="Times New Roman" w:hAnsi="Times New Roman" w:cs="Times New Roman"/>
          <w:color w:val="000000"/>
          <w:sz w:val="24"/>
          <w:szCs w:val="24"/>
          <w:lang w:val="en-US" w:eastAsia="pt-BR"/>
        </w:rPr>
        <w:t xml:space="preserve"> </w:t>
      </w:r>
      <w:proofErr w:type="spellStart"/>
      <w:r w:rsidR="00A33C20">
        <w:rPr>
          <w:rFonts w:ascii="Times New Roman" w:hAnsi="Times New Roman" w:cs="Times New Roman"/>
          <w:color w:val="000000"/>
          <w:sz w:val="24"/>
          <w:szCs w:val="24"/>
          <w:lang w:val="en-US" w:eastAsia="pt-BR"/>
        </w:rPr>
        <w:t>betadisper</w:t>
      </w:r>
      <w:proofErr w:type="spellEnd"/>
      <w:r w:rsidR="00A33C20">
        <w:rPr>
          <w:rFonts w:ascii="Times New Roman" w:hAnsi="Times New Roman" w:cs="Times New Roman"/>
          <w:color w:val="000000"/>
          <w:sz w:val="24"/>
          <w:szCs w:val="24"/>
          <w:lang w:val="en-US" w:eastAsia="pt-BR"/>
        </w:rPr>
        <w:t xml:space="preserve"> function </w:t>
      </w:r>
      <w:r w:rsidR="003C34A1">
        <w:rPr>
          <w:rFonts w:ascii="Times New Roman" w:hAnsi="Times New Roman" w:cs="Times New Roman"/>
          <w:color w:val="000000"/>
          <w:sz w:val="24"/>
          <w:szCs w:val="24"/>
          <w:lang w:val="en-US" w:eastAsia="pt-BR"/>
        </w:rPr>
        <w:t xml:space="preserve">with </w:t>
      </w:r>
      <w:r w:rsidR="00A33C20">
        <w:rPr>
          <w:rFonts w:ascii="Times New Roman" w:hAnsi="Times New Roman" w:cs="Times New Roman"/>
          <w:color w:val="000000"/>
          <w:sz w:val="24"/>
          <w:szCs w:val="24"/>
          <w:lang w:val="en-US" w:eastAsia="pt-BR"/>
        </w:rPr>
        <w:t>distance matrices that contain</w:t>
      </w:r>
      <w:ins w:id="146" w:author="Gabriel Nakamura" w:date="2020-05-04T12:36:00Z">
        <w:r w:rsidR="004D2C80">
          <w:rPr>
            <w:rFonts w:ascii="Times New Roman" w:hAnsi="Times New Roman" w:cs="Times New Roman"/>
            <w:color w:val="000000"/>
            <w:sz w:val="24"/>
            <w:szCs w:val="24"/>
            <w:lang w:val="en-US" w:eastAsia="pt-BR"/>
          </w:rPr>
          <w:t>ed</w:t>
        </w:r>
      </w:ins>
      <w:r w:rsidR="00A33C20">
        <w:rPr>
          <w:rFonts w:ascii="Times New Roman" w:hAnsi="Times New Roman" w:cs="Times New Roman"/>
          <w:color w:val="000000"/>
          <w:sz w:val="24"/>
          <w:szCs w:val="24"/>
          <w:lang w:val="en-US" w:eastAsia="pt-BR"/>
        </w:rPr>
        <w:t xml:space="preserve"> the pairwise </w:t>
      </w:r>
      <w:r w:rsidR="003C34A1">
        <w:rPr>
          <w:rFonts w:ascii="Times New Roman" w:hAnsi="Times New Roman" w:cs="Times New Roman"/>
          <w:color w:val="000000"/>
          <w:sz w:val="24"/>
          <w:szCs w:val="24"/>
          <w:lang w:val="en-US" w:eastAsia="pt-BR"/>
        </w:rPr>
        <w:t>dissimilarities</w:t>
      </w:r>
      <w:r w:rsidR="00A33C20">
        <w:rPr>
          <w:rFonts w:ascii="Times New Roman" w:hAnsi="Times New Roman" w:cs="Times New Roman"/>
          <w:color w:val="000000"/>
          <w:sz w:val="24"/>
          <w:szCs w:val="24"/>
          <w:lang w:val="en-US" w:eastAsia="pt-BR"/>
        </w:rPr>
        <w:t xml:space="preserve"> of each stream regarding the total, the turnover and the </w:t>
      </w:r>
      <w:proofErr w:type="spellStart"/>
      <w:r w:rsidR="00A33C20">
        <w:rPr>
          <w:rFonts w:ascii="Times New Roman" w:hAnsi="Times New Roman" w:cs="Times New Roman"/>
          <w:color w:val="000000"/>
          <w:sz w:val="24"/>
          <w:szCs w:val="24"/>
          <w:lang w:val="en-US" w:eastAsia="pt-BR"/>
        </w:rPr>
        <w:t>nestedness</w:t>
      </w:r>
      <w:proofErr w:type="spellEnd"/>
      <w:r w:rsidR="00A33C20">
        <w:rPr>
          <w:rFonts w:ascii="Times New Roman" w:hAnsi="Times New Roman" w:cs="Times New Roman"/>
          <w:color w:val="000000"/>
          <w:sz w:val="24"/>
          <w:szCs w:val="24"/>
          <w:lang w:val="en-US" w:eastAsia="pt-BR"/>
        </w:rPr>
        <w:t xml:space="preserve"> component of taxonomic and phylogenetic beta diversity. </w:t>
      </w:r>
      <w:r w:rsidR="005C68A2">
        <w:rPr>
          <w:rFonts w:ascii="Times New Roman" w:hAnsi="Times New Roman" w:cs="Times New Roman"/>
          <w:color w:val="000000"/>
          <w:sz w:val="24"/>
          <w:szCs w:val="24"/>
          <w:lang w:val="en-US" w:eastAsia="pt-BR"/>
        </w:rPr>
        <w:t>We</w:t>
      </w:r>
      <w:r w:rsidR="00055DCD">
        <w:rPr>
          <w:rFonts w:ascii="Times New Roman" w:hAnsi="Times New Roman" w:cs="Times New Roman"/>
          <w:color w:val="000000"/>
          <w:sz w:val="24"/>
          <w:szCs w:val="24"/>
          <w:lang w:val="en-US" w:eastAsia="pt-BR"/>
        </w:rPr>
        <w:t xml:space="preserve"> test </w:t>
      </w:r>
      <w:ins w:id="147" w:author="Wagner Vicentin" w:date="2020-04-25T16:03:00Z">
        <w:r w:rsidR="00632090">
          <w:rPr>
            <w:rFonts w:ascii="Times New Roman" w:hAnsi="Times New Roman" w:cs="Times New Roman"/>
            <w:color w:val="000000"/>
            <w:sz w:val="24"/>
            <w:szCs w:val="24"/>
            <w:lang w:val="en-US" w:eastAsia="pt-BR"/>
          </w:rPr>
          <w:t xml:space="preserve">if </w:t>
        </w:r>
      </w:ins>
      <w:r w:rsidR="004B6A92">
        <w:rPr>
          <w:rFonts w:ascii="Times New Roman" w:hAnsi="Times New Roman" w:cs="Times New Roman"/>
          <w:color w:val="000000"/>
          <w:sz w:val="24"/>
          <w:szCs w:val="24"/>
          <w:lang w:val="en-US" w:eastAsia="pt-BR"/>
        </w:rPr>
        <w:t xml:space="preserve">the mean distance of each group differs from one another </w:t>
      </w:r>
      <w:r w:rsidR="00661F63">
        <w:rPr>
          <w:rFonts w:ascii="Times New Roman" w:hAnsi="Times New Roman" w:cs="Times New Roman"/>
          <w:color w:val="000000"/>
          <w:sz w:val="24"/>
          <w:szCs w:val="24"/>
          <w:lang w:val="en-US" w:eastAsia="pt-BR"/>
        </w:rPr>
        <w:t>by</w:t>
      </w:r>
      <w:r w:rsidR="004B6A92">
        <w:rPr>
          <w:rFonts w:ascii="Times New Roman" w:hAnsi="Times New Roman" w:cs="Times New Roman"/>
          <w:color w:val="000000"/>
          <w:sz w:val="24"/>
          <w:szCs w:val="24"/>
          <w:lang w:val="en-US" w:eastAsia="pt-BR"/>
        </w:rPr>
        <w:t xml:space="preserve"> perform</w:t>
      </w:r>
      <w:r w:rsidR="00661F63">
        <w:rPr>
          <w:rFonts w:ascii="Times New Roman" w:hAnsi="Times New Roman" w:cs="Times New Roman"/>
          <w:color w:val="000000"/>
          <w:sz w:val="24"/>
          <w:szCs w:val="24"/>
          <w:lang w:val="en-US" w:eastAsia="pt-BR"/>
        </w:rPr>
        <w:t>ing</w:t>
      </w:r>
      <w:r w:rsidR="004B6A92">
        <w:rPr>
          <w:rFonts w:ascii="Times New Roman" w:hAnsi="Times New Roman" w:cs="Times New Roman"/>
          <w:color w:val="000000"/>
          <w:sz w:val="24"/>
          <w:szCs w:val="24"/>
          <w:lang w:val="en-US" w:eastAsia="pt-BR"/>
        </w:rPr>
        <w:t xml:space="preserve"> a </w:t>
      </w:r>
      <w:r w:rsidR="00F2544A">
        <w:rPr>
          <w:rFonts w:ascii="Times New Roman" w:hAnsi="Times New Roman" w:cs="Times New Roman"/>
          <w:color w:val="000000"/>
          <w:sz w:val="24"/>
          <w:szCs w:val="24"/>
          <w:lang w:val="en-US" w:eastAsia="pt-BR"/>
        </w:rPr>
        <w:t>permutation test</w:t>
      </w:r>
      <w:r w:rsidR="00661F63">
        <w:rPr>
          <w:rFonts w:ascii="Times New Roman" w:hAnsi="Times New Roman" w:cs="Times New Roman"/>
          <w:color w:val="000000"/>
          <w:sz w:val="24"/>
          <w:szCs w:val="24"/>
          <w:lang w:val="en-US" w:eastAsia="pt-BR"/>
        </w:rPr>
        <w:t>,</w:t>
      </w:r>
      <w:r w:rsidR="005E31E7">
        <w:rPr>
          <w:rFonts w:ascii="Times New Roman" w:hAnsi="Times New Roman" w:cs="Times New Roman"/>
          <w:color w:val="000000"/>
          <w:sz w:val="24"/>
          <w:szCs w:val="24"/>
          <w:lang w:val="en-US" w:eastAsia="pt-BR"/>
        </w:rPr>
        <w:t xml:space="preserve"> </w:t>
      </w:r>
      <w:r w:rsidR="00946FB9">
        <w:rPr>
          <w:rFonts w:ascii="Times New Roman" w:hAnsi="Times New Roman" w:cs="Times New Roman"/>
          <w:color w:val="000000"/>
          <w:sz w:val="24"/>
          <w:szCs w:val="24"/>
          <w:lang w:val="en-US" w:eastAsia="pt-BR"/>
        </w:rPr>
        <w:t xml:space="preserve">where a </w:t>
      </w:r>
      <w:r w:rsidR="00371283">
        <w:rPr>
          <w:rFonts w:ascii="Times New Roman" w:hAnsi="Times New Roman" w:cs="Times New Roman"/>
          <w:color w:val="000000"/>
          <w:sz w:val="24"/>
          <w:szCs w:val="24"/>
          <w:lang w:val="en-US" w:eastAsia="pt-BR"/>
        </w:rPr>
        <w:t>null F distribution is generated and compared to the observed F</w:t>
      </w:r>
      <w:r w:rsidR="00661F63">
        <w:rPr>
          <w:rFonts w:ascii="Times New Roman" w:hAnsi="Times New Roman" w:cs="Times New Roman"/>
          <w:color w:val="000000"/>
          <w:sz w:val="24"/>
          <w:szCs w:val="24"/>
          <w:lang w:val="en-US" w:eastAsia="pt-BR"/>
        </w:rPr>
        <w:t xml:space="preserve"> of </w:t>
      </w:r>
      <w:ins w:id="148" w:author="Gabriel Nakamura" w:date="2020-05-04T12:36:00Z">
        <w:r w:rsidR="004D2C80">
          <w:rPr>
            <w:rFonts w:ascii="Times New Roman" w:hAnsi="Times New Roman" w:cs="Times New Roman"/>
            <w:color w:val="000000"/>
            <w:sz w:val="24"/>
            <w:szCs w:val="24"/>
            <w:lang w:val="en-US" w:eastAsia="pt-BR"/>
          </w:rPr>
          <w:t xml:space="preserve">the </w:t>
        </w:r>
      </w:ins>
      <w:r w:rsidR="00661F63">
        <w:rPr>
          <w:rFonts w:ascii="Times New Roman" w:hAnsi="Times New Roman" w:cs="Times New Roman"/>
          <w:color w:val="000000"/>
          <w:sz w:val="24"/>
          <w:szCs w:val="24"/>
          <w:lang w:val="en-US" w:eastAsia="pt-BR"/>
        </w:rPr>
        <w:t>original distances</w:t>
      </w:r>
      <w:r w:rsidR="00C42548">
        <w:rPr>
          <w:rFonts w:ascii="Times New Roman" w:hAnsi="Times New Roman" w:cs="Times New Roman"/>
          <w:color w:val="000000"/>
          <w:sz w:val="24"/>
          <w:szCs w:val="24"/>
          <w:lang w:val="en-US" w:eastAsia="pt-BR"/>
        </w:rPr>
        <w:t xml:space="preserve"> (using </w:t>
      </w:r>
      <w:proofErr w:type="spellStart"/>
      <w:r w:rsidR="00C42548" w:rsidRPr="007B6D51">
        <w:rPr>
          <w:rFonts w:ascii="Times New Roman" w:hAnsi="Times New Roman" w:cs="Times New Roman"/>
          <w:i/>
          <w:iCs/>
          <w:color w:val="000000"/>
          <w:sz w:val="24"/>
          <w:szCs w:val="24"/>
          <w:lang w:val="en-US" w:eastAsia="pt-BR"/>
        </w:rPr>
        <w:t>permutest</w:t>
      </w:r>
      <w:proofErr w:type="spellEnd"/>
      <w:r w:rsidR="00C42548">
        <w:rPr>
          <w:rFonts w:ascii="Times New Roman" w:hAnsi="Times New Roman" w:cs="Times New Roman"/>
          <w:color w:val="000000"/>
          <w:sz w:val="24"/>
          <w:szCs w:val="24"/>
          <w:lang w:val="en-US" w:eastAsia="pt-BR"/>
        </w:rPr>
        <w:t xml:space="preserve"> function in vegan package)</w:t>
      </w:r>
      <w:r w:rsidR="00371283">
        <w:rPr>
          <w:rFonts w:ascii="Times New Roman" w:hAnsi="Times New Roman" w:cs="Times New Roman"/>
          <w:color w:val="000000"/>
          <w:sz w:val="24"/>
          <w:szCs w:val="24"/>
          <w:lang w:val="en-US" w:eastAsia="pt-BR"/>
        </w:rPr>
        <w:t xml:space="preserve">. </w:t>
      </w:r>
      <w:r w:rsidR="005859C4">
        <w:rPr>
          <w:rFonts w:ascii="Times New Roman" w:hAnsi="Times New Roman" w:cs="Times New Roman"/>
          <w:sz w:val="24"/>
          <w:szCs w:val="24"/>
          <w:lang w:val="en-US" w:eastAsia="pt-BR"/>
        </w:rPr>
        <w:t xml:space="preserve">All </w:t>
      </w:r>
      <w:r w:rsidR="003F33A9">
        <w:rPr>
          <w:rFonts w:ascii="Times New Roman" w:hAnsi="Times New Roman" w:cs="Times New Roman"/>
          <w:sz w:val="24"/>
          <w:szCs w:val="24"/>
          <w:lang w:val="en-US" w:eastAsia="pt-BR"/>
        </w:rPr>
        <w:t xml:space="preserve">analyses </w:t>
      </w:r>
      <w:r w:rsidR="005859C4">
        <w:rPr>
          <w:rFonts w:ascii="Times New Roman" w:hAnsi="Times New Roman" w:cs="Times New Roman"/>
          <w:sz w:val="24"/>
          <w:szCs w:val="24"/>
          <w:lang w:val="en-US" w:eastAsia="pt-BR"/>
        </w:rPr>
        <w:t>and calculations were performed in R (R Development Core Team, 2014)</w:t>
      </w:r>
      <w:r w:rsidR="00023019">
        <w:rPr>
          <w:rFonts w:ascii="Times New Roman" w:hAnsi="Times New Roman" w:cs="Times New Roman"/>
          <w:sz w:val="24"/>
          <w:szCs w:val="24"/>
          <w:lang w:val="en-US" w:eastAsia="pt-BR"/>
        </w:rPr>
        <w:t>. A</w:t>
      </w:r>
      <w:r w:rsidR="005859C4">
        <w:rPr>
          <w:rFonts w:ascii="Times New Roman" w:hAnsi="Times New Roman" w:cs="Times New Roman"/>
          <w:sz w:val="24"/>
          <w:szCs w:val="24"/>
          <w:lang w:val="en-US" w:eastAsia="pt-BR"/>
        </w:rPr>
        <w:t xml:space="preserve">ll p values </w:t>
      </w:r>
      <w:del w:id="149" w:author="Gabriel Nakamura" w:date="2020-05-04T12:37:00Z">
        <w:r w:rsidR="005859C4" w:rsidDel="004D2C80">
          <w:rPr>
            <w:rFonts w:ascii="Times New Roman" w:hAnsi="Times New Roman" w:cs="Times New Roman"/>
            <w:sz w:val="24"/>
            <w:szCs w:val="24"/>
            <w:lang w:val="en-US" w:eastAsia="pt-BR"/>
          </w:rPr>
          <w:delText xml:space="preserve">calculated </w:delText>
        </w:r>
      </w:del>
      <w:r w:rsidR="005859C4">
        <w:rPr>
          <w:rFonts w:ascii="Times New Roman" w:hAnsi="Times New Roman" w:cs="Times New Roman"/>
          <w:sz w:val="24"/>
          <w:szCs w:val="24"/>
          <w:lang w:val="en-US" w:eastAsia="pt-BR"/>
        </w:rPr>
        <w:t xml:space="preserve">were stated </w:t>
      </w:r>
      <w:del w:id="150" w:author="Gabriel Nakamura" w:date="2020-05-04T12:37:00Z">
        <w:r w:rsidR="005859C4" w:rsidDel="004D2C80">
          <w:rPr>
            <w:rFonts w:ascii="Times New Roman" w:hAnsi="Times New Roman" w:cs="Times New Roman"/>
            <w:sz w:val="24"/>
            <w:szCs w:val="24"/>
            <w:lang w:val="en-US" w:eastAsia="pt-BR"/>
          </w:rPr>
          <w:delText xml:space="preserve">as </w:delText>
        </w:r>
        <w:r w:rsidR="008856A3" w:rsidDel="004D2C80">
          <w:rPr>
            <w:rFonts w:ascii="Times New Roman" w:hAnsi="Times New Roman" w:cs="Times New Roman"/>
            <w:sz w:val="24"/>
            <w:szCs w:val="24"/>
            <w:lang w:val="en-US" w:eastAsia="pt-BR"/>
          </w:rPr>
          <w:delText>nominal</w:delText>
        </w:r>
      </w:del>
      <w:ins w:id="151" w:author="Gabriel Nakamura" w:date="2020-05-04T12:37:00Z">
        <w:r w:rsidR="004D2C80">
          <w:rPr>
            <w:rFonts w:ascii="Times New Roman" w:hAnsi="Times New Roman" w:cs="Times New Roman"/>
            <w:sz w:val="24"/>
            <w:szCs w:val="24"/>
            <w:lang w:val="en-US" w:eastAsia="pt-BR"/>
          </w:rPr>
          <w:t>with nominal error of</w:t>
        </w:r>
      </w:ins>
      <w:r w:rsidR="008856A3">
        <w:rPr>
          <w:rFonts w:ascii="Times New Roman" w:hAnsi="Times New Roman" w:cs="Times New Roman"/>
          <w:sz w:val="24"/>
          <w:szCs w:val="24"/>
          <w:lang w:val="en-US" w:eastAsia="pt-BR"/>
        </w:rPr>
        <w:t xml:space="preserve"> </w:t>
      </w:r>
      <w:r w:rsidR="005859C4">
        <w:rPr>
          <w:rFonts w:ascii="Times New Roman" w:hAnsi="Times New Roman" w:cs="Times New Roman"/>
          <w:sz w:val="24"/>
          <w:szCs w:val="24"/>
          <w:lang w:val="en-US" w:eastAsia="pt-BR"/>
        </w:rPr>
        <w:t>α=0.05.</w:t>
      </w:r>
      <w:r w:rsidR="00952EF1">
        <w:rPr>
          <w:rFonts w:ascii="Times New Roman" w:hAnsi="Times New Roman" w:cs="Times New Roman"/>
          <w:sz w:val="24"/>
          <w:szCs w:val="24"/>
          <w:lang w:val="en-US" w:eastAsia="pt-BR"/>
        </w:rPr>
        <w:t xml:space="preserve"> All data and codes used to perform the analysis </w:t>
      </w:r>
      <w:r w:rsidR="005851BB">
        <w:rPr>
          <w:rFonts w:ascii="Times New Roman" w:hAnsi="Times New Roman" w:cs="Times New Roman"/>
          <w:sz w:val="24"/>
          <w:szCs w:val="24"/>
          <w:lang w:val="en-US" w:eastAsia="pt-BR"/>
        </w:rPr>
        <w:t>can be accessed through</w:t>
      </w:r>
      <w:r w:rsidR="00952EF1">
        <w:rPr>
          <w:rFonts w:ascii="Times New Roman" w:hAnsi="Times New Roman" w:cs="Times New Roman"/>
          <w:sz w:val="24"/>
          <w:szCs w:val="24"/>
          <w:lang w:val="en-US" w:eastAsia="pt-BR"/>
        </w:rPr>
        <w:t xml:space="preserve"> GitHub repository (</w:t>
      </w:r>
      <w:r w:rsidR="00451882" w:rsidRPr="00B76C81">
        <w:rPr>
          <w:rFonts w:ascii="Times New Roman" w:hAnsi="Times New Roman" w:cs="Times New Roman"/>
          <w:sz w:val="24"/>
          <w:szCs w:val="24"/>
          <w:lang w:val="en-US" w:eastAsia="pt-BR"/>
          <w:rPrChange w:id="152" w:author="Wagner Vicentin" w:date="2020-04-25T14:43:00Z">
            <w:rPr>
              <w:rFonts w:ascii="Times New Roman" w:hAnsi="Times New Roman" w:cs="Times New Roman"/>
              <w:sz w:val="24"/>
              <w:szCs w:val="24"/>
              <w:lang w:eastAsia="pt-BR"/>
            </w:rPr>
          </w:rPrChange>
        </w:rPr>
        <w:t>https://github.com/GabrielNakamura/MS_Parana_Paraguai</w:t>
      </w:r>
      <w:r w:rsidR="00952EF1" w:rsidRPr="00451882">
        <w:rPr>
          <w:rFonts w:ascii="Times New Roman" w:hAnsi="Times New Roman" w:cs="Times New Roman"/>
          <w:sz w:val="24"/>
          <w:szCs w:val="24"/>
          <w:lang w:val="en-US" w:eastAsia="pt-BR"/>
        </w:rPr>
        <w:t>)</w:t>
      </w:r>
      <w:r w:rsidR="00952EF1" w:rsidRPr="00DE1A7D">
        <w:rPr>
          <w:rFonts w:ascii="Times New Roman" w:hAnsi="Times New Roman" w:cs="Times New Roman"/>
          <w:sz w:val="24"/>
          <w:szCs w:val="24"/>
          <w:lang w:val="en-US" w:eastAsia="pt-BR"/>
        </w:rPr>
        <w:t>.</w:t>
      </w:r>
    </w:p>
    <w:p w14:paraId="5B2CA171" w14:textId="77777777" w:rsidR="005859C4" w:rsidRDefault="005859C4">
      <w:pPr>
        <w:spacing w:after="0" w:line="480" w:lineRule="auto"/>
        <w:jc w:val="both"/>
        <w:rPr>
          <w:rFonts w:ascii="Times New Roman" w:hAnsi="Times New Roman" w:cs="Times New Roman"/>
          <w:sz w:val="24"/>
          <w:szCs w:val="24"/>
          <w:lang w:val="en-US" w:eastAsia="pt-BR"/>
        </w:rPr>
      </w:pPr>
    </w:p>
    <w:p w14:paraId="5A3A413E" w14:textId="179452DB" w:rsidR="005859C4" w:rsidRDefault="005859C4">
      <w:pPr>
        <w:spacing w:after="0" w:line="480" w:lineRule="auto"/>
        <w:jc w:val="both"/>
        <w:rPr>
          <w:rFonts w:ascii="Times New Roman" w:hAnsi="Times New Roman" w:cs="Times New Roman"/>
          <w:b/>
          <w:color w:val="000000"/>
          <w:sz w:val="24"/>
          <w:szCs w:val="24"/>
          <w:lang w:val="en-US" w:eastAsia="pt-BR"/>
        </w:rPr>
      </w:pPr>
      <w:r>
        <w:rPr>
          <w:rFonts w:ascii="Times New Roman" w:hAnsi="Times New Roman" w:cs="Times New Roman"/>
          <w:b/>
          <w:color w:val="000000"/>
          <w:sz w:val="24"/>
          <w:szCs w:val="24"/>
          <w:lang w:val="en-US" w:eastAsia="pt-BR"/>
        </w:rPr>
        <w:t>Results</w:t>
      </w:r>
    </w:p>
    <w:p w14:paraId="303B4EA9" w14:textId="0BD51F0C" w:rsidR="00E66474" w:rsidRDefault="00E66474">
      <w:pPr>
        <w:spacing w:after="0" w:line="480" w:lineRule="auto"/>
        <w:jc w:val="both"/>
        <w:rPr>
          <w:rFonts w:ascii="Times New Roman" w:hAnsi="Times New Roman" w:cs="Times New Roman"/>
          <w:bCs/>
          <w:color w:val="000000"/>
          <w:sz w:val="24"/>
          <w:szCs w:val="24"/>
          <w:lang w:val="en-US" w:eastAsia="pt-BR"/>
        </w:rPr>
      </w:pPr>
      <w:r>
        <w:rPr>
          <w:rFonts w:ascii="Times New Roman" w:hAnsi="Times New Roman" w:cs="Times New Roman"/>
          <w:bCs/>
          <w:color w:val="000000"/>
          <w:sz w:val="24"/>
          <w:szCs w:val="24"/>
          <w:lang w:val="en-US" w:eastAsia="pt-BR"/>
        </w:rPr>
        <w:t>We f</w:t>
      </w:r>
      <w:ins w:id="153" w:author="Wagner Vicentin" w:date="2020-04-25T16:08:00Z">
        <w:r w:rsidR="0082683E">
          <w:rPr>
            <w:rFonts w:ascii="Times New Roman" w:hAnsi="Times New Roman" w:cs="Times New Roman"/>
            <w:bCs/>
            <w:color w:val="000000"/>
            <w:sz w:val="24"/>
            <w:szCs w:val="24"/>
            <w:lang w:val="en-US" w:eastAsia="pt-BR"/>
          </w:rPr>
          <w:t>oun</w:t>
        </w:r>
      </w:ins>
      <w:del w:id="154" w:author="Wagner Vicentin" w:date="2020-04-25T16:08:00Z">
        <w:r w:rsidDel="0082683E">
          <w:rPr>
            <w:rFonts w:ascii="Times New Roman" w:hAnsi="Times New Roman" w:cs="Times New Roman"/>
            <w:bCs/>
            <w:color w:val="000000"/>
            <w:sz w:val="24"/>
            <w:szCs w:val="24"/>
            <w:lang w:val="en-US" w:eastAsia="pt-BR"/>
          </w:rPr>
          <w:delText>in</w:delText>
        </w:r>
      </w:del>
      <w:r>
        <w:rPr>
          <w:rFonts w:ascii="Times New Roman" w:hAnsi="Times New Roman" w:cs="Times New Roman"/>
          <w:bCs/>
          <w:color w:val="000000"/>
          <w:sz w:val="24"/>
          <w:szCs w:val="24"/>
          <w:lang w:val="en-US" w:eastAsia="pt-BR"/>
        </w:rPr>
        <w:t xml:space="preserve">d that the variation </w:t>
      </w:r>
      <w:r w:rsidR="0081229B">
        <w:rPr>
          <w:rFonts w:ascii="Times New Roman" w:hAnsi="Times New Roman" w:cs="Times New Roman"/>
          <w:bCs/>
          <w:color w:val="000000"/>
          <w:sz w:val="24"/>
          <w:szCs w:val="24"/>
          <w:lang w:val="en-US" w:eastAsia="pt-BR"/>
        </w:rPr>
        <w:t xml:space="preserve">in both taxonomic and phylogenetic composition </w:t>
      </w:r>
      <w:r>
        <w:rPr>
          <w:rFonts w:ascii="Times New Roman" w:hAnsi="Times New Roman" w:cs="Times New Roman"/>
          <w:bCs/>
          <w:color w:val="000000"/>
          <w:sz w:val="24"/>
          <w:szCs w:val="24"/>
          <w:lang w:val="en-US" w:eastAsia="pt-BR"/>
        </w:rPr>
        <w:t xml:space="preserve">among headwater stream fish communities </w:t>
      </w:r>
      <w:r w:rsidR="0081229B">
        <w:rPr>
          <w:rFonts w:ascii="Times New Roman" w:hAnsi="Times New Roman" w:cs="Times New Roman"/>
          <w:bCs/>
          <w:color w:val="000000"/>
          <w:sz w:val="24"/>
          <w:szCs w:val="24"/>
          <w:lang w:val="en-US" w:eastAsia="pt-BR"/>
        </w:rPr>
        <w:t>was</w:t>
      </w:r>
      <w:r>
        <w:rPr>
          <w:rFonts w:ascii="Times New Roman" w:hAnsi="Times New Roman" w:cs="Times New Roman"/>
          <w:bCs/>
          <w:color w:val="000000"/>
          <w:sz w:val="24"/>
          <w:szCs w:val="24"/>
          <w:lang w:val="en-US" w:eastAsia="pt-BR"/>
        </w:rPr>
        <w:t xml:space="preserve"> mainly due </w:t>
      </w:r>
      <w:r w:rsidR="008478EC">
        <w:rPr>
          <w:rFonts w:ascii="Times New Roman" w:hAnsi="Times New Roman" w:cs="Times New Roman"/>
          <w:bCs/>
          <w:color w:val="000000"/>
          <w:sz w:val="24"/>
          <w:szCs w:val="24"/>
          <w:lang w:val="en-US" w:eastAsia="pt-BR"/>
        </w:rPr>
        <w:t xml:space="preserve">the species </w:t>
      </w:r>
      <w:r w:rsidR="00BD159D">
        <w:rPr>
          <w:rFonts w:ascii="Times New Roman" w:hAnsi="Times New Roman" w:cs="Times New Roman"/>
          <w:bCs/>
          <w:color w:val="000000"/>
          <w:sz w:val="24"/>
          <w:szCs w:val="24"/>
          <w:lang w:val="en-US" w:eastAsia="pt-BR"/>
        </w:rPr>
        <w:t>turnover</w:t>
      </w:r>
      <w:r w:rsidR="008478EC">
        <w:rPr>
          <w:rFonts w:ascii="Times New Roman" w:hAnsi="Times New Roman" w:cs="Times New Roman"/>
          <w:bCs/>
          <w:color w:val="000000"/>
          <w:sz w:val="24"/>
          <w:szCs w:val="24"/>
          <w:lang w:val="en-US" w:eastAsia="pt-BR"/>
        </w:rPr>
        <w:t xml:space="preserve"> </w:t>
      </w:r>
      <w:r>
        <w:rPr>
          <w:rFonts w:ascii="Times New Roman" w:hAnsi="Times New Roman" w:cs="Times New Roman"/>
          <w:bCs/>
          <w:color w:val="000000"/>
          <w:sz w:val="24"/>
          <w:szCs w:val="24"/>
          <w:lang w:val="en-US" w:eastAsia="pt-BR"/>
        </w:rPr>
        <w:t>among the two basins</w:t>
      </w:r>
      <w:r w:rsidR="00985E0A">
        <w:rPr>
          <w:rFonts w:ascii="Times New Roman" w:hAnsi="Times New Roman" w:cs="Times New Roman"/>
          <w:bCs/>
          <w:color w:val="000000"/>
          <w:sz w:val="24"/>
          <w:szCs w:val="24"/>
          <w:lang w:val="en-US" w:eastAsia="pt-BR"/>
        </w:rPr>
        <w:t xml:space="preserve"> </w:t>
      </w:r>
      <w:r w:rsidR="00137597">
        <w:rPr>
          <w:rFonts w:ascii="Times New Roman" w:hAnsi="Times New Roman" w:cs="Times New Roman"/>
          <w:bCs/>
          <w:color w:val="000000"/>
          <w:sz w:val="24"/>
          <w:szCs w:val="24"/>
          <w:lang w:val="en-US" w:eastAsia="pt-BR"/>
        </w:rPr>
        <w:t xml:space="preserve">(Figure </w:t>
      </w:r>
      <w:r w:rsidR="00BD159D">
        <w:rPr>
          <w:rFonts w:ascii="Times New Roman" w:hAnsi="Times New Roman" w:cs="Times New Roman"/>
          <w:bCs/>
          <w:color w:val="000000"/>
          <w:sz w:val="24"/>
          <w:szCs w:val="24"/>
          <w:lang w:val="en-US" w:eastAsia="pt-BR"/>
        </w:rPr>
        <w:t>3</w:t>
      </w:r>
      <w:r w:rsidR="00137597">
        <w:rPr>
          <w:rFonts w:ascii="Times New Roman" w:hAnsi="Times New Roman" w:cs="Times New Roman"/>
          <w:bCs/>
          <w:color w:val="000000"/>
          <w:sz w:val="24"/>
          <w:szCs w:val="24"/>
          <w:lang w:val="en-US" w:eastAsia="pt-BR"/>
        </w:rPr>
        <w:t>)</w:t>
      </w:r>
      <w:r>
        <w:rPr>
          <w:rFonts w:ascii="Times New Roman" w:hAnsi="Times New Roman" w:cs="Times New Roman"/>
          <w:bCs/>
          <w:color w:val="000000"/>
          <w:sz w:val="24"/>
          <w:szCs w:val="24"/>
          <w:lang w:val="en-US" w:eastAsia="pt-BR"/>
        </w:rPr>
        <w:t>.</w:t>
      </w:r>
      <w:r w:rsidR="0081229B">
        <w:rPr>
          <w:rFonts w:ascii="Times New Roman" w:hAnsi="Times New Roman" w:cs="Times New Roman"/>
          <w:bCs/>
          <w:color w:val="000000"/>
          <w:sz w:val="24"/>
          <w:szCs w:val="24"/>
          <w:lang w:val="en-US" w:eastAsia="pt-BR"/>
        </w:rPr>
        <w:t xml:space="preserve"> </w:t>
      </w:r>
      <w:r w:rsidR="00A74F84">
        <w:rPr>
          <w:rFonts w:ascii="Times New Roman" w:hAnsi="Times New Roman" w:cs="Times New Roman"/>
          <w:bCs/>
          <w:color w:val="000000"/>
          <w:sz w:val="24"/>
          <w:szCs w:val="24"/>
          <w:lang w:val="en-US" w:eastAsia="pt-BR"/>
        </w:rPr>
        <w:t xml:space="preserve">Besides the biogeographical </w:t>
      </w:r>
      <w:r w:rsidR="000F11A1">
        <w:rPr>
          <w:rFonts w:ascii="Times New Roman" w:hAnsi="Times New Roman" w:cs="Times New Roman"/>
          <w:bCs/>
          <w:color w:val="000000"/>
          <w:sz w:val="24"/>
          <w:szCs w:val="24"/>
          <w:lang w:val="en-US" w:eastAsia="pt-BR"/>
        </w:rPr>
        <w:t xml:space="preserve">influence on stream fish </w:t>
      </w:r>
      <w:r w:rsidR="00F47932">
        <w:rPr>
          <w:rFonts w:ascii="Times New Roman" w:hAnsi="Times New Roman" w:cs="Times New Roman"/>
          <w:bCs/>
          <w:color w:val="000000"/>
          <w:sz w:val="24"/>
          <w:szCs w:val="24"/>
          <w:lang w:val="en-US" w:eastAsia="pt-BR"/>
        </w:rPr>
        <w:t>variation</w:t>
      </w:r>
      <w:r w:rsidR="000F11A1">
        <w:rPr>
          <w:rFonts w:ascii="Times New Roman" w:hAnsi="Times New Roman" w:cs="Times New Roman"/>
          <w:bCs/>
          <w:color w:val="000000"/>
          <w:sz w:val="24"/>
          <w:szCs w:val="24"/>
          <w:lang w:val="en-US" w:eastAsia="pt-BR"/>
        </w:rPr>
        <w:t xml:space="preserve"> among these streams, environmental factors also </w:t>
      </w:r>
      <w:r w:rsidR="007F379C">
        <w:rPr>
          <w:rFonts w:ascii="Times New Roman" w:hAnsi="Times New Roman" w:cs="Times New Roman"/>
          <w:bCs/>
          <w:color w:val="000000"/>
          <w:sz w:val="24"/>
          <w:szCs w:val="24"/>
          <w:lang w:val="en-US" w:eastAsia="pt-BR"/>
        </w:rPr>
        <w:t>influenced the variation in taxonomic and phylogenetic composition among streams</w:t>
      </w:r>
      <w:r w:rsidR="00F51F2C">
        <w:rPr>
          <w:rFonts w:ascii="Times New Roman" w:hAnsi="Times New Roman" w:cs="Times New Roman"/>
          <w:bCs/>
          <w:color w:val="000000"/>
          <w:sz w:val="24"/>
          <w:szCs w:val="24"/>
          <w:lang w:val="en-US" w:eastAsia="pt-BR"/>
        </w:rPr>
        <w:t>.</w:t>
      </w:r>
      <w:r w:rsidR="007F379C">
        <w:rPr>
          <w:rFonts w:ascii="Times New Roman" w:hAnsi="Times New Roman" w:cs="Times New Roman"/>
          <w:bCs/>
          <w:color w:val="000000"/>
          <w:sz w:val="24"/>
          <w:szCs w:val="24"/>
          <w:lang w:val="en-US" w:eastAsia="pt-BR"/>
        </w:rPr>
        <w:t xml:space="preserve"> </w:t>
      </w:r>
      <w:r w:rsidR="002F4020">
        <w:rPr>
          <w:rFonts w:ascii="Times New Roman" w:hAnsi="Times New Roman" w:cs="Times New Roman"/>
          <w:bCs/>
          <w:color w:val="000000"/>
          <w:sz w:val="24"/>
          <w:szCs w:val="24"/>
          <w:lang w:val="en-US" w:eastAsia="pt-BR"/>
        </w:rPr>
        <w:t>D</w:t>
      </w:r>
      <w:r w:rsidR="0019431E">
        <w:rPr>
          <w:rFonts w:ascii="Times New Roman" w:hAnsi="Times New Roman" w:cs="Times New Roman"/>
          <w:bCs/>
          <w:color w:val="000000"/>
          <w:sz w:val="24"/>
          <w:szCs w:val="24"/>
          <w:lang w:val="en-US" w:eastAsia="pt-BR"/>
        </w:rPr>
        <w:t xml:space="preserve">ifferences in pH resulted in differences of species composition that are mainly related to </w:t>
      </w:r>
      <w:r w:rsidR="00FD10E9">
        <w:rPr>
          <w:rFonts w:ascii="Times New Roman" w:hAnsi="Times New Roman" w:cs="Times New Roman"/>
          <w:bCs/>
          <w:color w:val="000000"/>
          <w:sz w:val="24"/>
          <w:szCs w:val="24"/>
          <w:lang w:val="en-US" w:eastAsia="pt-BR"/>
        </w:rPr>
        <w:t xml:space="preserve">differences in </w:t>
      </w:r>
      <w:r w:rsidR="00FE265B">
        <w:rPr>
          <w:rFonts w:ascii="Times New Roman" w:hAnsi="Times New Roman" w:cs="Times New Roman"/>
          <w:bCs/>
          <w:color w:val="000000"/>
          <w:sz w:val="24"/>
          <w:szCs w:val="24"/>
          <w:lang w:val="en-US" w:eastAsia="pt-BR"/>
        </w:rPr>
        <w:t xml:space="preserve">species </w:t>
      </w:r>
      <w:r w:rsidR="0060302D">
        <w:rPr>
          <w:rFonts w:ascii="Times New Roman" w:hAnsi="Times New Roman" w:cs="Times New Roman"/>
          <w:bCs/>
          <w:color w:val="000000"/>
          <w:sz w:val="24"/>
          <w:szCs w:val="24"/>
          <w:lang w:val="en-US" w:eastAsia="pt-BR"/>
        </w:rPr>
        <w:t>richness and the number of lineages</w:t>
      </w:r>
      <w:r w:rsidR="00591190">
        <w:rPr>
          <w:rFonts w:ascii="Times New Roman" w:hAnsi="Times New Roman" w:cs="Times New Roman"/>
          <w:bCs/>
          <w:color w:val="000000"/>
          <w:sz w:val="24"/>
          <w:szCs w:val="24"/>
          <w:lang w:val="en-US" w:eastAsia="pt-BR"/>
        </w:rPr>
        <w:t xml:space="preserve"> among streams (Table 1 and 2)</w:t>
      </w:r>
      <w:r w:rsidR="00FE265B">
        <w:rPr>
          <w:rFonts w:ascii="Times New Roman" w:hAnsi="Times New Roman" w:cs="Times New Roman"/>
          <w:bCs/>
          <w:color w:val="000000"/>
          <w:sz w:val="24"/>
          <w:szCs w:val="24"/>
          <w:lang w:val="en-US" w:eastAsia="pt-BR"/>
        </w:rPr>
        <w:t xml:space="preserve">, being that streams with high </w:t>
      </w:r>
      <w:r w:rsidR="0060302D">
        <w:rPr>
          <w:rFonts w:ascii="Times New Roman" w:hAnsi="Times New Roman" w:cs="Times New Roman"/>
          <w:bCs/>
          <w:color w:val="000000"/>
          <w:sz w:val="24"/>
          <w:szCs w:val="24"/>
          <w:lang w:val="en-US" w:eastAsia="pt-BR"/>
        </w:rPr>
        <w:t>pH</w:t>
      </w:r>
      <w:r w:rsidR="00FE265B">
        <w:rPr>
          <w:rFonts w:ascii="Times New Roman" w:hAnsi="Times New Roman" w:cs="Times New Roman"/>
          <w:bCs/>
          <w:color w:val="000000"/>
          <w:sz w:val="24"/>
          <w:szCs w:val="24"/>
          <w:lang w:val="en-US" w:eastAsia="pt-BR"/>
        </w:rPr>
        <w:t xml:space="preserve"> </w:t>
      </w:r>
      <w:r w:rsidR="00FE265B">
        <w:rPr>
          <w:rFonts w:ascii="Times New Roman" w:hAnsi="Times New Roman" w:cs="Times New Roman"/>
          <w:bCs/>
          <w:color w:val="000000"/>
          <w:sz w:val="24"/>
          <w:szCs w:val="24"/>
          <w:lang w:val="en-US" w:eastAsia="pt-BR"/>
        </w:rPr>
        <w:lastRenderedPageBreak/>
        <w:t xml:space="preserve">presented only a subset of </w:t>
      </w:r>
      <w:r w:rsidR="00C073E3">
        <w:rPr>
          <w:rFonts w:ascii="Times New Roman" w:hAnsi="Times New Roman" w:cs="Times New Roman"/>
          <w:bCs/>
          <w:color w:val="000000"/>
          <w:sz w:val="24"/>
          <w:szCs w:val="24"/>
          <w:lang w:val="en-US" w:eastAsia="pt-BR"/>
        </w:rPr>
        <w:t>lineages</w:t>
      </w:r>
      <w:r w:rsidR="00FE265B">
        <w:rPr>
          <w:rFonts w:ascii="Times New Roman" w:hAnsi="Times New Roman" w:cs="Times New Roman"/>
          <w:bCs/>
          <w:color w:val="000000"/>
          <w:sz w:val="24"/>
          <w:szCs w:val="24"/>
          <w:lang w:val="en-US" w:eastAsia="pt-BR"/>
        </w:rPr>
        <w:t xml:space="preserve"> of streams with low </w:t>
      </w:r>
      <w:proofErr w:type="spellStart"/>
      <w:r w:rsidR="00FE265B">
        <w:rPr>
          <w:rFonts w:ascii="Times New Roman" w:hAnsi="Times New Roman" w:cs="Times New Roman"/>
          <w:bCs/>
          <w:color w:val="000000"/>
          <w:sz w:val="24"/>
          <w:szCs w:val="24"/>
          <w:lang w:val="en-US" w:eastAsia="pt-BR"/>
        </w:rPr>
        <w:t>pH.</w:t>
      </w:r>
      <w:proofErr w:type="spellEnd"/>
      <w:r w:rsidR="0018786E">
        <w:rPr>
          <w:rFonts w:ascii="Times New Roman" w:hAnsi="Times New Roman" w:cs="Times New Roman"/>
          <w:bCs/>
          <w:color w:val="000000"/>
          <w:sz w:val="24"/>
          <w:szCs w:val="24"/>
          <w:lang w:val="en-US" w:eastAsia="pt-BR"/>
        </w:rPr>
        <w:t xml:space="preserve"> </w:t>
      </w:r>
      <w:r w:rsidR="00432DE3">
        <w:rPr>
          <w:rFonts w:ascii="Times New Roman" w:hAnsi="Times New Roman" w:cs="Times New Roman"/>
          <w:bCs/>
          <w:color w:val="000000"/>
          <w:sz w:val="24"/>
          <w:szCs w:val="24"/>
          <w:lang w:val="en-US" w:eastAsia="pt-BR"/>
        </w:rPr>
        <w:t>On the other hand</w:t>
      </w:r>
      <w:r w:rsidR="0018786E">
        <w:rPr>
          <w:rFonts w:ascii="Times New Roman" w:hAnsi="Times New Roman" w:cs="Times New Roman"/>
          <w:bCs/>
          <w:color w:val="000000"/>
          <w:sz w:val="24"/>
          <w:szCs w:val="24"/>
          <w:lang w:val="en-US" w:eastAsia="pt-BR"/>
        </w:rPr>
        <w:t xml:space="preserve">, </w:t>
      </w:r>
      <w:r w:rsidR="00A51AD7">
        <w:rPr>
          <w:rFonts w:ascii="Times New Roman" w:hAnsi="Times New Roman" w:cs="Times New Roman"/>
          <w:bCs/>
          <w:color w:val="000000"/>
          <w:sz w:val="24"/>
          <w:szCs w:val="24"/>
          <w:lang w:val="en-US" w:eastAsia="pt-BR"/>
        </w:rPr>
        <w:t xml:space="preserve">greater differences in water velocity among streams </w:t>
      </w:r>
      <w:r w:rsidR="00703408">
        <w:rPr>
          <w:rFonts w:ascii="Times New Roman" w:hAnsi="Times New Roman" w:cs="Times New Roman"/>
          <w:bCs/>
          <w:color w:val="000000"/>
          <w:sz w:val="24"/>
          <w:szCs w:val="24"/>
          <w:lang w:val="en-US" w:eastAsia="pt-BR"/>
        </w:rPr>
        <w:t>were responsible for</w:t>
      </w:r>
      <w:r w:rsidR="00757DEE">
        <w:rPr>
          <w:rFonts w:ascii="Times New Roman" w:hAnsi="Times New Roman" w:cs="Times New Roman"/>
          <w:bCs/>
          <w:color w:val="000000"/>
          <w:sz w:val="24"/>
          <w:szCs w:val="24"/>
          <w:lang w:val="en-US" w:eastAsia="pt-BR"/>
        </w:rPr>
        <w:t xml:space="preserve"> greater differences in </w:t>
      </w:r>
      <w:r w:rsidR="00EF4DD5">
        <w:rPr>
          <w:rFonts w:ascii="Times New Roman" w:hAnsi="Times New Roman" w:cs="Times New Roman"/>
          <w:bCs/>
          <w:color w:val="000000"/>
          <w:sz w:val="24"/>
          <w:szCs w:val="24"/>
          <w:lang w:val="en-US" w:eastAsia="pt-BR"/>
        </w:rPr>
        <w:t>the turnover of fish lineages among streams</w:t>
      </w:r>
      <w:r w:rsidR="00872A4C">
        <w:rPr>
          <w:rFonts w:ascii="Times New Roman" w:hAnsi="Times New Roman" w:cs="Times New Roman"/>
          <w:bCs/>
          <w:color w:val="000000"/>
          <w:sz w:val="24"/>
          <w:szCs w:val="24"/>
          <w:lang w:val="en-US" w:eastAsia="pt-BR"/>
        </w:rPr>
        <w:t xml:space="preserve"> (Table 2)</w:t>
      </w:r>
      <w:r w:rsidR="00757DEE">
        <w:rPr>
          <w:rFonts w:ascii="Times New Roman" w:hAnsi="Times New Roman" w:cs="Times New Roman"/>
          <w:bCs/>
          <w:color w:val="000000"/>
          <w:sz w:val="24"/>
          <w:szCs w:val="24"/>
          <w:lang w:val="en-US" w:eastAsia="pt-BR"/>
        </w:rPr>
        <w:t>.</w:t>
      </w:r>
    </w:p>
    <w:p w14:paraId="55F6A3CE" w14:textId="179754A4" w:rsidR="008E7CF7" w:rsidRPr="000C450A" w:rsidRDefault="008E7CF7">
      <w:pPr>
        <w:spacing w:after="0" w:line="480" w:lineRule="auto"/>
        <w:jc w:val="both"/>
        <w:rPr>
          <w:rFonts w:ascii="Times New Roman" w:hAnsi="Times New Roman" w:cs="Times New Roman"/>
          <w:bCs/>
          <w:color w:val="000000"/>
          <w:sz w:val="24"/>
          <w:szCs w:val="24"/>
          <w:lang w:val="en-US" w:eastAsia="pt-BR"/>
        </w:rPr>
      </w:pPr>
      <w:r>
        <w:rPr>
          <w:rFonts w:ascii="Times New Roman" w:hAnsi="Times New Roman" w:cs="Times New Roman"/>
          <w:bCs/>
          <w:color w:val="000000"/>
          <w:sz w:val="24"/>
          <w:szCs w:val="24"/>
          <w:lang w:val="en-US" w:eastAsia="pt-BR"/>
        </w:rPr>
        <w:tab/>
      </w:r>
      <w:r w:rsidR="00697FB0">
        <w:rPr>
          <w:rFonts w:ascii="Times New Roman" w:hAnsi="Times New Roman" w:cs="Times New Roman"/>
          <w:bCs/>
          <w:color w:val="000000"/>
          <w:sz w:val="24"/>
          <w:szCs w:val="24"/>
          <w:lang w:val="en-US" w:eastAsia="pt-BR"/>
        </w:rPr>
        <w:t xml:space="preserve">The higher differences in </w:t>
      </w:r>
      <w:r w:rsidR="000C43AC">
        <w:rPr>
          <w:rFonts w:ascii="Times New Roman" w:hAnsi="Times New Roman" w:cs="Times New Roman"/>
          <w:bCs/>
          <w:color w:val="000000"/>
          <w:sz w:val="24"/>
          <w:szCs w:val="24"/>
          <w:lang w:val="en-US" w:eastAsia="pt-BR"/>
        </w:rPr>
        <w:t xml:space="preserve">turnover and </w:t>
      </w:r>
      <w:proofErr w:type="spellStart"/>
      <w:r w:rsidR="000C43AC">
        <w:rPr>
          <w:rFonts w:ascii="Times New Roman" w:hAnsi="Times New Roman" w:cs="Times New Roman"/>
          <w:bCs/>
          <w:color w:val="000000"/>
          <w:sz w:val="24"/>
          <w:szCs w:val="24"/>
          <w:lang w:val="en-US" w:eastAsia="pt-BR"/>
        </w:rPr>
        <w:t>nestedness</w:t>
      </w:r>
      <w:proofErr w:type="spellEnd"/>
      <w:r w:rsidR="000C43AC">
        <w:rPr>
          <w:rFonts w:ascii="Times New Roman" w:hAnsi="Times New Roman" w:cs="Times New Roman"/>
          <w:bCs/>
          <w:color w:val="000000"/>
          <w:sz w:val="24"/>
          <w:szCs w:val="24"/>
          <w:lang w:val="en-US" w:eastAsia="pt-BR"/>
        </w:rPr>
        <w:t xml:space="preserve"> components of both taxonomic and phylogenetic diversity w</w:t>
      </w:r>
      <w:ins w:id="155" w:author="Wagner Vicentin" w:date="2020-04-25T16:11:00Z">
        <w:r w:rsidR="0082683E">
          <w:rPr>
            <w:rFonts w:ascii="Times New Roman" w:hAnsi="Times New Roman" w:cs="Times New Roman"/>
            <w:bCs/>
            <w:color w:val="000000"/>
            <w:sz w:val="24"/>
            <w:szCs w:val="24"/>
            <w:lang w:val="en-US" w:eastAsia="pt-BR"/>
          </w:rPr>
          <w:t>ere</w:t>
        </w:r>
      </w:ins>
      <w:del w:id="156" w:author="Wagner Vicentin" w:date="2020-04-25T16:11:00Z">
        <w:r w:rsidR="000C43AC" w:rsidDel="0082683E">
          <w:rPr>
            <w:rFonts w:ascii="Times New Roman" w:hAnsi="Times New Roman" w:cs="Times New Roman"/>
            <w:bCs/>
            <w:color w:val="000000"/>
            <w:sz w:val="24"/>
            <w:szCs w:val="24"/>
            <w:lang w:val="en-US" w:eastAsia="pt-BR"/>
          </w:rPr>
          <w:delText>as</w:delText>
        </w:r>
      </w:del>
      <w:r w:rsidR="000C43AC">
        <w:rPr>
          <w:rFonts w:ascii="Times New Roman" w:hAnsi="Times New Roman" w:cs="Times New Roman"/>
          <w:bCs/>
          <w:color w:val="000000"/>
          <w:sz w:val="24"/>
          <w:szCs w:val="24"/>
          <w:lang w:val="en-US" w:eastAsia="pt-BR"/>
        </w:rPr>
        <w:t xml:space="preserve"> found among </w:t>
      </w:r>
      <w:proofErr w:type="spellStart"/>
      <w:r w:rsidR="000C43AC">
        <w:rPr>
          <w:rFonts w:ascii="Times New Roman" w:hAnsi="Times New Roman" w:cs="Times New Roman"/>
          <w:bCs/>
          <w:color w:val="000000"/>
          <w:sz w:val="24"/>
          <w:szCs w:val="24"/>
          <w:lang w:val="en-US" w:eastAsia="pt-BR"/>
        </w:rPr>
        <w:t>Apa</w:t>
      </w:r>
      <w:proofErr w:type="spellEnd"/>
      <w:r w:rsidR="000C43AC">
        <w:rPr>
          <w:rFonts w:ascii="Times New Roman" w:hAnsi="Times New Roman" w:cs="Times New Roman"/>
          <w:bCs/>
          <w:color w:val="000000"/>
          <w:sz w:val="24"/>
          <w:szCs w:val="24"/>
          <w:lang w:val="en-US" w:eastAsia="pt-BR"/>
        </w:rPr>
        <w:t xml:space="preserve"> stream</w:t>
      </w:r>
      <w:ins w:id="157" w:author="Wagner Vicentin" w:date="2020-04-30T13:17:00Z">
        <w:r w:rsidR="00547D47">
          <w:rPr>
            <w:rFonts w:ascii="Times New Roman" w:hAnsi="Times New Roman" w:cs="Times New Roman"/>
            <w:bCs/>
            <w:color w:val="000000"/>
            <w:sz w:val="24"/>
            <w:szCs w:val="24"/>
            <w:lang w:val="en-US" w:eastAsia="pt-BR"/>
          </w:rPr>
          <w:t>s</w:t>
        </w:r>
      </w:ins>
      <w:r w:rsidR="000C43AC">
        <w:rPr>
          <w:rFonts w:ascii="Times New Roman" w:hAnsi="Times New Roman" w:cs="Times New Roman"/>
          <w:bCs/>
          <w:color w:val="000000"/>
          <w:sz w:val="24"/>
          <w:szCs w:val="24"/>
          <w:lang w:val="en-US" w:eastAsia="pt-BR"/>
        </w:rPr>
        <w:t xml:space="preserve"> in </w:t>
      </w:r>
      <w:r w:rsidR="007731C7">
        <w:rPr>
          <w:rFonts w:ascii="Times New Roman" w:hAnsi="Times New Roman" w:cs="Times New Roman"/>
          <w:bCs/>
          <w:color w:val="000000"/>
          <w:sz w:val="24"/>
          <w:szCs w:val="24"/>
          <w:lang w:val="en-US" w:eastAsia="pt-BR"/>
        </w:rPr>
        <w:t>Paraguay Basin</w:t>
      </w:r>
      <w:r w:rsidR="00810418">
        <w:rPr>
          <w:rFonts w:ascii="Times New Roman" w:hAnsi="Times New Roman" w:cs="Times New Roman"/>
          <w:bCs/>
          <w:color w:val="000000"/>
          <w:sz w:val="24"/>
          <w:szCs w:val="24"/>
          <w:lang w:val="en-US" w:eastAsia="pt-BR"/>
        </w:rPr>
        <w:t xml:space="preserve"> and other streams from both Paraná and Paraguay basin</w:t>
      </w:r>
      <w:r w:rsidR="007731C7">
        <w:rPr>
          <w:rFonts w:ascii="Times New Roman" w:hAnsi="Times New Roman" w:cs="Times New Roman"/>
          <w:bCs/>
          <w:color w:val="000000"/>
          <w:sz w:val="24"/>
          <w:szCs w:val="24"/>
          <w:lang w:val="en-US" w:eastAsia="pt-BR"/>
        </w:rPr>
        <w:t>.</w:t>
      </w:r>
      <w:r w:rsidR="00FE26DB">
        <w:rPr>
          <w:rFonts w:ascii="Times New Roman" w:hAnsi="Times New Roman" w:cs="Times New Roman"/>
          <w:bCs/>
          <w:color w:val="000000"/>
          <w:sz w:val="24"/>
          <w:szCs w:val="24"/>
          <w:lang w:val="en-US" w:eastAsia="pt-BR"/>
        </w:rPr>
        <w:t xml:space="preserve"> </w:t>
      </w:r>
      <w:r w:rsidR="009A189E">
        <w:rPr>
          <w:rFonts w:ascii="Times New Roman" w:hAnsi="Times New Roman" w:cs="Times New Roman"/>
          <w:bCs/>
          <w:color w:val="000000"/>
          <w:sz w:val="24"/>
          <w:szCs w:val="24"/>
          <w:lang w:val="en-US" w:eastAsia="pt-BR"/>
        </w:rPr>
        <w:t xml:space="preserve">Accordingly to our analysis of </w:t>
      </w:r>
      <w:del w:id="158" w:author="Wagner Vicentin" w:date="2020-04-25T16:12:00Z">
        <w:r w:rsidR="009A189E" w:rsidDel="0082683E">
          <w:rPr>
            <w:rFonts w:ascii="Times New Roman" w:hAnsi="Times New Roman" w:cs="Times New Roman"/>
            <w:bCs/>
            <w:color w:val="000000"/>
            <w:sz w:val="24"/>
            <w:szCs w:val="24"/>
            <w:lang w:val="en-US" w:eastAsia="pt-BR"/>
          </w:rPr>
          <w:delText>homogeinety</w:delText>
        </w:r>
      </w:del>
      <w:ins w:id="159" w:author="Wagner Vicentin" w:date="2020-04-25T16:12:00Z">
        <w:r w:rsidR="0082683E">
          <w:rPr>
            <w:rFonts w:ascii="Times New Roman" w:hAnsi="Times New Roman" w:cs="Times New Roman"/>
            <w:bCs/>
            <w:color w:val="000000"/>
            <w:sz w:val="24"/>
            <w:szCs w:val="24"/>
            <w:lang w:val="en-US" w:eastAsia="pt-BR"/>
          </w:rPr>
          <w:t>homogeneity</w:t>
        </w:r>
      </w:ins>
      <w:r w:rsidR="009A189E">
        <w:rPr>
          <w:rFonts w:ascii="Times New Roman" w:hAnsi="Times New Roman" w:cs="Times New Roman"/>
          <w:bCs/>
          <w:color w:val="000000"/>
          <w:sz w:val="24"/>
          <w:szCs w:val="24"/>
          <w:lang w:val="en-US" w:eastAsia="pt-BR"/>
        </w:rPr>
        <w:t xml:space="preserve"> of variances of components of beta diversity</w:t>
      </w:r>
      <w:del w:id="160" w:author="Gabriel Nakamura" w:date="2020-05-04T12:39:00Z">
        <w:r w:rsidR="009A189E" w:rsidDel="00637862">
          <w:rPr>
            <w:rFonts w:ascii="Times New Roman" w:hAnsi="Times New Roman" w:cs="Times New Roman"/>
            <w:bCs/>
            <w:color w:val="000000"/>
            <w:sz w:val="24"/>
            <w:szCs w:val="24"/>
            <w:lang w:val="en-US" w:eastAsia="pt-BR"/>
          </w:rPr>
          <w:delText xml:space="preserve">, </w:delText>
        </w:r>
        <w:r w:rsidR="00FE26DB" w:rsidDel="00637862">
          <w:rPr>
            <w:rFonts w:ascii="Times New Roman" w:hAnsi="Times New Roman" w:cs="Times New Roman"/>
            <w:bCs/>
            <w:color w:val="000000"/>
            <w:sz w:val="24"/>
            <w:szCs w:val="24"/>
            <w:lang w:val="en-US" w:eastAsia="pt-BR"/>
          </w:rPr>
          <w:delText xml:space="preserve">Both the turnover and nestedness components of </w:delText>
        </w:r>
        <w:r w:rsidR="00BF5292" w:rsidDel="00637862">
          <w:rPr>
            <w:rFonts w:ascii="Times New Roman" w:hAnsi="Times New Roman" w:cs="Times New Roman"/>
            <w:bCs/>
            <w:color w:val="000000"/>
            <w:sz w:val="24"/>
            <w:szCs w:val="24"/>
            <w:lang w:val="en-US" w:eastAsia="pt-BR"/>
          </w:rPr>
          <w:delText>phylogenetic and taxonomic beta diversity</w:delText>
        </w:r>
      </w:del>
      <w:r w:rsidR="00BF5292">
        <w:rPr>
          <w:rFonts w:ascii="Times New Roman" w:hAnsi="Times New Roman" w:cs="Times New Roman"/>
          <w:bCs/>
          <w:color w:val="000000"/>
          <w:sz w:val="24"/>
          <w:szCs w:val="24"/>
          <w:lang w:val="en-US" w:eastAsia="pt-BR"/>
        </w:rPr>
        <w:t xml:space="preserve"> </w:t>
      </w:r>
      <w:r w:rsidR="00593503">
        <w:rPr>
          <w:rFonts w:ascii="Times New Roman" w:hAnsi="Times New Roman" w:cs="Times New Roman"/>
          <w:bCs/>
          <w:color w:val="000000"/>
          <w:sz w:val="24"/>
          <w:szCs w:val="24"/>
          <w:lang w:val="en-US" w:eastAsia="pt-BR"/>
        </w:rPr>
        <w:t xml:space="preserve">showed </w:t>
      </w:r>
      <w:ins w:id="161" w:author="Gabriel Nakamura" w:date="2020-05-04T12:39:00Z">
        <w:r w:rsidR="00637862">
          <w:rPr>
            <w:rFonts w:ascii="Times New Roman" w:hAnsi="Times New Roman" w:cs="Times New Roman"/>
            <w:bCs/>
            <w:color w:val="000000"/>
            <w:sz w:val="24"/>
            <w:szCs w:val="24"/>
            <w:lang w:val="en-US" w:eastAsia="pt-BR"/>
          </w:rPr>
          <w:t xml:space="preserve">a </w:t>
        </w:r>
      </w:ins>
      <w:r w:rsidR="00593503">
        <w:rPr>
          <w:rFonts w:ascii="Times New Roman" w:hAnsi="Times New Roman" w:cs="Times New Roman"/>
          <w:bCs/>
          <w:color w:val="000000"/>
          <w:sz w:val="24"/>
          <w:szCs w:val="24"/>
          <w:lang w:val="en-US" w:eastAsia="pt-BR"/>
        </w:rPr>
        <w:t xml:space="preserve">similar </w:t>
      </w:r>
      <w:ins w:id="162" w:author="Gabriel Nakamura" w:date="2020-05-04T12:39:00Z">
        <w:r w:rsidR="00637862">
          <w:rPr>
            <w:rFonts w:ascii="Times New Roman" w:hAnsi="Times New Roman" w:cs="Times New Roman"/>
            <w:bCs/>
            <w:color w:val="000000"/>
            <w:sz w:val="24"/>
            <w:szCs w:val="24"/>
            <w:lang w:val="en-US" w:eastAsia="pt-BR"/>
          </w:rPr>
          <w:t>variat</w:t>
        </w:r>
      </w:ins>
      <w:ins w:id="163" w:author="Gabriel Nakamura" w:date="2020-05-04T12:40:00Z">
        <w:r w:rsidR="00637862">
          <w:rPr>
            <w:rFonts w:ascii="Times New Roman" w:hAnsi="Times New Roman" w:cs="Times New Roman"/>
            <w:bCs/>
            <w:color w:val="000000"/>
            <w:sz w:val="24"/>
            <w:szCs w:val="24"/>
            <w:lang w:val="en-US" w:eastAsia="pt-BR"/>
          </w:rPr>
          <w:t xml:space="preserve">ion in both turnover and </w:t>
        </w:r>
        <w:proofErr w:type="spellStart"/>
        <w:r w:rsidR="00637862">
          <w:rPr>
            <w:rFonts w:ascii="Times New Roman" w:hAnsi="Times New Roman" w:cs="Times New Roman"/>
            <w:bCs/>
            <w:color w:val="000000"/>
            <w:sz w:val="24"/>
            <w:szCs w:val="24"/>
            <w:lang w:val="en-US" w:eastAsia="pt-BR"/>
          </w:rPr>
          <w:t>nestedness</w:t>
        </w:r>
        <w:proofErr w:type="spellEnd"/>
        <w:r w:rsidR="00637862">
          <w:rPr>
            <w:rFonts w:ascii="Times New Roman" w:hAnsi="Times New Roman" w:cs="Times New Roman"/>
            <w:bCs/>
            <w:color w:val="000000"/>
            <w:sz w:val="24"/>
            <w:szCs w:val="24"/>
            <w:lang w:val="en-US" w:eastAsia="pt-BR"/>
          </w:rPr>
          <w:t xml:space="preserve"> components </w:t>
        </w:r>
      </w:ins>
      <w:r w:rsidR="00593503">
        <w:rPr>
          <w:rFonts w:ascii="Times New Roman" w:hAnsi="Times New Roman" w:cs="Times New Roman"/>
          <w:bCs/>
          <w:color w:val="000000"/>
          <w:sz w:val="24"/>
          <w:szCs w:val="24"/>
          <w:lang w:val="en-US" w:eastAsia="pt-BR"/>
        </w:rPr>
        <w:t xml:space="preserve">inside </w:t>
      </w:r>
      <w:r w:rsidR="00B70DA7">
        <w:rPr>
          <w:rFonts w:ascii="Times New Roman" w:hAnsi="Times New Roman" w:cs="Times New Roman"/>
          <w:bCs/>
          <w:color w:val="000000"/>
          <w:sz w:val="24"/>
          <w:szCs w:val="24"/>
          <w:lang w:val="en-US" w:eastAsia="pt-BR"/>
        </w:rPr>
        <w:t>each</w:t>
      </w:r>
      <w:r w:rsidR="00593503">
        <w:rPr>
          <w:rFonts w:ascii="Times New Roman" w:hAnsi="Times New Roman" w:cs="Times New Roman"/>
          <w:bCs/>
          <w:color w:val="000000"/>
          <w:sz w:val="24"/>
          <w:szCs w:val="24"/>
          <w:lang w:val="en-US" w:eastAsia="pt-BR"/>
        </w:rPr>
        <w:t xml:space="preserve"> basin</w:t>
      </w:r>
      <w:r w:rsidR="0014231A">
        <w:rPr>
          <w:rFonts w:ascii="Times New Roman" w:hAnsi="Times New Roman" w:cs="Times New Roman"/>
          <w:bCs/>
          <w:color w:val="000000"/>
          <w:sz w:val="24"/>
          <w:szCs w:val="24"/>
          <w:lang w:val="en-US" w:eastAsia="pt-BR"/>
        </w:rPr>
        <w:t xml:space="preserve"> (Figure 1)</w:t>
      </w:r>
      <w:r w:rsidR="00B70DA7">
        <w:rPr>
          <w:rFonts w:ascii="Times New Roman" w:hAnsi="Times New Roman" w:cs="Times New Roman"/>
          <w:bCs/>
          <w:color w:val="000000"/>
          <w:sz w:val="24"/>
          <w:szCs w:val="24"/>
          <w:lang w:val="en-US" w:eastAsia="pt-BR"/>
        </w:rPr>
        <w:t xml:space="preserve">, with Paraguay streams presenting </w:t>
      </w:r>
      <w:r w:rsidR="009A189E">
        <w:rPr>
          <w:rFonts w:ascii="Times New Roman" w:hAnsi="Times New Roman" w:cs="Times New Roman"/>
          <w:bCs/>
          <w:color w:val="000000"/>
          <w:sz w:val="24"/>
          <w:szCs w:val="24"/>
          <w:lang w:val="en-US" w:eastAsia="pt-BR"/>
        </w:rPr>
        <w:t xml:space="preserve">a taxonomic and phylogenetic composition </w:t>
      </w:r>
      <w:del w:id="164" w:author="Gabriel Nakamura" w:date="2020-05-04T12:40:00Z">
        <w:r w:rsidR="009A189E" w:rsidDel="00637862">
          <w:rPr>
            <w:rFonts w:ascii="Times New Roman" w:hAnsi="Times New Roman" w:cs="Times New Roman"/>
            <w:bCs/>
            <w:color w:val="000000"/>
            <w:sz w:val="24"/>
            <w:szCs w:val="24"/>
            <w:lang w:val="en-US" w:eastAsia="pt-BR"/>
          </w:rPr>
          <w:delText xml:space="preserve">only a </w:delText>
        </w:r>
      </w:del>
      <w:r w:rsidR="009A189E">
        <w:rPr>
          <w:rFonts w:ascii="Times New Roman" w:hAnsi="Times New Roman" w:cs="Times New Roman"/>
          <w:bCs/>
          <w:color w:val="000000"/>
          <w:sz w:val="24"/>
          <w:szCs w:val="24"/>
          <w:lang w:val="en-US" w:eastAsia="pt-BR"/>
        </w:rPr>
        <w:t>slightly more variable than the streams in Paraná basin</w:t>
      </w:r>
      <w:r w:rsidR="00BF5292">
        <w:rPr>
          <w:rFonts w:ascii="Times New Roman" w:hAnsi="Times New Roman" w:cs="Times New Roman"/>
          <w:bCs/>
          <w:color w:val="000000"/>
          <w:sz w:val="24"/>
          <w:szCs w:val="24"/>
          <w:lang w:val="en-US" w:eastAsia="pt-BR"/>
        </w:rPr>
        <w:t xml:space="preserve">. </w:t>
      </w:r>
      <w:r w:rsidR="009A189E">
        <w:rPr>
          <w:rFonts w:ascii="Times New Roman" w:hAnsi="Times New Roman" w:cs="Times New Roman"/>
          <w:bCs/>
          <w:color w:val="000000"/>
          <w:sz w:val="24"/>
          <w:szCs w:val="24"/>
          <w:lang w:val="en-US" w:eastAsia="pt-BR"/>
        </w:rPr>
        <w:t>Therefore</w:t>
      </w:r>
      <w:r w:rsidR="00BF5292">
        <w:rPr>
          <w:rFonts w:ascii="Times New Roman" w:hAnsi="Times New Roman" w:cs="Times New Roman"/>
          <w:bCs/>
          <w:color w:val="000000"/>
          <w:sz w:val="24"/>
          <w:szCs w:val="24"/>
          <w:lang w:val="en-US" w:eastAsia="pt-BR"/>
        </w:rPr>
        <w:t xml:space="preserve">, we reject the hypothesis that Paraguay basin </w:t>
      </w:r>
      <w:r w:rsidR="003C7C9D">
        <w:rPr>
          <w:rFonts w:ascii="Times New Roman" w:hAnsi="Times New Roman" w:cs="Times New Roman"/>
          <w:bCs/>
          <w:color w:val="000000"/>
          <w:sz w:val="24"/>
          <w:szCs w:val="24"/>
          <w:lang w:val="en-US" w:eastAsia="pt-BR"/>
        </w:rPr>
        <w:t>would present a</w:t>
      </w:r>
      <w:r w:rsidR="009A189E">
        <w:rPr>
          <w:rFonts w:ascii="Times New Roman" w:hAnsi="Times New Roman" w:cs="Times New Roman"/>
          <w:bCs/>
          <w:color w:val="000000"/>
          <w:sz w:val="24"/>
          <w:szCs w:val="24"/>
          <w:lang w:val="en-US" w:eastAsia="pt-BR"/>
        </w:rPr>
        <w:t xml:space="preserve"> significant</w:t>
      </w:r>
      <w:r w:rsidR="003C7C9D">
        <w:rPr>
          <w:rFonts w:ascii="Times New Roman" w:hAnsi="Times New Roman" w:cs="Times New Roman"/>
          <w:bCs/>
          <w:color w:val="000000"/>
          <w:sz w:val="24"/>
          <w:szCs w:val="24"/>
          <w:lang w:val="en-US" w:eastAsia="pt-BR"/>
        </w:rPr>
        <w:t xml:space="preserve"> more variable fish </w:t>
      </w:r>
      <w:r w:rsidR="009A189E">
        <w:rPr>
          <w:rFonts w:ascii="Times New Roman" w:hAnsi="Times New Roman" w:cs="Times New Roman"/>
          <w:bCs/>
          <w:color w:val="000000"/>
          <w:sz w:val="24"/>
          <w:szCs w:val="24"/>
          <w:lang w:val="en-US" w:eastAsia="pt-BR"/>
        </w:rPr>
        <w:t xml:space="preserve">fauna than the </w:t>
      </w:r>
      <w:ins w:id="165" w:author="Gabriel Nakamura" w:date="2020-05-04T12:40:00Z">
        <w:r w:rsidR="00637862">
          <w:rPr>
            <w:rFonts w:ascii="Times New Roman" w:hAnsi="Times New Roman" w:cs="Times New Roman"/>
            <w:bCs/>
            <w:color w:val="000000"/>
            <w:sz w:val="24"/>
            <w:szCs w:val="24"/>
            <w:lang w:val="en-US" w:eastAsia="pt-BR"/>
          </w:rPr>
          <w:t>Paraná headwater streams, despite the differences in slopes</w:t>
        </w:r>
      </w:ins>
      <w:del w:id="166" w:author="Gabriel Nakamura" w:date="2020-05-04T12:40:00Z">
        <w:r w:rsidR="009A189E" w:rsidDel="00637862">
          <w:rPr>
            <w:rFonts w:ascii="Times New Roman" w:hAnsi="Times New Roman" w:cs="Times New Roman"/>
            <w:bCs/>
            <w:color w:val="000000"/>
            <w:sz w:val="24"/>
            <w:szCs w:val="24"/>
            <w:lang w:val="en-US" w:eastAsia="pt-BR"/>
          </w:rPr>
          <w:delText>streams of Paraná</w:delText>
        </w:r>
      </w:del>
      <w:r w:rsidR="005C6800">
        <w:rPr>
          <w:rFonts w:ascii="Times New Roman" w:hAnsi="Times New Roman" w:cs="Times New Roman"/>
          <w:bCs/>
          <w:color w:val="000000"/>
          <w:sz w:val="24"/>
          <w:szCs w:val="24"/>
          <w:lang w:val="en-US" w:eastAsia="pt-BR"/>
        </w:rPr>
        <w:t>.</w:t>
      </w:r>
    </w:p>
    <w:p w14:paraId="7E20442C" w14:textId="77777777" w:rsidR="005859C4" w:rsidRDefault="005859C4">
      <w:pPr>
        <w:spacing w:after="0" w:line="480" w:lineRule="auto"/>
        <w:jc w:val="both"/>
        <w:rPr>
          <w:rFonts w:ascii="Times New Roman" w:hAnsi="Times New Roman" w:cs="Times New Roman"/>
          <w:sz w:val="24"/>
          <w:szCs w:val="24"/>
          <w:lang w:val="en-US" w:eastAsia="pt-BR"/>
        </w:rPr>
      </w:pPr>
    </w:p>
    <w:p w14:paraId="36E44991" w14:textId="77777777" w:rsidR="005859C4" w:rsidRDefault="005859C4">
      <w:pPr>
        <w:spacing w:after="0"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Discussion</w:t>
      </w:r>
    </w:p>
    <w:p w14:paraId="6EE703A2" w14:textId="79EAD602" w:rsidR="005859C4" w:rsidRDefault="00DB34D2">
      <w:pPr>
        <w:spacing w:after="0" w:line="480" w:lineRule="auto"/>
        <w:jc w:val="both"/>
        <w:rPr>
          <w:rFonts w:ascii="Times New Roman" w:hAnsi="Times New Roman" w:cs="Times New Roman"/>
          <w:color w:val="000000"/>
          <w:sz w:val="24"/>
          <w:szCs w:val="24"/>
          <w:lang w:val="en-US" w:eastAsia="pt-BR"/>
        </w:rPr>
      </w:pPr>
      <w:r>
        <w:rPr>
          <w:rFonts w:ascii="Times New Roman" w:hAnsi="Times New Roman" w:cs="Times New Roman"/>
          <w:color w:val="000000"/>
          <w:sz w:val="24"/>
          <w:szCs w:val="24"/>
          <w:lang w:val="en-US" w:eastAsia="pt-BR"/>
        </w:rPr>
        <w:t xml:space="preserve">Our findings showed that the variation among headwater streams are determined by a combination of environmental and biogeographic </w:t>
      </w:r>
      <w:r w:rsidR="00D51C9A">
        <w:rPr>
          <w:rFonts w:ascii="Times New Roman" w:hAnsi="Times New Roman" w:cs="Times New Roman"/>
          <w:color w:val="000000"/>
          <w:sz w:val="24"/>
          <w:szCs w:val="24"/>
          <w:lang w:val="en-US" w:eastAsia="pt-BR"/>
        </w:rPr>
        <w:t xml:space="preserve">factors associated with each basin. These factors </w:t>
      </w:r>
      <w:r w:rsidR="00B87D38">
        <w:rPr>
          <w:rFonts w:ascii="Times New Roman" w:hAnsi="Times New Roman" w:cs="Times New Roman"/>
          <w:color w:val="000000"/>
          <w:sz w:val="24"/>
          <w:szCs w:val="24"/>
          <w:lang w:val="en-US" w:eastAsia="pt-BR"/>
        </w:rPr>
        <w:t xml:space="preserve">act in different ways on the distribution of species and lineages among streams of Paraná and Paraguay basin. Our work complements </w:t>
      </w:r>
      <w:r w:rsidR="001D37DB">
        <w:rPr>
          <w:rFonts w:ascii="Times New Roman" w:hAnsi="Times New Roman" w:cs="Times New Roman"/>
          <w:color w:val="000000"/>
          <w:sz w:val="24"/>
          <w:szCs w:val="24"/>
          <w:lang w:val="en-US" w:eastAsia="pt-BR"/>
        </w:rPr>
        <w:t>what was</w:t>
      </w:r>
      <w:r w:rsidR="00C75E49">
        <w:rPr>
          <w:rFonts w:ascii="Times New Roman" w:hAnsi="Times New Roman" w:cs="Times New Roman"/>
          <w:color w:val="000000"/>
          <w:sz w:val="24"/>
          <w:szCs w:val="24"/>
          <w:lang w:val="en-US" w:eastAsia="pt-BR"/>
        </w:rPr>
        <w:t xml:space="preserve"> already</w:t>
      </w:r>
      <w:r w:rsidR="001D37DB">
        <w:rPr>
          <w:rFonts w:ascii="Times New Roman" w:hAnsi="Times New Roman" w:cs="Times New Roman"/>
          <w:color w:val="000000"/>
          <w:sz w:val="24"/>
          <w:szCs w:val="24"/>
          <w:lang w:val="en-US" w:eastAsia="pt-BR"/>
        </w:rPr>
        <w:t xml:space="preserve"> known about headwater stream fish communities in this region</w:t>
      </w:r>
      <w:r w:rsidR="00C75E49">
        <w:rPr>
          <w:rFonts w:ascii="Times New Roman" w:hAnsi="Times New Roman" w:cs="Times New Roman"/>
          <w:color w:val="000000"/>
          <w:sz w:val="24"/>
          <w:szCs w:val="24"/>
          <w:lang w:val="en-US" w:eastAsia="pt-BR"/>
        </w:rPr>
        <w:t xml:space="preserve"> </w:t>
      </w:r>
      <w:r w:rsidR="00C75E49">
        <w:rPr>
          <w:rFonts w:ascii="Times New Roman" w:hAnsi="Times New Roman" w:cs="Times New Roman"/>
          <w:color w:val="000000"/>
          <w:sz w:val="24"/>
          <w:szCs w:val="24"/>
          <w:lang w:val="en-US" w:eastAsia="pt-BR"/>
        </w:rPr>
        <w:fldChar w:fldCharType="begin" w:fldLock="1"/>
      </w:r>
      <w:r w:rsidR="00D40164">
        <w:rPr>
          <w:rFonts w:ascii="Times New Roman" w:hAnsi="Times New Roman" w:cs="Times New Roman"/>
          <w:color w:val="000000"/>
          <w:sz w:val="24"/>
          <w:szCs w:val="24"/>
          <w:lang w:val="en-US" w:eastAsia="pt-BR"/>
        </w:rPr>
        <w:instrText xml:space="preserve">ADDIN CSL_CITATION {"citationItems":[{"id":"ITEM-1","itemData":{"author":[{"dropping-particle":"","family":"Súarez","given":"Yzel Rondon","non-dropping-particle":"","parse-names":false,"suffix":""},{"dropping-particle":"","family":"Valério","given":"Sabrina Bigatão","non-dropping-particle":"","parse-names":false,"suffix":""},{"dropping-particle":"","family":"Tondato","given":"Karina Keyla","non-dropping-particle":"","parse-names":false,"suffix":""},{"dropping-particle":"","family":"Queli","given":"Lidiani","non-dropping-particle":"","parse-names":false,"suffix":""},{"dropping-particle":"","family":"Ximenes","given":"Lubas","non-dropping-particle":"","parse-names":false,"suffix":""},{"dropping-particle":"","family":"Alves","given":"Rota","non-dropping-particle":"","parse-names":false,"suffix":""}],"id":"ITEM-1","issued":{"date-parts":[["2007"]]},"page":"145-150","title":"do riachos de cabeceira da bacia d o rio Ivinhema , a lto r io Paraná","type":"article-journal"},"uris":["http://www.mendeley.com/documents/?uuid=63bac42b-2345-4ced-a9ee-aa67c802af90"]},{"id":"ITEM-2","itemData":{"DOI":"10.1007/s10750-006-0533-1","ISBN":"0018-8158","ISSN":"00188158","abstract":"Abstract We compared environmental influ- ences on the assemblages of stream fishes of contiguous but biogeographically distinct parts of the Upper Paraguay and Parana´ basins in Brazil, aiming to describe the maindistribution patterns of fish species in the headwater streams.Weanalyzed bimonthly samples in 10 streams in each basin from January to November 2004. Sixty fish species were collected, including 40 species in streams of the Paraguay Basin and 42 species in streams of the Parana´ Basin. The species abundance rank did not differ between the basins. We found a clear differentiation between the Paraguay and Parana´ stream fish assemblages. There were significant differences in species composition among streams, but no seasonal differences in species composition. Connectivity between streams explains the differ- ences in species composition for the Paraguay streams, but not for the Parana´ streams. Hydro- logical characteristics were the main factors deter- mining species distribution in both basins, suggesting that the migratory capacity of each species and biogeographical barriers may act to Handling editor: S. M. Thomaz S. B. Vale´rio </w:instrText>
      </w:r>
      <w:r w:rsidR="00D40164">
        <w:rPr>
          <w:rFonts w:ascii="Times New Roman" w:hAnsi="Times New Roman" w:cs="Times New Roman" w:hint="eastAsia"/>
          <w:color w:val="000000"/>
          <w:sz w:val="24"/>
          <w:szCs w:val="24"/>
          <w:lang w:val="en-US" w:eastAsia="pt-BR"/>
        </w:rPr>
        <w:instrText></w:instrText>
      </w:r>
      <w:r w:rsidR="00D40164">
        <w:rPr>
          <w:rFonts w:ascii="Times New Roman" w:hAnsi="Times New Roman" w:cs="Times New Roman"/>
          <w:color w:val="000000"/>
          <w:sz w:val="24"/>
          <w:szCs w:val="24"/>
          <w:lang w:val="en-US" w:eastAsia="pt-BR"/>
        </w:rPr>
        <w:instrText xml:space="preserve"> Y. R. Su´arez (&amp;) </w:instrText>
      </w:r>
      <w:r w:rsidR="00D40164">
        <w:rPr>
          <w:rFonts w:ascii="Times New Roman" w:hAnsi="Times New Roman" w:cs="Times New Roman" w:hint="eastAsia"/>
          <w:color w:val="000000"/>
          <w:sz w:val="24"/>
          <w:szCs w:val="24"/>
          <w:lang w:val="en-US" w:eastAsia="pt-BR"/>
        </w:rPr>
        <w:instrText></w:instrText>
      </w:r>
      <w:r w:rsidR="00D40164">
        <w:rPr>
          <w:rFonts w:ascii="Times New Roman" w:hAnsi="Times New Roman" w:cs="Times New Roman"/>
          <w:color w:val="000000"/>
          <w:sz w:val="24"/>
          <w:szCs w:val="24"/>
          <w:lang w:val="en-US" w:eastAsia="pt-BR"/>
        </w:rPr>
        <w:instrText xml:space="preserve"> T. R. A. Felipe </w:instrText>
      </w:r>
      <w:r w:rsidR="00D40164">
        <w:rPr>
          <w:rFonts w:ascii="Times New Roman" w:hAnsi="Times New Roman" w:cs="Times New Roman" w:hint="eastAsia"/>
          <w:color w:val="000000"/>
          <w:sz w:val="24"/>
          <w:szCs w:val="24"/>
          <w:lang w:val="en-US" w:eastAsia="pt-BR"/>
        </w:rPr>
        <w:instrText></w:instrText>
      </w:r>
      <w:r w:rsidR="00D40164">
        <w:rPr>
          <w:rFonts w:ascii="Times New Roman" w:hAnsi="Times New Roman" w:cs="Times New Roman"/>
          <w:color w:val="000000"/>
          <w:sz w:val="24"/>
          <w:szCs w:val="24"/>
          <w:lang w:val="en-US" w:eastAsia="pt-BR"/>
        </w:rPr>
        <w:instrText xml:space="preserve"> K. K. Tondato </w:instrText>
      </w:r>
      <w:r w:rsidR="00D40164">
        <w:rPr>
          <w:rFonts w:ascii="Times New Roman" w:hAnsi="Times New Roman" w:cs="Times New Roman" w:hint="eastAsia"/>
          <w:color w:val="000000"/>
          <w:sz w:val="24"/>
          <w:szCs w:val="24"/>
          <w:lang w:val="en-US" w:eastAsia="pt-BR"/>
        </w:rPr>
        <w:instrText></w:instrText>
      </w:r>
      <w:r w:rsidR="00D40164">
        <w:rPr>
          <w:rFonts w:ascii="Times New Roman" w:hAnsi="Times New Roman" w:cs="Times New Roman"/>
          <w:color w:val="000000"/>
          <w:sz w:val="24"/>
          <w:szCs w:val="24"/>
          <w:lang w:val="en-US" w:eastAsia="pt-BR"/>
        </w:rPr>
        <w:instrText xml:space="preserve"> L. Q. L. Ximenes GASLAB/Laborato´ rio de Ecologia, Universidade Estadual de Mato Grosso do Sul, Rod. Dourados- Itahum km 12, Dourados, MS 79804-970, Brazil e-mail: yzel@uems.br filter the local species composition from the total species pool of colonizers.","author":[{"dropping-particle":"","family":"Valério","given":"Sabrina B.","non-dropping-particle":"","parse-names":false,"suffix":""},{"dropping-particle":"","family":"Súarez","given":"Yzel Rondon","non-dropping-particle":"","parse-names":false,"suffix":""},{"dropping-particle":"","family":"Felipe","given":"Thiago R a","non-dropping-particle":"","parse-names":false,"suffix":""},{"dropping-particle":"","family":"Tondato","given":"Karina K.","non-dropping-particle":"","parse-names":false,"suffix":""},{"dropping-particle":"","family":"Ximenes","given":"Lidiani Q L","non-dropping-particle":"","parse-names":false,"suffix":""}],"container-title":"Hydrobiologia","id":"ITEM-2","issued":{"date-parts":[["2007"]]},"page":"241-250","title":"Organization patterns of headwater-stream fish communities in the Upper Paraguay-Paraná basins","type":"article-journal","volume":"583"},"uris":["http://www.mendeley.com/documents/?uuid=544b1f08-df9b-41d2-bb8f-f9b773527427"]}],"mendeley":{"formattedCitation":"(14,22)","plainTextFormattedCitation":"(14,22)","previouslyFormattedCitation":"(14,21)"},"properties":{"noteIndex":0},"schema":"https://github.com/citation-style-language/schema/raw/master/csl-citation.json"}</w:instrText>
      </w:r>
      <w:r w:rsidR="00C75E49">
        <w:rPr>
          <w:rFonts w:ascii="Times New Roman" w:hAnsi="Times New Roman" w:cs="Times New Roman"/>
          <w:color w:val="000000"/>
          <w:sz w:val="24"/>
          <w:szCs w:val="24"/>
          <w:lang w:val="en-US" w:eastAsia="pt-BR"/>
        </w:rPr>
        <w:fldChar w:fldCharType="separate"/>
      </w:r>
      <w:r w:rsidR="00D40164" w:rsidRPr="00D40164">
        <w:rPr>
          <w:rFonts w:ascii="Times New Roman" w:hAnsi="Times New Roman" w:cs="Times New Roman"/>
          <w:noProof/>
          <w:color w:val="000000"/>
          <w:sz w:val="24"/>
          <w:szCs w:val="24"/>
          <w:lang w:val="en-US" w:eastAsia="pt-BR"/>
        </w:rPr>
        <w:t>(14,22)</w:t>
      </w:r>
      <w:r w:rsidR="00C75E49">
        <w:rPr>
          <w:rFonts w:ascii="Times New Roman" w:hAnsi="Times New Roman" w:cs="Times New Roman"/>
          <w:color w:val="000000"/>
          <w:sz w:val="24"/>
          <w:szCs w:val="24"/>
          <w:lang w:val="en-US" w:eastAsia="pt-BR"/>
        </w:rPr>
        <w:fldChar w:fldCharType="end"/>
      </w:r>
      <w:r w:rsidR="00C75E49">
        <w:rPr>
          <w:rFonts w:ascii="Times New Roman" w:hAnsi="Times New Roman" w:cs="Times New Roman"/>
          <w:color w:val="000000"/>
          <w:sz w:val="24"/>
          <w:szCs w:val="24"/>
          <w:lang w:val="en-US" w:eastAsia="pt-BR"/>
        </w:rPr>
        <w:t xml:space="preserve"> (</w:t>
      </w:r>
      <w:proofErr w:type="spellStart"/>
      <w:r w:rsidR="00C75E49">
        <w:rPr>
          <w:rFonts w:ascii="Times New Roman" w:hAnsi="Times New Roman" w:cs="Times New Roman"/>
          <w:color w:val="000000"/>
          <w:sz w:val="24"/>
          <w:szCs w:val="24"/>
          <w:lang w:val="en-US" w:eastAsia="pt-BR"/>
        </w:rPr>
        <w:t>Súarez</w:t>
      </w:r>
      <w:proofErr w:type="spellEnd"/>
      <w:r w:rsidR="00C75E49">
        <w:rPr>
          <w:rFonts w:ascii="Times New Roman" w:hAnsi="Times New Roman" w:cs="Times New Roman"/>
          <w:color w:val="000000"/>
          <w:sz w:val="24"/>
          <w:szCs w:val="24"/>
          <w:lang w:val="en-US" w:eastAsia="pt-BR"/>
        </w:rPr>
        <w:t xml:space="preserve"> et al, 2007; </w:t>
      </w:r>
      <w:proofErr w:type="spellStart"/>
      <w:r w:rsidR="00C75E49">
        <w:rPr>
          <w:rFonts w:ascii="Times New Roman" w:hAnsi="Times New Roman" w:cs="Times New Roman"/>
          <w:color w:val="000000"/>
          <w:sz w:val="24"/>
          <w:szCs w:val="24"/>
          <w:lang w:val="en-US" w:eastAsia="pt-BR"/>
        </w:rPr>
        <w:t>Valério</w:t>
      </w:r>
      <w:proofErr w:type="spellEnd"/>
      <w:r w:rsidR="00C75E49">
        <w:rPr>
          <w:rFonts w:ascii="Times New Roman" w:hAnsi="Times New Roman" w:cs="Times New Roman"/>
          <w:color w:val="000000"/>
          <w:sz w:val="24"/>
          <w:szCs w:val="24"/>
          <w:lang w:val="en-US" w:eastAsia="pt-BR"/>
        </w:rPr>
        <w:t xml:space="preserve"> et al. 2011)</w:t>
      </w:r>
      <w:r w:rsidR="001D37DB">
        <w:rPr>
          <w:rFonts w:ascii="Times New Roman" w:hAnsi="Times New Roman" w:cs="Times New Roman"/>
          <w:color w:val="000000"/>
          <w:sz w:val="24"/>
          <w:szCs w:val="24"/>
          <w:lang w:val="en-US" w:eastAsia="pt-BR"/>
        </w:rPr>
        <w:t xml:space="preserve"> </w:t>
      </w:r>
      <w:r w:rsidR="0088296A">
        <w:rPr>
          <w:rFonts w:ascii="Times New Roman" w:hAnsi="Times New Roman" w:cs="Times New Roman"/>
          <w:color w:val="000000"/>
          <w:sz w:val="24"/>
          <w:szCs w:val="24"/>
          <w:lang w:val="en-US" w:eastAsia="pt-BR"/>
        </w:rPr>
        <w:t>by depicting the environmental factors that also act in the determination of phylogenetic variation of stream fish communities</w:t>
      </w:r>
      <w:r w:rsidR="00D94E73">
        <w:rPr>
          <w:rFonts w:ascii="Times New Roman" w:hAnsi="Times New Roman" w:cs="Times New Roman"/>
          <w:color w:val="000000"/>
          <w:sz w:val="24"/>
          <w:szCs w:val="24"/>
          <w:lang w:val="en-US" w:eastAsia="pt-BR"/>
        </w:rPr>
        <w:t>.</w:t>
      </w:r>
      <w:r w:rsidR="00813E2A">
        <w:rPr>
          <w:rFonts w:ascii="Times New Roman" w:hAnsi="Times New Roman" w:cs="Times New Roman"/>
          <w:color w:val="000000"/>
          <w:sz w:val="24"/>
          <w:szCs w:val="24"/>
          <w:lang w:val="en-US" w:eastAsia="pt-BR"/>
        </w:rPr>
        <w:t xml:space="preserve"> We also showed, for the first time, that, despite Paraguay headwater streams </w:t>
      </w:r>
      <w:del w:id="167" w:author="Gabriel Nakamura" w:date="2020-05-04T12:41:00Z">
        <w:r w:rsidR="00D35583" w:rsidDel="00701848">
          <w:rPr>
            <w:rFonts w:ascii="Times New Roman" w:hAnsi="Times New Roman" w:cs="Times New Roman"/>
            <w:color w:val="000000"/>
            <w:sz w:val="24"/>
            <w:szCs w:val="24"/>
            <w:lang w:val="en-US" w:eastAsia="pt-BR"/>
          </w:rPr>
          <w:delText>be present</w:delText>
        </w:r>
      </w:del>
      <w:ins w:id="168" w:author="Gabriel Nakamura" w:date="2020-05-04T12:41:00Z">
        <w:r w:rsidR="00701848">
          <w:rPr>
            <w:rFonts w:ascii="Times New Roman" w:hAnsi="Times New Roman" w:cs="Times New Roman"/>
            <w:color w:val="000000"/>
            <w:sz w:val="24"/>
            <w:szCs w:val="24"/>
            <w:lang w:val="en-US" w:eastAsia="pt-BR"/>
          </w:rPr>
          <w:t>are located</w:t>
        </w:r>
      </w:ins>
      <w:r w:rsidR="00D35583">
        <w:rPr>
          <w:rFonts w:ascii="Times New Roman" w:hAnsi="Times New Roman" w:cs="Times New Roman"/>
          <w:color w:val="000000"/>
          <w:sz w:val="24"/>
          <w:szCs w:val="24"/>
          <w:lang w:val="en-US" w:eastAsia="pt-BR"/>
        </w:rPr>
        <w:t xml:space="preserve"> in a more homogeneous region than Paraguay headwater streams, the second do not presented a significant </w:t>
      </w:r>
      <w:r w:rsidR="00165ED3">
        <w:rPr>
          <w:rFonts w:ascii="Times New Roman" w:hAnsi="Times New Roman" w:cs="Times New Roman"/>
          <w:color w:val="000000"/>
          <w:sz w:val="24"/>
          <w:szCs w:val="24"/>
          <w:lang w:val="en-US" w:eastAsia="pt-BR"/>
        </w:rPr>
        <w:t>difference in the variation of phylogenetic and taxonomic composition of fish communities</w:t>
      </w:r>
      <w:r w:rsidR="00801BE3">
        <w:rPr>
          <w:rFonts w:ascii="Times New Roman" w:hAnsi="Times New Roman" w:cs="Times New Roman"/>
          <w:color w:val="000000"/>
          <w:sz w:val="24"/>
          <w:szCs w:val="24"/>
          <w:lang w:val="en-US" w:eastAsia="pt-BR"/>
        </w:rPr>
        <w:t xml:space="preserve">, as </w:t>
      </w:r>
      <w:ins w:id="169" w:author="Wagner Vicentin" w:date="2020-04-30T13:24:00Z">
        <w:r w:rsidR="00547D47">
          <w:rPr>
            <w:rFonts w:ascii="Times New Roman" w:hAnsi="Times New Roman" w:cs="Times New Roman"/>
            <w:color w:val="000000"/>
            <w:sz w:val="24"/>
            <w:szCs w:val="24"/>
            <w:lang w:val="en-US" w:eastAsia="pt-BR"/>
          </w:rPr>
          <w:t xml:space="preserve">it </w:t>
        </w:r>
      </w:ins>
      <w:r w:rsidR="00801BE3">
        <w:rPr>
          <w:rFonts w:ascii="Times New Roman" w:hAnsi="Times New Roman" w:cs="Times New Roman"/>
          <w:color w:val="000000"/>
          <w:sz w:val="24"/>
          <w:szCs w:val="24"/>
          <w:lang w:val="en-US" w:eastAsia="pt-BR"/>
        </w:rPr>
        <w:t xml:space="preserve">was believed </w:t>
      </w:r>
      <w:r w:rsidR="00801BE3">
        <w:rPr>
          <w:rFonts w:ascii="Times New Roman" w:hAnsi="Times New Roman" w:cs="Times New Roman"/>
          <w:color w:val="000000"/>
          <w:sz w:val="24"/>
          <w:szCs w:val="24"/>
          <w:lang w:val="en-US" w:eastAsia="pt-BR"/>
        </w:rPr>
        <w:fldChar w:fldCharType="begin" w:fldLock="1"/>
      </w:r>
      <w:r w:rsidR="00647E4F">
        <w:rPr>
          <w:rFonts w:ascii="Times New Roman" w:hAnsi="Times New Roman" w:cs="Times New Roman"/>
          <w:color w:val="000000"/>
          <w:sz w:val="24"/>
          <w:szCs w:val="24"/>
          <w:lang w:val="en-US" w:eastAsia="pt-BR"/>
        </w:rPr>
        <w:instrText xml:space="preserve">ADDIN CSL_CITATION {"citationItems":[{"id":"ITEM-1","itemData":{"DOI":"10.1007/s10750-006-0533-1","ISBN":"0018-8158","ISSN":"00188158","abstract":"Abstract We compared environmental influ- ences on the assemblages of stream fishes of contiguous but biogeographically distinct parts of the Upper Paraguay and Parana´ basins in Brazil, aiming to describe the maindistribution patterns of fish species in the headwater streams.Weanalyzed bimonthly samples in 10 streams in each basin from January to November 2004. Sixty fish species were collected, including 40 species in streams of the Paraguay Basin and 42 species in streams of the Parana´ Basin. The species abundance rank did not differ between the basins. We found a clear differentiation between the Paraguay and Parana´ stream fish assemblages. There were significant differences in species composition among streams, but no seasonal differences in species composition. Connectivity between streams explains the differ- ences in species composition for the Paraguay streams, but not for the Parana´ streams. Hydro- logical characteristics were the main factors deter- mining species distribution in both basins, suggesting that the migratory capacity of each species and biogeographical barriers may act to Handling editor: S. M. Thomaz S. B. Vale´rio </w:instrText>
      </w:r>
      <w:r w:rsidR="00647E4F">
        <w:rPr>
          <w:rFonts w:ascii="Times New Roman" w:hAnsi="Times New Roman" w:cs="Times New Roman" w:hint="eastAsia"/>
          <w:color w:val="000000"/>
          <w:sz w:val="24"/>
          <w:szCs w:val="24"/>
          <w:lang w:val="en-US" w:eastAsia="pt-BR"/>
        </w:rPr>
        <w:instrText></w:instrText>
      </w:r>
      <w:r w:rsidR="00647E4F">
        <w:rPr>
          <w:rFonts w:ascii="Times New Roman" w:hAnsi="Times New Roman" w:cs="Times New Roman"/>
          <w:color w:val="000000"/>
          <w:sz w:val="24"/>
          <w:szCs w:val="24"/>
          <w:lang w:val="en-US" w:eastAsia="pt-BR"/>
        </w:rPr>
        <w:instrText xml:space="preserve"> Y. R. Su´arez (&amp;) </w:instrText>
      </w:r>
      <w:r w:rsidR="00647E4F">
        <w:rPr>
          <w:rFonts w:ascii="Times New Roman" w:hAnsi="Times New Roman" w:cs="Times New Roman" w:hint="eastAsia"/>
          <w:color w:val="000000"/>
          <w:sz w:val="24"/>
          <w:szCs w:val="24"/>
          <w:lang w:val="en-US" w:eastAsia="pt-BR"/>
        </w:rPr>
        <w:instrText></w:instrText>
      </w:r>
      <w:r w:rsidR="00647E4F">
        <w:rPr>
          <w:rFonts w:ascii="Times New Roman" w:hAnsi="Times New Roman" w:cs="Times New Roman"/>
          <w:color w:val="000000"/>
          <w:sz w:val="24"/>
          <w:szCs w:val="24"/>
          <w:lang w:val="en-US" w:eastAsia="pt-BR"/>
        </w:rPr>
        <w:instrText xml:space="preserve"> T. R. A. Felipe </w:instrText>
      </w:r>
      <w:r w:rsidR="00647E4F">
        <w:rPr>
          <w:rFonts w:ascii="Times New Roman" w:hAnsi="Times New Roman" w:cs="Times New Roman" w:hint="eastAsia"/>
          <w:color w:val="000000"/>
          <w:sz w:val="24"/>
          <w:szCs w:val="24"/>
          <w:lang w:val="en-US" w:eastAsia="pt-BR"/>
        </w:rPr>
        <w:instrText></w:instrText>
      </w:r>
      <w:r w:rsidR="00647E4F">
        <w:rPr>
          <w:rFonts w:ascii="Times New Roman" w:hAnsi="Times New Roman" w:cs="Times New Roman"/>
          <w:color w:val="000000"/>
          <w:sz w:val="24"/>
          <w:szCs w:val="24"/>
          <w:lang w:val="en-US" w:eastAsia="pt-BR"/>
        </w:rPr>
        <w:instrText xml:space="preserve"> K. K. Tondato </w:instrText>
      </w:r>
      <w:r w:rsidR="00647E4F">
        <w:rPr>
          <w:rFonts w:ascii="Times New Roman" w:hAnsi="Times New Roman" w:cs="Times New Roman" w:hint="eastAsia"/>
          <w:color w:val="000000"/>
          <w:sz w:val="24"/>
          <w:szCs w:val="24"/>
          <w:lang w:val="en-US" w:eastAsia="pt-BR"/>
        </w:rPr>
        <w:instrText></w:instrText>
      </w:r>
      <w:r w:rsidR="00647E4F">
        <w:rPr>
          <w:rFonts w:ascii="Times New Roman" w:hAnsi="Times New Roman" w:cs="Times New Roman"/>
          <w:color w:val="000000"/>
          <w:sz w:val="24"/>
          <w:szCs w:val="24"/>
          <w:lang w:val="en-US" w:eastAsia="pt-BR"/>
        </w:rPr>
        <w:instrText xml:space="preserve"> L. Q. L. Ximenes GASLAB/Laborato´ rio de Ecologia, Universidade Estadual de Mato Grosso do Sul, Rod. Dourados- Itahum km 12, Dourados, MS 79804-970, Brazil e-mail: yzel@uems.br filter the local species composition from the total species pool of colonizers.","author":[{"dropping-particle":"","family":"Valério","given":"Sabrina B.","non-dropping-particle":"","parse-names":false,"suffix":""},{"dropping-particle":"","family":"Súarez","given":"Yzel Rondon","non-dropping-particle":"","parse-names":false,"suffix":""},{"dropping-particle":"","family":"Felipe","given":"Thiago R a","non-dropping-particle":"","parse-names":false,"suffix":""},{"dropping-particle":"","family":"Tondato","given":"Karina K.","non-dropping-particle":"","parse-names":false,"suffix":""},{"dropping-particle":"","family":"Ximenes","given":"Lidiani Q L","non-dropping-particle":"","parse-names":false,"suffix":""}],"container-title":"Hydrobiologia","id":"ITEM-1","issued":{"date-parts":[["2007"]]},"page":"241-250","title":"Organization patterns of headwater-stream fish communities in the Upper Paraguay-Paraná basins","type":"article-journal","volume":"583"},"uris":["http://www.mendeley.com/documents/?uuid=544b1f08-df9b-41d2-bb8f-f9b773527427"]}],"mendeley":{"formattedCitation":"(14)","plainTextFormattedCitation":"(14)","previouslyFormattedCitation":"(14)"},"properties":{"noteIndex":0},"schema":"https://github.com/citation-style-language/schema/raw/master/csl-citation.json"}</w:instrText>
      </w:r>
      <w:r w:rsidR="00801BE3">
        <w:rPr>
          <w:rFonts w:ascii="Times New Roman" w:hAnsi="Times New Roman" w:cs="Times New Roman"/>
          <w:color w:val="000000"/>
          <w:sz w:val="24"/>
          <w:szCs w:val="24"/>
          <w:lang w:val="en-US" w:eastAsia="pt-BR"/>
        </w:rPr>
        <w:fldChar w:fldCharType="separate"/>
      </w:r>
      <w:r w:rsidR="00E55289" w:rsidRPr="00E55289">
        <w:rPr>
          <w:rFonts w:ascii="Times New Roman" w:hAnsi="Times New Roman" w:cs="Times New Roman"/>
          <w:noProof/>
          <w:color w:val="000000"/>
          <w:sz w:val="24"/>
          <w:szCs w:val="24"/>
          <w:lang w:val="en-US" w:eastAsia="pt-BR"/>
        </w:rPr>
        <w:t>(14)</w:t>
      </w:r>
      <w:r w:rsidR="00801BE3">
        <w:rPr>
          <w:rFonts w:ascii="Times New Roman" w:hAnsi="Times New Roman" w:cs="Times New Roman"/>
          <w:color w:val="000000"/>
          <w:sz w:val="24"/>
          <w:szCs w:val="24"/>
          <w:lang w:val="en-US" w:eastAsia="pt-BR"/>
        </w:rPr>
        <w:fldChar w:fldCharType="end"/>
      </w:r>
      <w:r w:rsidR="00BA7CAE">
        <w:rPr>
          <w:rFonts w:ascii="Times New Roman" w:hAnsi="Times New Roman" w:cs="Times New Roman"/>
          <w:color w:val="000000"/>
          <w:sz w:val="24"/>
          <w:szCs w:val="24"/>
          <w:lang w:val="en-US" w:eastAsia="pt-BR"/>
        </w:rPr>
        <w:t xml:space="preserve"> (</w:t>
      </w:r>
      <w:proofErr w:type="spellStart"/>
      <w:r w:rsidR="00BA7CAE">
        <w:rPr>
          <w:rFonts w:ascii="Times New Roman" w:hAnsi="Times New Roman" w:cs="Times New Roman"/>
          <w:color w:val="000000"/>
          <w:sz w:val="24"/>
          <w:szCs w:val="24"/>
          <w:lang w:val="en-US" w:eastAsia="pt-BR"/>
        </w:rPr>
        <w:t>Valério</w:t>
      </w:r>
      <w:proofErr w:type="spellEnd"/>
      <w:r w:rsidR="00BA7CAE">
        <w:rPr>
          <w:rFonts w:ascii="Times New Roman" w:hAnsi="Times New Roman" w:cs="Times New Roman"/>
          <w:color w:val="000000"/>
          <w:sz w:val="24"/>
          <w:szCs w:val="24"/>
          <w:lang w:val="en-US" w:eastAsia="pt-BR"/>
        </w:rPr>
        <w:t xml:space="preserve"> et al)</w:t>
      </w:r>
      <w:r w:rsidR="00801BE3">
        <w:rPr>
          <w:rFonts w:ascii="Times New Roman" w:hAnsi="Times New Roman" w:cs="Times New Roman"/>
          <w:color w:val="000000"/>
          <w:sz w:val="24"/>
          <w:szCs w:val="24"/>
          <w:lang w:val="en-US" w:eastAsia="pt-BR"/>
        </w:rPr>
        <w:t>.</w:t>
      </w:r>
    </w:p>
    <w:p w14:paraId="6E189B28" w14:textId="5CC3AB4A" w:rsidR="003412B8" w:rsidRDefault="008A0D26" w:rsidP="000C450A">
      <w:pPr>
        <w:spacing w:after="0" w:line="480" w:lineRule="auto"/>
        <w:ind w:firstLine="708"/>
        <w:jc w:val="both"/>
        <w:rPr>
          <w:rFonts w:ascii="Times New Roman" w:hAnsi="Times New Roman" w:cs="Times New Roman"/>
          <w:color w:val="000000"/>
          <w:sz w:val="24"/>
          <w:szCs w:val="24"/>
          <w:lang w:val="en-US" w:eastAsia="pt-BR"/>
        </w:rPr>
      </w:pPr>
      <w:r>
        <w:rPr>
          <w:rFonts w:ascii="Times New Roman" w:hAnsi="Times New Roman" w:cs="Times New Roman"/>
          <w:color w:val="000000"/>
          <w:sz w:val="24"/>
          <w:szCs w:val="24"/>
          <w:lang w:val="en-US" w:eastAsia="pt-BR"/>
        </w:rPr>
        <w:lastRenderedPageBreak/>
        <w:t xml:space="preserve">By depicting beta-diversity into its turnover and </w:t>
      </w:r>
      <w:proofErr w:type="spellStart"/>
      <w:r>
        <w:rPr>
          <w:rFonts w:ascii="Times New Roman" w:hAnsi="Times New Roman" w:cs="Times New Roman"/>
          <w:color w:val="000000"/>
          <w:sz w:val="24"/>
          <w:szCs w:val="24"/>
          <w:lang w:val="en-US" w:eastAsia="pt-BR"/>
        </w:rPr>
        <w:t>nestedness</w:t>
      </w:r>
      <w:proofErr w:type="spellEnd"/>
      <w:r>
        <w:rPr>
          <w:rFonts w:ascii="Times New Roman" w:hAnsi="Times New Roman" w:cs="Times New Roman"/>
          <w:color w:val="000000"/>
          <w:sz w:val="24"/>
          <w:szCs w:val="24"/>
          <w:lang w:val="en-US" w:eastAsia="pt-BR"/>
        </w:rPr>
        <w:t xml:space="preserve"> component</w:t>
      </w:r>
      <w:ins w:id="170" w:author="Wagner Vicentin" w:date="2020-04-30T13:24:00Z">
        <w:r w:rsidR="00547D47">
          <w:rPr>
            <w:rFonts w:ascii="Times New Roman" w:hAnsi="Times New Roman" w:cs="Times New Roman"/>
            <w:color w:val="000000"/>
            <w:sz w:val="24"/>
            <w:szCs w:val="24"/>
            <w:lang w:val="en-US" w:eastAsia="pt-BR"/>
          </w:rPr>
          <w:t>s</w:t>
        </w:r>
      </w:ins>
      <w:r>
        <w:rPr>
          <w:rFonts w:ascii="Times New Roman" w:hAnsi="Times New Roman" w:cs="Times New Roman"/>
          <w:color w:val="000000"/>
          <w:sz w:val="24"/>
          <w:szCs w:val="24"/>
          <w:lang w:val="en-US" w:eastAsia="pt-BR"/>
        </w:rPr>
        <w:t xml:space="preserve"> we </w:t>
      </w:r>
      <w:r w:rsidR="00A054E4">
        <w:rPr>
          <w:rFonts w:ascii="Times New Roman" w:hAnsi="Times New Roman" w:cs="Times New Roman"/>
          <w:color w:val="000000"/>
          <w:sz w:val="24"/>
          <w:szCs w:val="24"/>
          <w:lang w:val="en-US" w:eastAsia="pt-BR"/>
        </w:rPr>
        <w:t>showed that some environmental factors act mainly by promoting species replacement (</w:t>
      </w:r>
      <w:r w:rsidR="00C4778B">
        <w:rPr>
          <w:rFonts w:ascii="Times New Roman" w:hAnsi="Times New Roman" w:cs="Times New Roman"/>
          <w:color w:val="000000"/>
          <w:sz w:val="24"/>
          <w:szCs w:val="24"/>
          <w:lang w:val="en-US" w:eastAsia="pt-BR"/>
        </w:rPr>
        <w:t>among basin</w:t>
      </w:r>
      <w:r w:rsidR="00A054E4">
        <w:rPr>
          <w:rFonts w:ascii="Times New Roman" w:hAnsi="Times New Roman" w:cs="Times New Roman"/>
          <w:color w:val="000000"/>
          <w:sz w:val="24"/>
          <w:szCs w:val="24"/>
          <w:lang w:val="en-US" w:eastAsia="pt-BR"/>
        </w:rPr>
        <w:t xml:space="preserve"> and water velocity) and other </w:t>
      </w:r>
      <w:r w:rsidR="007071FB">
        <w:rPr>
          <w:rFonts w:ascii="Times New Roman" w:hAnsi="Times New Roman" w:cs="Times New Roman"/>
          <w:color w:val="000000"/>
          <w:sz w:val="24"/>
          <w:szCs w:val="24"/>
          <w:lang w:val="en-US" w:eastAsia="pt-BR"/>
        </w:rPr>
        <w:t xml:space="preserve">by </w:t>
      </w:r>
      <w:del w:id="171" w:author="Gabriel Nakamura" w:date="2020-05-04T12:42:00Z">
        <w:r w:rsidR="007071FB" w:rsidDel="00701848">
          <w:rPr>
            <w:rFonts w:ascii="Times New Roman" w:hAnsi="Times New Roman" w:cs="Times New Roman"/>
            <w:color w:val="000000"/>
            <w:sz w:val="24"/>
            <w:szCs w:val="24"/>
            <w:lang w:val="en-US" w:eastAsia="pt-BR"/>
          </w:rPr>
          <w:delText xml:space="preserve">sorting </w:delText>
        </w:r>
      </w:del>
      <w:ins w:id="172" w:author="Gabriel Nakamura" w:date="2020-05-04T12:42:00Z">
        <w:r w:rsidR="00701848">
          <w:rPr>
            <w:rFonts w:ascii="Times New Roman" w:hAnsi="Times New Roman" w:cs="Times New Roman"/>
            <w:color w:val="000000"/>
            <w:sz w:val="24"/>
            <w:szCs w:val="24"/>
            <w:lang w:val="en-US" w:eastAsia="pt-BR"/>
          </w:rPr>
          <w:t>selecting only</w:t>
        </w:r>
        <w:r w:rsidR="00701848">
          <w:rPr>
            <w:rFonts w:ascii="Times New Roman" w:hAnsi="Times New Roman" w:cs="Times New Roman"/>
            <w:color w:val="000000"/>
            <w:sz w:val="24"/>
            <w:szCs w:val="24"/>
            <w:lang w:val="en-US" w:eastAsia="pt-BR"/>
          </w:rPr>
          <w:t xml:space="preserve"> </w:t>
        </w:r>
      </w:ins>
      <w:r w:rsidR="007071FB">
        <w:rPr>
          <w:rFonts w:ascii="Times New Roman" w:hAnsi="Times New Roman" w:cs="Times New Roman"/>
          <w:color w:val="000000"/>
          <w:sz w:val="24"/>
          <w:szCs w:val="24"/>
          <w:lang w:val="en-US" w:eastAsia="pt-BR"/>
        </w:rPr>
        <w:t xml:space="preserve">a subset of </w:t>
      </w:r>
      <w:r w:rsidR="00F9273B">
        <w:rPr>
          <w:rFonts w:ascii="Times New Roman" w:hAnsi="Times New Roman" w:cs="Times New Roman"/>
          <w:color w:val="000000"/>
          <w:sz w:val="24"/>
          <w:szCs w:val="24"/>
          <w:lang w:val="en-US" w:eastAsia="pt-BR"/>
        </w:rPr>
        <w:t>lineages</w:t>
      </w:r>
      <w:r w:rsidR="007071FB">
        <w:rPr>
          <w:rFonts w:ascii="Times New Roman" w:hAnsi="Times New Roman" w:cs="Times New Roman"/>
          <w:color w:val="000000"/>
          <w:sz w:val="24"/>
          <w:szCs w:val="24"/>
          <w:lang w:val="en-US" w:eastAsia="pt-BR"/>
        </w:rPr>
        <w:t xml:space="preserve"> that are tolerant to the environmental characteristics of stre</w:t>
      </w:r>
      <w:r w:rsidR="00971C27">
        <w:rPr>
          <w:rFonts w:ascii="Times New Roman" w:hAnsi="Times New Roman" w:cs="Times New Roman"/>
          <w:color w:val="000000"/>
          <w:sz w:val="24"/>
          <w:szCs w:val="24"/>
          <w:lang w:val="en-US" w:eastAsia="pt-BR"/>
        </w:rPr>
        <w:t>a</w:t>
      </w:r>
      <w:r w:rsidR="007071FB">
        <w:rPr>
          <w:rFonts w:ascii="Times New Roman" w:hAnsi="Times New Roman" w:cs="Times New Roman"/>
          <w:color w:val="000000"/>
          <w:sz w:val="24"/>
          <w:szCs w:val="24"/>
          <w:lang w:val="en-US" w:eastAsia="pt-BR"/>
        </w:rPr>
        <w:t>ms (pH).</w:t>
      </w:r>
      <w:r w:rsidR="00530BC4">
        <w:rPr>
          <w:rFonts w:ascii="Times New Roman" w:hAnsi="Times New Roman" w:cs="Times New Roman"/>
          <w:color w:val="000000"/>
          <w:sz w:val="24"/>
          <w:szCs w:val="24"/>
          <w:lang w:val="en-US" w:eastAsia="pt-BR"/>
        </w:rPr>
        <w:t xml:space="preserve"> </w:t>
      </w:r>
      <w:r w:rsidR="006D1020">
        <w:rPr>
          <w:rFonts w:ascii="Times New Roman" w:hAnsi="Times New Roman" w:cs="Times New Roman"/>
          <w:color w:val="000000"/>
          <w:sz w:val="24"/>
          <w:szCs w:val="24"/>
          <w:lang w:val="en-US" w:eastAsia="pt-BR"/>
        </w:rPr>
        <w:t xml:space="preserve">Streams with high pH values host the </w:t>
      </w:r>
      <w:r w:rsidR="006C5FD0">
        <w:rPr>
          <w:rFonts w:ascii="Times New Roman" w:hAnsi="Times New Roman" w:cs="Times New Roman"/>
          <w:color w:val="000000"/>
          <w:sz w:val="24"/>
          <w:szCs w:val="24"/>
          <w:lang w:val="en-US" w:eastAsia="pt-BR"/>
        </w:rPr>
        <w:t>small subset of species and lineages</w:t>
      </w:r>
      <w:r w:rsidR="004C5BBE">
        <w:rPr>
          <w:rFonts w:ascii="Times New Roman" w:hAnsi="Times New Roman" w:cs="Times New Roman"/>
          <w:color w:val="000000"/>
          <w:sz w:val="24"/>
          <w:szCs w:val="24"/>
          <w:lang w:val="en-US" w:eastAsia="pt-BR"/>
        </w:rPr>
        <w:t xml:space="preserve">. For example, the greater difference in phylogenetic </w:t>
      </w:r>
      <w:proofErr w:type="spellStart"/>
      <w:r w:rsidR="004C5BBE">
        <w:rPr>
          <w:rFonts w:ascii="Times New Roman" w:hAnsi="Times New Roman" w:cs="Times New Roman"/>
          <w:color w:val="000000"/>
          <w:sz w:val="24"/>
          <w:szCs w:val="24"/>
          <w:lang w:val="en-US" w:eastAsia="pt-BR"/>
        </w:rPr>
        <w:t>nestedness</w:t>
      </w:r>
      <w:proofErr w:type="spellEnd"/>
      <w:r w:rsidR="004C5BBE">
        <w:rPr>
          <w:rFonts w:ascii="Times New Roman" w:hAnsi="Times New Roman" w:cs="Times New Roman"/>
          <w:color w:val="000000"/>
          <w:sz w:val="24"/>
          <w:szCs w:val="24"/>
          <w:lang w:val="en-US" w:eastAsia="pt-BR"/>
        </w:rPr>
        <w:t xml:space="preserve"> was found among </w:t>
      </w:r>
      <w:proofErr w:type="spellStart"/>
      <w:r w:rsidR="004C5BBE">
        <w:rPr>
          <w:rFonts w:ascii="Times New Roman" w:hAnsi="Times New Roman" w:cs="Times New Roman"/>
          <w:color w:val="000000"/>
          <w:sz w:val="24"/>
          <w:szCs w:val="24"/>
          <w:lang w:val="en-US" w:eastAsia="pt-BR"/>
        </w:rPr>
        <w:t>Buriti</w:t>
      </w:r>
      <w:proofErr w:type="spellEnd"/>
      <w:r w:rsidR="004C5BBE">
        <w:rPr>
          <w:rFonts w:ascii="Times New Roman" w:hAnsi="Times New Roman" w:cs="Times New Roman"/>
          <w:color w:val="000000"/>
          <w:sz w:val="24"/>
          <w:szCs w:val="24"/>
          <w:lang w:val="en-US" w:eastAsia="pt-BR"/>
        </w:rPr>
        <w:t xml:space="preserve"> and </w:t>
      </w:r>
      <w:proofErr w:type="spellStart"/>
      <w:r w:rsidR="004C5BBE">
        <w:rPr>
          <w:rFonts w:ascii="Times New Roman" w:hAnsi="Times New Roman" w:cs="Times New Roman"/>
          <w:color w:val="000000"/>
          <w:sz w:val="24"/>
          <w:szCs w:val="24"/>
          <w:lang w:val="en-US" w:eastAsia="pt-BR"/>
        </w:rPr>
        <w:t>Apa</w:t>
      </w:r>
      <w:proofErr w:type="spellEnd"/>
      <w:r w:rsidR="004C5BBE">
        <w:rPr>
          <w:rFonts w:ascii="Times New Roman" w:hAnsi="Times New Roman" w:cs="Times New Roman"/>
          <w:color w:val="000000"/>
          <w:sz w:val="24"/>
          <w:szCs w:val="24"/>
          <w:lang w:val="en-US" w:eastAsia="pt-BR"/>
        </w:rPr>
        <w:t xml:space="preserve"> streams</w:t>
      </w:r>
      <w:ins w:id="173" w:author="Gabriel Nakamura" w:date="2020-05-04T12:42:00Z">
        <w:r w:rsidR="00701848">
          <w:rPr>
            <w:rFonts w:ascii="Times New Roman" w:hAnsi="Times New Roman" w:cs="Times New Roman"/>
            <w:color w:val="000000"/>
            <w:sz w:val="24"/>
            <w:szCs w:val="24"/>
            <w:lang w:val="en-US" w:eastAsia="pt-BR"/>
          </w:rPr>
          <w:t>.</w:t>
        </w:r>
      </w:ins>
      <w:del w:id="174" w:author="Gabriel Nakamura" w:date="2020-05-04T12:42:00Z">
        <w:r w:rsidR="004C5BBE" w:rsidDel="00701848">
          <w:rPr>
            <w:rFonts w:ascii="Times New Roman" w:hAnsi="Times New Roman" w:cs="Times New Roman"/>
            <w:color w:val="000000"/>
            <w:sz w:val="24"/>
            <w:szCs w:val="24"/>
            <w:lang w:val="en-US" w:eastAsia="pt-BR"/>
          </w:rPr>
          <w:delText>,</w:delText>
        </w:r>
      </w:del>
      <w:r w:rsidR="004C5BBE">
        <w:rPr>
          <w:rFonts w:ascii="Times New Roman" w:hAnsi="Times New Roman" w:cs="Times New Roman"/>
          <w:color w:val="000000"/>
          <w:sz w:val="24"/>
          <w:szCs w:val="24"/>
          <w:lang w:val="en-US" w:eastAsia="pt-BR"/>
        </w:rPr>
        <w:t xml:space="preserve"> </w:t>
      </w:r>
      <w:ins w:id="175" w:author="Gabriel Nakamura" w:date="2020-05-04T12:42:00Z">
        <w:r w:rsidR="00701848">
          <w:rPr>
            <w:rFonts w:ascii="Times New Roman" w:hAnsi="Times New Roman" w:cs="Times New Roman"/>
            <w:color w:val="000000"/>
            <w:sz w:val="24"/>
            <w:szCs w:val="24"/>
            <w:lang w:val="en-US" w:eastAsia="pt-BR"/>
          </w:rPr>
          <w:t>W</w:t>
        </w:r>
      </w:ins>
      <w:del w:id="176" w:author="Gabriel Nakamura" w:date="2020-05-04T12:42:00Z">
        <w:r w:rsidR="004C5BBE" w:rsidDel="00701848">
          <w:rPr>
            <w:rFonts w:ascii="Times New Roman" w:hAnsi="Times New Roman" w:cs="Times New Roman"/>
            <w:color w:val="000000"/>
            <w:sz w:val="24"/>
            <w:szCs w:val="24"/>
            <w:lang w:val="en-US" w:eastAsia="pt-BR"/>
          </w:rPr>
          <w:delText>w</w:delText>
        </w:r>
      </w:del>
      <w:r w:rsidR="004C5BBE">
        <w:rPr>
          <w:rFonts w:ascii="Times New Roman" w:hAnsi="Times New Roman" w:cs="Times New Roman"/>
          <w:color w:val="000000"/>
          <w:sz w:val="24"/>
          <w:szCs w:val="24"/>
          <w:lang w:val="en-US" w:eastAsia="pt-BR"/>
        </w:rPr>
        <w:t xml:space="preserve">hile </w:t>
      </w:r>
      <w:proofErr w:type="spellStart"/>
      <w:r w:rsidR="004C5BBE">
        <w:rPr>
          <w:rFonts w:ascii="Times New Roman" w:hAnsi="Times New Roman" w:cs="Times New Roman"/>
          <w:color w:val="000000"/>
          <w:sz w:val="24"/>
          <w:szCs w:val="24"/>
          <w:lang w:val="en-US" w:eastAsia="pt-BR"/>
        </w:rPr>
        <w:t>Buriti</w:t>
      </w:r>
      <w:proofErr w:type="spellEnd"/>
      <w:r w:rsidR="004C5BBE">
        <w:rPr>
          <w:rFonts w:ascii="Times New Roman" w:hAnsi="Times New Roman" w:cs="Times New Roman"/>
          <w:color w:val="000000"/>
          <w:sz w:val="24"/>
          <w:szCs w:val="24"/>
          <w:lang w:val="en-US" w:eastAsia="pt-BR"/>
        </w:rPr>
        <w:t xml:space="preserve"> host species from </w:t>
      </w:r>
      <w:r w:rsidR="00A61CEA">
        <w:rPr>
          <w:rFonts w:ascii="Times New Roman" w:hAnsi="Times New Roman" w:cs="Times New Roman"/>
          <w:color w:val="000000"/>
          <w:sz w:val="24"/>
          <w:szCs w:val="24"/>
          <w:lang w:val="en-US" w:eastAsia="pt-BR"/>
        </w:rPr>
        <w:t>different families (</w:t>
      </w:r>
      <w:proofErr w:type="spellStart"/>
      <w:r w:rsidR="00A61CEA">
        <w:rPr>
          <w:rFonts w:ascii="Times New Roman" w:hAnsi="Times New Roman" w:cs="Times New Roman"/>
          <w:color w:val="000000"/>
          <w:sz w:val="24"/>
          <w:szCs w:val="24"/>
          <w:lang w:val="en-US" w:eastAsia="pt-BR"/>
        </w:rPr>
        <w:t>Characidae</w:t>
      </w:r>
      <w:proofErr w:type="spellEnd"/>
      <w:r w:rsidR="00A61CEA">
        <w:rPr>
          <w:rFonts w:ascii="Times New Roman" w:hAnsi="Times New Roman" w:cs="Times New Roman"/>
          <w:color w:val="000000"/>
          <w:sz w:val="24"/>
          <w:szCs w:val="24"/>
          <w:lang w:val="en-US" w:eastAsia="pt-BR"/>
        </w:rPr>
        <w:t xml:space="preserve">, </w:t>
      </w:r>
      <w:proofErr w:type="spellStart"/>
      <w:r w:rsidR="00A61CEA">
        <w:rPr>
          <w:rFonts w:ascii="Times New Roman" w:hAnsi="Times New Roman" w:cs="Times New Roman"/>
          <w:color w:val="000000"/>
          <w:sz w:val="24"/>
          <w:szCs w:val="24"/>
          <w:lang w:val="en-US" w:eastAsia="pt-BR"/>
        </w:rPr>
        <w:t>Heptapteridae</w:t>
      </w:r>
      <w:proofErr w:type="spellEnd"/>
      <w:r w:rsidR="00A61CEA">
        <w:rPr>
          <w:rFonts w:ascii="Times New Roman" w:hAnsi="Times New Roman" w:cs="Times New Roman"/>
          <w:color w:val="000000"/>
          <w:sz w:val="24"/>
          <w:szCs w:val="24"/>
          <w:lang w:val="en-US" w:eastAsia="pt-BR"/>
        </w:rPr>
        <w:t xml:space="preserve">, </w:t>
      </w:r>
      <w:proofErr w:type="spellStart"/>
      <w:r w:rsidR="00DA7DF3">
        <w:rPr>
          <w:rFonts w:ascii="Times New Roman" w:hAnsi="Times New Roman" w:cs="Times New Roman"/>
          <w:color w:val="000000"/>
          <w:sz w:val="24"/>
          <w:szCs w:val="24"/>
          <w:lang w:val="en-US" w:eastAsia="pt-BR"/>
        </w:rPr>
        <w:t>Cichlidae</w:t>
      </w:r>
      <w:proofErr w:type="spellEnd"/>
      <w:r w:rsidR="00A931EA">
        <w:rPr>
          <w:rFonts w:ascii="Times New Roman" w:hAnsi="Times New Roman" w:cs="Times New Roman"/>
          <w:color w:val="000000"/>
          <w:sz w:val="24"/>
          <w:szCs w:val="24"/>
          <w:lang w:val="en-US" w:eastAsia="pt-BR"/>
        </w:rPr>
        <w:t xml:space="preserve">, </w:t>
      </w:r>
      <w:proofErr w:type="spellStart"/>
      <w:r w:rsidR="00A931EA">
        <w:rPr>
          <w:rFonts w:ascii="Times New Roman" w:hAnsi="Times New Roman" w:cs="Times New Roman"/>
          <w:color w:val="000000"/>
          <w:sz w:val="24"/>
          <w:szCs w:val="24"/>
          <w:lang w:val="en-US" w:eastAsia="pt-BR"/>
        </w:rPr>
        <w:t>Loricariidae</w:t>
      </w:r>
      <w:proofErr w:type="spellEnd"/>
      <w:r w:rsidR="00A61CEA">
        <w:rPr>
          <w:rFonts w:ascii="Times New Roman" w:hAnsi="Times New Roman" w:cs="Times New Roman"/>
          <w:color w:val="000000"/>
          <w:sz w:val="24"/>
          <w:szCs w:val="24"/>
          <w:lang w:val="en-US" w:eastAsia="pt-BR"/>
        </w:rPr>
        <w:t>)</w:t>
      </w:r>
      <w:r w:rsidR="00E95802">
        <w:rPr>
          <w:rFonts w:ascii="Times New Roman" w:hAnsi="Times New Roman" w:cs="Times New Roman"/>
          <w:color w:val="000000"/>
          <w:sz w:val="24"/>
          <w:szCs w:val="24"/>
          <w:lang w:val="en-US" w:eastAsia="pt-BR"/>
        </w:rPr>
        <w:t xml:space="preserve">, </w:t>
      </w:r>
      <w:proofErr w:type="spellStart"/>
      <w:r w:rsidR="00942C9E">
        <w:rPr>
          <w:rFonts w:ascii="Times New Roman" w:hAnsi="Times New Roman" w:cs="Times New Roman"/>
          <w:color w:val="000000"/>
          <w:sz w:val="24"/>
          <w:szCs w:val="24"/>
          <w:lang w:val="en-US" w:eastAsia="pt-BR"/>
        </w:rPr>
        <w:t>Apa</w:t>
      </w:r>
      <w:proofErr w:type="spellEnd"/>
      <w:r w:rsidR="00942C9E">
        <w:rPr>
          <w:rFonts w:ascii="Times New Roman" w:hAnsi="Times New Roman" w:cs="Times New Roman"/>
          <w:color w:val="000000"/>
          <w:sz w:val="24"/>
          <w:szCs w:val="24"/>
          <w:lang w:val="en-US" w:eastAsia="pt-BR"/>
        </w:rPr>
        <w:t xml:space="preserve"> stream host only one family (</w:t>
      </w:r>
      <w:proofErr w:type="spellStart"/>
      <w:r w:rsidR="00942C9E">
        <w:rPr>
          <w:rFonts w:ascii="Times New Roman" w:hAnsi="Times New Roman" w:cs="Times New Roman"/>
          <w:color w:val="000000"/>
          <w:sz w:val="24"/>
          <w:szCs w:val="24"/>
          <w:lang w:val="en-US" w:eastAsia="pt-BR"/>
        </w:rPr>
        <w:t>Characidae</w:t>
      </w:r>
      <w:proofErr w:type="spellEnd"/>
      <w:r w:rsidR="00971C27">
        <w:rPr>
          <w:rFonts w:ascii="Times New Roman" w:hAnsi="Times New Roman" w:cs="Times New Roman"/>
          <w:color w:val="000000"/>
          <w:sz w:val="24"/>
          <w:szCs w:val="24"/>
          <w:lang w:val="en-US" w:eastAsia="pt-BR"/>
        </w:rPr>
        <w:t xml:space="preserve"> – represented by </w:t>
      </w:r>
      <w:proofErr w:type="spellStart"/>
      <w:proofErr w:type="gramStart"/>
      <w:r w:rsidR="00971C27" w:rsidRPr="000C450A">
        <w:rPr>
          <w:rFonts w:ascii="Times New Roman" w:hAnsi="Times New Roman" w:cs="Times New Roman"/>
          <w:i/>
          <w:iCs/>
          <w:color w:val="000000"/>
          <w:sz w:val="24"/>
          <w:szCs w:val="24"/>
          <w:lang w:val="en-US" w:eastAsia="pt-BR"/>
        </w:rPr>
        <w:t>A.marionae</w:t>
      </w:r>
      <w:proofErr w:type="spellEnd"/>
      <w:proofErr w:type="gramEnd"/>
      <w:r w:rsidR="00942C9E">
        <w:rPr>
          <w:rFonts w:ascii="Times New Roman" w:hAnsi="Times New Roman" w:cs="Times New Roman"/>
          <w:color w:val="000000"/>
          <w:sz w:val="24"/>
          <w:szCs w:val="24"/>
          <w:lang w:val="en-US" w:eastAsia="pt-BR"/>
        </w:rPr>
        <w:t>)</w:t>
      </w:r>
      <w:ins w:id="177" w:author="Gabriel Nakamura" w:date="2020-05-04T12:42:00Z">
        <w:r w:rsidR="00701848">
          <w:rPr>
            <w:rFonts w:ascii="Times New Roman" w:hAnsi="Times New Roman" w:cs="Times New Roman"/>
            <w:color w:val="000000"/>
            <w:sz w:val="24"/>
            <w:szCs w:val="24"/>
            <w:lang w:val="en-US" w:eastAsia="pt-BR"/>
          </w:rPr>
          <w:t>. These patterns</w:t>
        </w:r>
      </w:ins>
      <w:del w:id="178" w:author="Gabriel Nakamura" w:date="2020-05-04T12:42:00Z">
        <w:r w:rsidR="00844493" w:rsidDel="00701848">
          <w:rPr>
            <w:rFonts w:ascii="Times New Roman" w:hAnsi="Times New Roman" w:cs="Times New Roman"/>
            <w:color w:val="000000"/>
            <w:sz w:val="24"/>
            <w:szCs w:val="24"/>
            <w:lang w:val="en-US" w:eastAsia="pt-BR"/>
          </w:rPr>
          <w:delText>,</w:delText>
        </w:r>
      </w:del>
      <w:r w:rsidR="00844493">
        <w:rPr>
          <w:rFonts w:ascii="Times New Roman" w:hAnsi="Times New Roman" w:cs="Times New Roman"/>
          <w:color w:val="000000"/>
          <w:sz w:val="24"/>
          <w:szCs w:val="24"/>
          <w:lang w:val="en-US" w:eastAsia="pt-BR"/>
        </w:rPr>
        <w:t xml:space="preserve"> eviden</w:t>
      </w:r>
      <w:ins w:id="179" w:author="Gabriel Nakamura" w:date="2020-05-04T12:43:00Z">
        <w:r w:rsidR="00701848">
          <w:rPr>
            <w:rFonts w:ascii="Times New Roman" w:hAnsi="Times New Roman" w:cs="Times New Roman"/>
            <w:color w:val="000000"/>
            <w:sz w:val="24"/>
            <w:szCs w:val="24"/>
            <w:lang w:val="en-US" w:eastAsia="pt-BR"/>
          </w:rPr>
          <w:t>ce</w:t>
        </w:r>
      </w:ins>
      <w:del w:id="180" w:author="Gabriel Nakamura" w:date="2020-05-04T12:43:00Z">
        <w:r w:rsidR="00844493" w:rsidDel="00701848">
          <w:rPr>
            <w:rFonts w:ascii="Times New Roman" w:hAnsi="Times New Roman" w:cs="Times New Roman"/>
            <w:color w:val="000000"/>
            <w:sz w:val="24"/>
            <w:szCs w:val="24"/>
            <w:lang w:val="en-US" w:eastAsia="pt-BR"/>
          </w:rPr>
          <w:delText>cing</w:delText>
        </w:r>
      </w:del>
      <w:r w:rsidR="00844493">
        <w:rPr>
          <w:rFonts w:ascii="Times New Roman" w:hAnsi="Times New Roman" w:cs="Times New Roman"/>
          <w:color w:val="000000"/>
          <w:sz w:val="24"/>
          <w:szCs w:val="24"/>
          <w:lang w:val="en-US" w:eastAsia="pt-BR"/>
        </w:rPr>
        <w:t xml:space="preserve"> a process of phylogenetic habitat filtering </w:t>
      </w:r>
      <w:r w:rsidR="00844493">
        <w:rPr>
          <w:rFonts w:ascii="Times New Roman" w:hAnsi="Times New Roman" w:cs="Times New Roman"/>
          <w:color w:val="000000"/>
          <w:sz w:val="24"/>
          <w:szCs w:val="24"/>
          <w:lang w:val="en-US" w:eastAsia="pt-BR"/>
        </w:rPr>
        <w:fldChar w:fldCharType="begin" w:fldLock="1"/>
      </w:r>
      <w:r w:rsidR="00394764">
        <w:rPr>
          <w:rFonts w:ascii="Times New Roman" w:hAnsi="Times New Roman" w:cs="Times New Roman"/>
          <w:color w:val="000000"/>
          <w:sz w:val="24"/>
          <w:szCs w:val="24"/>
          <w:lang w:val="en-US" w:eastAsia="pt-BR"/>
        </w:rPr>
        <w:instrText xml:space="preserve">ADDIN CSL_CITATION {"citationItems":[{"id":"ITEM-1","itemData":{"DOI":"10.1111/j.1600-0706.2010.18898.x","ISBN":"1600-0706","ISSN":"00301299","PMID":"21959168","abstract":"Because species – environment interactions are mediated by phenotypic tradeoff s, the maintenance of ancestral traits in some phylogenetic clades and the emergence of evolutionary novelties in others are likely to limit the types of habitats that species occupy, generating phylogenetic habitat fi ltering. To test for phylogenetic habitat fi ltering in woody sapling com- munities in vegetation patches scattered in southern Brazilian grasslands, I estimated if patches of diff erent sizes encom- passed species of diff erent phylogenetic groups. I analyzed patch composition with principal coordinates of phylogenetic structure (PCPS), extracted from a matrix of phylogeny-weighted species composition, and compared these results against net relatedness index (NRI) analyses. NRI analysis revealed that most communities were phylogenetically random, and that patches of diff erent sizes did not diff er from each other with respect to NRI. Th e fi rst four PCPS contained </w:instrText>
      </w:r>
      <w:r w:rsidR="00394764">
        <w:rPr>
          <w:rFonts w:ascii="Cambria Math" w:hAnsi="Cambria Math" w:cs="Cambria Math"/>
          <w:color w:val="000000"/>
          <w:sz w:val="24"/>
          <w:szCs w:val="24"/>
          <w:lang w:val="en-US" w:eastAsia="pt-BR"/>
        </w:rPr>
        <w:instrText>≅</w:instrText>
      </w:r>
      <w:r w:rsidR="00394764">
        <w:rPr>
          <w:rFonts w:ascii="Times New Roman" w:hAnsi="Times New Roman" w:cs="Times New Roman"/>
          <w:color w:val="000000"/>
          <w:sz w:val="24"/>
          <w:szCs w:val="24"/>
          <w:lang w:val="en-US" w:eastAsia="pt-BR"/>
        </w:rPr>
        <w:instrText xml:space="preserve"> 91% of total variation in phylogeny-weighted species composition. In the fi rst two PCPS, scores of large patches diff ered from those of small and medium patches, which did not diff er from each other. Large patches were associated with basal plant clades, whereas small patches were mostly related to asterids, and medium patches were phylogenetically diverse. Phylogenetic habitat fi ltering was detected only by PCPS analysis, possibly because NRI analysis does not take into account the habitat specifi city of species. Taking phylogenetic habitat fi ltering into account in comparative studies likely enhances our capabil- ity to understand the ways that plants interact with their environment. Since","author":[{"dropping-particle":"","family":"Duarte","given":"L. D S","non-dropping-particle":"","parse-names":false,"suffix":""}],"container-title":"Oikos","id":"ITEM-1","issue":"2","issued":{"date-parts":[["2011"]]},"page":"208-215","title":"Phylogenetic habitat filtering influences forest nucleation in grasslands","type":"article-journal","volume":"120"},"uris":["http://www.mendeley.com/documents/?uuid=22d919d6-6de6-4908-92f1-d1a8d8f5fcac"]}],"mendeley":{"formattedCitation":"(6)","plainTextFormattedCitation":"(6)","previouslyFormattedCitation":"(6)"},"properties":{"noteIndex":0},"schema":"https://github.com/citation-style-language/schema/raw/master/csl-citation.json"}</w:instrText>
      </w:r>
      <w:r w:rsidR="00844493">
        <w:rPr>
          <w:rFonts w:ascii="Times New Roman" w:hAnsi="Times New Roman" w:cs="Times New Roman"/>
          <w:color w:val="000000"/>
          <w:sz w:val="24"/>
          <w:szCs w:val="24"/>
          <w:lang w:val="en-US" w:eastAsia="pt-BR"/>
        </w:rPr>
        <w:fldChar w:fldCharType="separate"/>
      </w:r>
      <w:r w:rsidR="00844493" w:rsidRPr="00844493">
        <w:rPr>
          <w:rFonts w:ascii="Times New Roman" w:hAnsi="Times New Roman" w:cs="Times New Roman"/>
          <w:noProof/>
          <w:color w:val="000000"/>
          <w:sz w:val="24"/>
          <w:szCs w:val="24"/>
          <w:lang w:val="en-US" w:eastAsia="pt-BR"/>
        </w:rPr>
        <w:t>(6)</w:t>
      </w:r>
      <w:r w:rsidR="00844493">
        <w:rPr>
          <w:rFonts w:ascii="Times New Roman" w:hAnsi="Times New Roman" w:cs="Times New Roman"/>
          <w:color w:val="000000"/>
          <w:sz w:val="24"/>
          <w:szCs w:val="24"/>
          <w:lang w:val="en-US" w:eastAsia="pt-BR"/>
        </w:rPr>
        <w:fldChar w:fldCharType="end"/>
      </w:r>
      <w:ins w:id="181" w:author="Gabriel Nakamura" w:date="2020-05-04T12:43:00Z">
        <w:r w:rsidR="00701848">
          <w:rPr>
            <w:rFonts w:ascii="Times New Roman" w:hAnsi="Times New Roman" w:cs="Times New Roman"/>
            <w:color w:val="000000"/>
            <w:sz w:val="24"/>
            <w:szCs w:val="24"/>
            <w:lang w:val="en-US" w:eastAsia="pt-BR"/>
          </w:rPr>
          <w:t xml:space="preserve"> acting on headwater streams</w:t>
        </w:r>
      </w:ins>
      <w:r w:rsidR="00844493">
        <w:rPr>
          <w:rFonts w:ascii="Times New Roman" w:hAnsi="Times New Roman" w:cs="Times New Roman"/>
          <w:color w:val="000000"/>
          <w:sz w:val="24"/>
          <w:szCs w:val="24"/>
          <w:lang w:val="en-US" w:eastAsia="pt-BR"/>
        </w:rPr>
        <w:t>.</w:t>
      </w:r>
      <w:r w:rsidR="004B6F47">
        <w:rPr>
          <w:rFonts w:ascii="Times New Roman" w:hAnsi="Times New Roman" w:cs="Times New Roman"/>
          <w:color w:val="000000"/>
          <w:sz w:val="24"/>
          <w:szCs w:val="24"/>
          <w:lang w:val="en-US" w:eastAsia="pt-BR"/>
        </w:rPr>
        <w:t xml:space="preserve"> </w:t>
      </w:r>
      <w:commentRangeStart w:id="182"/>
      <w:r w:rsidR="004B6F47">
        <w:rPr>
          <w:rFonts w:ascii="Times New Roman" w:hAnsi="Times New Roman" w:cs="Times New Roman"/>
          <w:color w:val="000000"/>
          <w:sz w:val="24"/>
          <w:szCs w:val="24"/>
          <w:lang w:val="en-US" w:eastAsia="pt-BR"/>
        </w:rPr>
        <w:t xml:space="preserve">Our analysis </w:t>
      </w:r>
      <w:ins w:id="183" w:author="Gabriel Nakamura" w:date="2020-05-04T12:43:00Z">
        <w:r w:rsidR="00701848">
          <w:rPr>
            <w:rFonts w:ascii="Times New Roman" w:hAnsi="Times New Roman" w:cs="Times New Roman"/>
            <w:color w:val="000000"/>
            <w:sz w:val="24"/>
            <w:szCs w:val="24"/>
            <w:lang w:val="en-US" w:eastAsia="pt-BR"/>
          </w:rPr>
          <w:t xml:space="preserve">also </w:t>
        </w:r>
      </w:ins>
      <w:r w:rsidR="004B6F47">
        <w:rPr>
          <w:rFonts w:ascii="Times New Roman" w:hAnsi="Times New Roman" w:cs="Times New Roman"/>
          <w:color w:val="000000"/>
          <w:sz w:val="24"/>
          <w:szCs w:val="24"/>
          <w:lang w:val="en-US" w:eastAsia="pt-BR"/>
        </w:rPr>
        <w:t xml:space="preserve">evidenced that </w:t>
      </w:r>
      <w:del w:id="184" w:author="Wagner Vicentin" w:date="2020-04-25T16:15:00Z">
        <w:r w:rsidR="004B6F47" w:rsidDel="0082683E">
          <w:rPr>
            <w:rFonts w:ascii="Times New Roman" w:hAnsi="Times New Roman" w:cs="Times New Roman"/>
            <w:color w:val="000000"/>
            <w:sz w:val="24"/>
            <w:szCs w:val="24"/>
            <w:lang w:val="en-US" w:eastAsia="pt-BR"/>
          </w:rPr>
          <w:delText xml:space="preserve">that </w:delText>
        </w:r>
      </w:del>
      <w:r w:rsidR="004B6F47">
        <w:rPr>
          <w:rFonts w:ascii="Times New Roman" w:hAnsi="Times New Roman" w:cs="Times New Roman"/>
          <w:color w:val="000000"/>
          <w:sz w:val="24"/>
          <w:szCs w:val="24"/>
          <w:lang w:val="en-US" w:eastAsia="pt-BR"/>
        </w:rPr>
        <w:t xml:space="preserve">species sorting is the possible mechanism acting on the assembly of these communities </w:t>
      </w:r>
      <w:commentRangeEnd w:id="182"/>
      <w:r w:rsidR="0007155F">
        <w:rPr>
          <w:rStyle w:val="Refdecomentrio"/>
        </w:rPr>
        <w:commentReference w:id="182"/>
      </w:r>
      <w:del w:id="185" w:author="Gabriel Nakamura" w:date="2020-05-04T12:43:00Z">
        <w:r w:rsidR="004B6F47" w:rsidDel="00701848">
          <w:rPr>
            <w:rFonts w:ascii="Times New Roman" w:hAnsi="Times New Roman" w:cs="Times New Roman"/>
            <w:color w:val="000000"/>
            <w:sz w:val="24"/>
            <w:szCs w:val="24"/>
            <w:lang w:val="en-US" w:eastAsia="pt-BR"/>
          </w:rPr>
          <w:delText>()</w:delText>
        </w:r>
      </w:del>
      <w:r w:rsidR="004B6F47">
        <w:rPr>
          <w:rFonts w:ascii="Times New Roman" w:hAnsi="Times New Roman" w:cs="Times New Roman"/>
          <w:color w:val="000000"/>
          <w:sz w:val="24"/>
          <w:szCs w:val="24"/>
          <w:lang w:val="en-US" w:eastAsia="pt-BR"/>
        </w:rPr>
        <w:fldChar w:fldCharType="begin" w:fldLock="1"/>
      </w:r>
      <w:r w:rsidR="00647E4F">
        <w:rPr>
          <w:rFonts w:ascii="Times New Roman" w:hAnsi="Times New Roman" w:cs="Times New Roman"/>
          <w:color w:val="000000"/>
          <w:sz w:val="24"/>
          <w:szCs w:val="24"/>
          <w:lang w:val="en-US" w:eastAsia="pt-BR"/>
        </w:rPr>
        <w:instrText>ADDIN CSL_CITATION {"citationItems":[{"id":"ITEM-1","itemData":{"DOI":"10.1111/j.1461-0248.2004.00608.x","ISBN":"1461-023X","ISSN":"1461023X","PMID":"137","abstract":"The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alone.","author":[{"dropping-particle":"","family":"Leibold","given":"M. a.","non-dropping-particle":"","parse-names":false,"suffix":""},{"dropping-particle":"","family":"Holyoak","given":"M.","non-dropping-particle":"","parse-names":false,"suffix":""},{"dropping-particle":"","family":"Mouquet","given":"N.","non-dropping-particle":"","parse-names":false,"suffix":""},{"dropping-particle":"","family":"Amarasekare","given":"P.","non-dropping-particle":"","parse-names":false,"suffix":""},{"dropping-particle":"","family":"Chase","given":"J. M.","non-dropping-particle":"","parse-names":false,"suffix":""},{"dropping-particle":"","family":"Hoopes","given":"M. F.","non-dropping-particle":"","parse-names":false,"suffix":""},{"dropping-particle":"","family":"Holt","given":"R. D.","non-dropping-particle":"","parse-names":false,"suffix":""},{"dropping-particle":"","family":"Shurin","given":"J. B.","non-dropping-particle":"","parse-names":false,"suffix":""},{"dropping-particle":"","family":"Law","given":"R.","non-dropping-particle":"","parse-names":false,"suffix":""},{"dropping-particle":"","family":"Tilman","given":"D.","non-dropping-particle":"","parse-names":false,"suffix":""},{"dropping-particle":"","family":"Loreau","given":"M.","non-dropping-particle":"","parse-names":false,"suffix":""},{"dropping-particle":"","family":"Gonzalez","given":"a.","non-dropping-particle":"","parse-names":false,"suffix":""}],"container-title":"Ecology Letters","id":"ITEM-1","issued":{"date-parts":[["2004"]]},"page":"601-613","title":"The metacommunity concept: A framework for multi-scale community ecology","type":"article-journal","volume":"7"},"uris":["http://www.mendeley.com/documents/?uuid=08fd6299-6803-49e9-b311-c7f85440560b"]}],"mendeley":{"formattedCitation":"(15)","plainTextFormattedCitation":"(15)","previouslyFormattedCitation":"(15)"},"properties":{"noteIndex":0},"schema":"https://github.com/citation-style-language/schema/raw/master/csl-citation.json"}</w:instrText>
      </w:r>
      <w:r w:rsidR="004B6F47">
        <w:rPr>
          <w:rFonts w:ascii="Times New Roman" w:hAnsi="Times New Roman" w:cs="Times New Roman"/>
          <w:color w:val="000000"/>
          <w:sz w:val="24"/>
          <w:szCs w:val="24"/>
          <w:lang w:val="en-US" w:eastAsia="pt-BR"/>
        </w:rPr>
        <w:fldChar w:fldCharType="separate"/>
      </w:r>
      <w:r w:rsidR="00E55289" w:rsidRPr="00E55289">
        <w:rPr>
          <w:rFonts w:ascii="Times New Roman" w:hAnsi="Times New Roman" w:cs="Times New Roman"/>
          <w:noProof/>
          <w:color w:val="000000"/>
          <w:sz w:val="24"/>
          <w:szCs w:val="24"/>
          <w:lang w:val="en-US" w:eastAsia="pt-BR"/>
        </w:rPr>
        <w:t>(15)</w:t>
      </w:r>
      <w:r w:rsidR="004B6F47">
        <w:rPr>
          <w:rFonts w:ascii="Times New Roman" w:hAnsi="Times New Roman" w:cs="Times New Roman"/>
          <w:color w:val="000000"/>
          <w:sz w:val="24"/>
          <w:szCs w:val="24"/>
          <w:lang w:val="en-US" w:eastAsia="pt-BR"/>
        </w:rPr>
        <w:fldChar w:fldCharType="end"/>
      </w:r>
      <w:r w:rsidR="004B6F47">
        <w:rPr>
          <w:rFonts w:ascii="Times New Roman" w:hAnsi="Times New Roman" w:cs="Times New Roman"/>
          <w:color w:val="000000"/>
          <w:sz w:val="24"/>
          <w:szCs w:val="24"/>
          <w:lang w:val="en-US" w:eastAsia="pt-BR"/>
        </w:rPr>
        <w:t>, since the water velocity act as an important factor determining the lineages replacement along the streams. This phylogenetic turnover can be associated mainly with a niche adequacy of species.</w:t>
      </w:r>
    </w:p>
    <w:p w14:paraId="15266DDE" w14:textId="684A92DD" w:rsidR="00771574" w:rsidRDefault="00B244DF">
      <w:pPr>
        <w:spacing w:after="0" w:line="480" w:lineRule="auto"/>
        <w:ind w:firstLine="708"/>
        <w:jc w:val="both"/>
        <w:rPr>
          <w:rFonts w:ascii="Times New Roman" w:hAnsi="Times New Roman" w:cs="Times New Roman"/>
          <w:color w:val="000000"/>
          <w:sz w:val="24"/>
          <w:szCs w:val="24"/>
          <w:lang w:val="en-US" w:eastAsia="pt-BR"/>
        </w:rPr>
      </w:pPr>
      <w:r>
        <w:rPr>
          <w:rFonts w:ascii="Times New Roman" w:hAnsi="Times New Roman" w:cs="Times New Roman"/>
          <w:color w:val="000000"/>
          <w:sz w:val="24"/>
          <w:szCs w:val="24"/>
          <w:lang w:val="en-US" w:eastAsia="pt-BR"/>
        </w:rPr>
        <w:t xml:space="preserve">We reinforce </w:t>
      </w:r>
      <w:r w:rsidR="00F0624D">
        <w:rPr>
          <w:rFonts w:ascii="Times New Roman" w:hAnsi="Times New Roman" w:cs="Times New Roman"/>
          <w:color w:val="000000"/>
          <w:sz w:val="24"/>
          <w:szCs w:val="24"/>
          <w:lang w:val="en-US" w:eastAsia="pt-BR"/>
        </w:rPr>
        <w:t>the difference among fish fauna presented among the two basins</w:t>
      </w:r>
      <w:r w:rsidR="009F7610">
        <w:rPr>
          <w:rFonts w:ascii="Times New Roman" w:hAnsi="Times New Roman" w:cs="Times New Roman"/>
          <w:color w:val="000000"/>
          <w:sz w:val="24"/>
          <w:szCs w:val="24"/>
          <w:lang w:val="en-US" w:eastAsia="pt-BR"/>
        </w:rPr>
        <w:t xml:space="preserve"> </w:t>
      </w:r>
      <w:r w:rsidR="00394764">
        <w:rPr>
          <w:rFonts w:ascii="Times New Roman" w:hAnsi="Times New Roman" w:cs="Times New Roman"/>
          <w:color w:val="000000"/>
          <w:sz w:val="24"/>
          <w:szCs w:val="24"/>
          <w:lang w:val="en-US" w:eastAsia="pt-BR"/>
        </w:rPr>
        <w:fldChar w:fldCharType="begin" w:fldLock="1"/>
      </w:r>
      <w:r w:rsidR="00D40164">
        <w:rPr>
          <w:rFonts w:ascii="Times New Roman" w:hAnsi="Times New Roman" w:cs="Times New Roman"/>
          <w:color w:val="000000"/>
          <w:sz w:val="24"/>
          <w:szCs w:val="24"/>
          <w:lang w:val="en-US" w:eastAsia="pt-BR"/>
        </w:rPr>
        <w:instrText xml:space="preserve">ADDIN CSL_CITATION {"citationItems":[{"id":"ITEM-1","itemData":{"author":[{"dropping-particle":"","family":"Súarez","given":"Yzel Rondon","non-dropping-particle":"","parse-names":false,"suffix":""},{"dropping-particle":"","family":"Valério","given":"Sabrina Bigatão","non-dropping-particle":"","parse-names":false,"suffix":""},{"dropping-particle":"","family":"Tondato","given":"Karina Keyla","non-dropping-particle":"","parse-names":false,"suffix":""},{"dropping-particle":"","family":"Queli","given":"Lidiani","non-dropping-particle":"","parse-names":false,"suffix":""},{"dropping-particle":"","family":"Ximenes","given":"Lubas","non-dropping-particle":"","parse-names":false,"suffix":""},{"dropping-particle":"","family":"Alves","given":"Rota","non-dropping-particle":"","parse-names":false,"suffix":""}],"id":"ITEM-1","issued":{"date-parts":[["2007"]]},"page":"145-150","title":"do riachos de cabeceira da bacia d o rio Ivinhema , a lto r io Paraná","type":"article-journal"},"uris":["http://www.mendeley.com/documents/?uuid=63bac42b-2345-4ced-a9ee-aa67c802af90"]},{"id":"ITEM-2","itemData":{"DOI":"10.1007/s10750-006-0533-1","ISBN":"0018-8158","ISSN":"00188158","abstract":"Abstract We compared environmental influ- ences on the assemblages of stream fishes of contiguous but biogeographically distinct parts of the Upper Paraguay and Parana´ basins in Brazil, aiming to describe the maindistribution patterns of fish species in the headwater streams.Weanalyzed bimonthly samples in 10 streams in each basin from January to November 2004. Sixty fish species were collected, including 40 species in streams of the Paraguay Basin and 42 species in streams of the Parana´ Basin. The species abundance rank did not differ between the basins. We found a clear differentiation between the Paraguay and Parana´ stream fish assemblages. There were significant differences in species composition among streams, but no seasonal differences in species composition. Connectivity between streams explains the differ- ences in species composition for the Paraguay streams, but not for the Parana´ streams. Hydro- logical characteristics were the main factors deter- mining species distribution in both basins, suggesting that the migratory capacity of each species and biogeographical barriers may act to Handling editor: S. M. Thomaz S. B. Vale´rio </w:instrText>
      </w:r>
      <w:r w:rsidR="00D40164">
        <w:rPr>
          <w:rFonts w:ascii="Times New Roman" w:hAnsi="Times New Roman" w:cs="Times New Roman" w:hint="eastAsia"/>
          <w:color w:val="000000"/>
          <w:sz w:val="24"/>
          <w:szCs w:val="24"/>
          <w:lang w:val="en-US" w:eastAsia="pt-BR"/>
        </w:rPr>
        <w:instrText></w:instrText>
      </w:r>
      <w:r w:rsidR="00D40164">
        <w:rPr>
          <w:rFonts w:ascii="Times New Roman" w:hAnsi="Times New Roman" w:cs="Times New Roman"/>
          <w:color w:val="000000"/>
          <w:sz w:val="24"/>
          <w:szCs w:val="24"/>
          <w:lang w:val="en-US" w:eastAsia="pt-BR"/>
        </w:rPr>
        <w:instrText xml:space="preserve"> Y. R. Su´arez (&amp;) </w:instrText>
      </w:r>
      <w:r w:rsidR="00D40164">
        <w:rPr>
          <w:rFonts w:ascii="Times New Roman" w:hAnsi="Times New Roman" w:cs="Times New Roman" w:hint="eastAsia"/>
          <w:color w:val="000000"/>
          <w:sz w:val="24"/>
          <w:szCs w:val="24"/>
          <w:lang w:val="en-US" w:eastAsia="pt-BR"/>
        </w:rPr>
        <w:instrText></w:instrText>
      </w:r>
      <w:r w:rsidR="00D40164">
        <w:rPr>
          <w:rFonts w:ascii="Times New Roman" w:hAnsi="Times New Roman" w:cs="Times New Roman"/>
          <w:color w:val="000000"/>
          <w:sz w:val="24"/>
          <w:szCs w:val="24"/>
          <w:lang w:val="en-US" w:eastAsia="pt-BR"/>
        </w:rPr>
        <w:instrText xml:space="preserve"> T. R. A. Felipe </w:instrText>
      </w:r>
      <w:r w:rsidR="00D40164">
        <w:rPr>
          <w:rFonts w:ascii="Times New Roman" w:hAnsi="Times New Roman" w:cs="Times New Roman" w:hint="eastAsia"/>
          <w:color w:val="000000"/>
          <w:sz w:val="24"/>
          <w:szCs w:val="24"/>
          <w:lang w:val="en-US" w:eastAsia="pt-BR"/>
        </w:rPr>
        <w:instrText></w:instrText>
      </w:r>
      <w:r w:rsidR="00D40164">
        <w:rPr>
          <w:rFonts w:ascii="Times New Roman" w:hAnsi="Times New Roman" w:cs="Times New Roman"/>
          <w:color w:val="000000"/>
          <w:sz w:val="24"/>
          <w:szCs w:val="24"/>
          <w:lang w:val="en-US" w:eastAsia="pt-BR"/>
        </w:rPr>
        <w:instrText xml:space="preserve"> K. K. Tondato </w:instrText>
      </w:r>
      <w:r w:rsidR="00D40164">
        <w:rPr>
          <w:rFonts w:ascii="Times New Roman" w:hAnsi="Times New Roman" w:cs="Times New Roman" w:hint="eastAsia"/>
          <w:color w:val="000000"/>
          <w:sz w:val="24"/>
          <w:szCs w:val="24"/>
          <w:lang w:val="en-US" w:eastAsia="pt-BR"/>
        </w:rPr>
        <w:instrText></w:instrText>
      </w:r>
      <w:r w:rsidR="00D40164">
        <w:rPr>
          <w:rFonts w:ascii="Times New Roman" w:hAnsi="Times New Roman" w:cs="Times New Roman"/>
          <w:color w:val="000000"/>
          <w:sz w:val="24"/>
          <w:szCs w:val="24"/>
          <w:lang w:val="en-US" w:eastAsia="pt-BR"/>
        </w:rPr>
        <w:instrText xml:space="preserve"> L. Q. L. Ximenes GASLAB/Laborato´ rio de Ecologia, Universidade Estadual de Mato Grosso do Sul, Rod. Dourados- Itahum km 12, Dourados, MS 79804-970, Brazil e-mail: yzel@uems.br filter the local species composition from the total species pool of colonizers.","author":[{"dropping-particle":"","family":"Valério","given":"Sabrina B.","non-dropping-particle":"","parse-names":false,"suffix":""},{"dropping-particle":"","family":"Súarez","given":"Yzel Rondon","non-dropping-particle":"","parse-names":false,"suffix":""},{"dropping-particle":"","family":"Felipe","given":"Thiago R a","non-dropping-particle":"","parse-names":false,"suffix":""},{"dropping-particle":"","family":"Tondato","given":"Karina K.","non-dropping-particle":"","parse-names":false,"suffix":""},{"dropping-particle":"","family":"Ximenes","given":"Lidiani Q L","non-dropping-particle":"","parse-names":false,"suffix":""}],"container-title":"Hydrobiologia","id":"ITEM-2","issued":{"date-parts":[["2007"]]},"page":"241-250","title":"Organization patterns of headwater-stream fish communities in the Upper Paraguay-Paraná basins","type":"article-journal","volume":"583"},"uris":["http://www.mendeley.com/documents/?uuid=544b1f08-df9b-41d2-bb8f-f9b773527427"]}],"mendeley":{"formattedCitation":"(14,22)","plainTextFormattedCitation":"(14,22)","previouslyFormattedCitation":"(14,21)"},"properties":{"noteIndex":0},"schema":"https://github.com/citation-style-language/schema/raw/master/csl-citation.json"}</w:instrText>
      </w:r>
      <w:r w:rsidR="00394764">
        <w:rPr>
          <w:rFonts w:ascii="Times New Roman" w:hAnsi="Times New Roman" w:cs="Times New Roman"/>
          <w:color w:val="000000"/>
          <w:sz w:val="24"/>
          <w:szCs w:val="24"/>
          <w:lang w:val="en-US" w:eastAsia="pt-BR"/>
        </w:rPr>
        <w:fldChar w:fldCharType="separate"/>
      </w:r>
      <w:r w:rsidR="00D40164" w:rsidRPr="00D40164">
        <w:rPr>
          <w:rFonts w:ascii="Times New Roman" w:hAnsi="Times New Roman" w:cs="Times New Roman"/>
          <w:noProof/>
          <w:color w:val="000000"/>
          <w:sz w:val="24"/>
          <w:szCs w:val="24"/>
          <w:lang w:val="en-US" w:eastAsia="pt-BR"/>
        </w:rPr>
        <w:t>(14,22)</w:t>
      </w:r>
      <w:r w:rsidR="00394764">
        <w:rPr>
          <w:rFonts w:ascii="Times New Roman" w:hAnsi="Times New Roman" w:cs="Times New Roman"/>
          <w:color w:val="000000"/>
          <w:sz w:val="24"/>
          <w:szCs w:val="24"/>
          <w:lang w:val="en-US" w:eastAsia="pt-BR"/>
        </w:rPr>
        <w:fldChar w:fldCharType="end"/>
      </w:r>
      <w:r w:rsidR="009F7610">
        <w:rPr>
          <w:rFonts w:ascii="Times New Roman" w:hAnsi="Times New Roman" w:cs="Times New Roman"/>
          <w:color w:val="000000"/>
          <w:sz w:val="24"/>
          <w:szCs w:val="24"/>
          <w:lang w:val="en-US" w:eastAsia="pt-BR"/>
        </w:rPr>
        <w:t>, but evidencing that this variation is mainly due to species replacement among the basins</w:t>
      </w:r>
      <w:r w:rsidR="00F643CE">
        <w:rPr>
          <w:rFonts w:ascii="Times New Roman" w:hAnsi="Times New Roman" w:cs="Times New Roman"/>
          <w:color w:val="000000"/>
          <w:sz w:val="24"/>
          <w:szCs w:val="24"/>
          <w:lang w:val="en-US" w:eastAsia="pt-BR"/>
        </w:rPr>
        <w:t xml:space="preserve">, confirming </w:t>
      </w:r>
      <w:r w:rsidR="00784232">
        <w:rPr>
          <w:rFonts w:ascii="Times New Roman" w:hAnsi="Times New Roman" w:cs="Times New Roman"/>
          <w:color w:val="000000"/>
          <w:sz w:val="24"/>
          <w:szCs w:val="24"/>
          <w:lang w:val="en-US" w:eastAsia="pt-BR"/>
        </w:rPr>
        <w:t>the effect of the</w:t>
      </w:r>
      <w:r w:rsidR="00F643CE">
        <w:rPr>
          <w:rFonts w:ascii="Times New Roman" w:hAnsi="Times New Roman" w:cs="Times New Roman"/>
          <w:color w:val="000000"/>
          <w:sz w:val="24"/>
          <w:szCs w:val="24"/>
          <w:lang w:val="en-US" w:eastAsia="pt-BR"/>
        </w:rPr>
        <w:t xml:space="preserve"> endemism of fish fauna presente</w:t>
      </w:r>
      <w:r w:rsidR="00784232">
        <w:rPr>
          <w:rFonts w:ascii="Times New Roman" w:hAnsi="Times New Roman" w:cs="Times New Roman"/>
          <w:color w:val="000000"/>
          <w:sz w:val="24"/>
          <w:szCs w:val="24"/>
          <w:lang w:val="en-US" w:eastAsia="pt-BR"/>
        </w:rPr>
        <w:t>d</w:t>
      </w:r>
      <w:r w:rsidR="00F643CE">
        <w:rPr>
          <w:rFonts w:ascii="Times New Roman" w:hAnsi="Times New Roman" w:cs="Times New Roman"/>
          <w:color w:val="000000"/>
          <w:sz w:val="24"/>
          <w:szCs w:val="24"/>
          <w:lang w:val="en-US" w:eastAsia="pt-BR"/>
        </w:rPr>
        <w:t xml:space="preserve"> in the Paraná basin due to </w:t>
      </w:r>
      <w:proofErr w:type="spellStart"/>
      <w:r w:rsidR="00F643CE">
        <w:rPr>
          <w:rFonts w:ascii="Times New Roman" w:hAnsi="Times New Roman" w:cs="Times New Roman"/>
          <w:color w:val="000000"/>
          <w:sz w:val="24"/>
          <w:szCs w:val="24"/>
          <w:lang w:val="en-US" w:eastAsia="pt-BR"/>
        </w:rPr>
        <w:t>Sete</w:t>
      </w:r>
      <w:proofErr w:type="spellEnd"/>
      <w:r w:rsidR="00F643CE">
        <w:rPr>
          <w:rFonts w:ascii="Times New Roman" w:hAnsi="Times New Roman" w:cs="Times New Roman"/>
          <w:color w:val="000000"/>
          <w:sz w:val="24"/>
          <w:szCs w:val="24"/>
          <w:lang w:val="en-US" w:eastAsia="pt-BR"/>
        </w:rPr>
        <w:t xml:space="preserve"> </w:t>
      </w:r>
      <w:proofErr w:type="spellStart"/>
      <w:r w:rsidR="00F643CE">
        <w:rPr>
          <w:rFonts w:ascii="Times New Roman" w:hAnsi="Times New Roman" w:cs="Times New Roman"/>
          <w:color w:val="000000"/>
          <w:sz w:val="24"/>
          <w:szCs w:val="24"/>
          <w:lang w:val="en-US" w:eastAsia="pt-BR"/>
        </w:rPr>
        <w:t>Quedas</w:t>
      </w:r>
      <w:proofErr w:type="spellEnd"/>
      <w:r w:rsidR="00F643CE">
        <w:rPr>
          <w:rFonts w:ascii="Times New Roman" w:hAnsi="Times New Roman" w:cs="Times New Roman"/>
          <w:color w:val="000000"/>
          <w:sz w:val="24"/>
          <w:szCs w:val="24"/>
          <w:lang w:val="en-US" w:eastAsia="pt-BR"/>
        </w:rPr>
        <w:t xml:space="preserve"> fall</w:t>
      </w:r>
      <w:r w:rsidR="00784232">
        <w:rPr>
          <w:rFonts w:ascii="Times New Roman" w:hAnsi="Times New Roman" w:cs="Times New Roman"/>
          <w:color w:val="000000"/>
          <w:sz w:val="24"/>
          <w:szCs w:val="24"/>
          <w:lang w:val="en-US" w:eastAsia="pt-BR"/>
        </w:rPr>
        <w:t xml:space="preserve"> in differentiate the fish fauna of these two basins</w:t>
      </w:r>
      <w:r w:rsidR="00A35131">
        <w:rPr>
          <w:rFonts w:ascii="Times New Roman" w:hAnsi="Times New Roman" w:cs="Times New Roman"/>
          <w:color w:val="000000"/>
          <w:sz w:val="24"/>
          <w:szCs w:val="24"/>
          <w:lang w:val="en-US" w:eastAsia="pt-BR"/>
        </w:rPr>
        <w:t xml:space="preserve">. We advanced </w:t>
      </w:r>
      <w:r w:rsidR="00F643CE">
        <w:rPr>
          <w:rFonts w:ascii="Times New Roman" w:hAnsi="Times New Roman" w:cs="Times New Roman"/>
          <w:color w:val="000000"/>
          <w:sz w:val="24"/>
          <w:szCs w:val="24"/>
          <w:lang w:val="en-US" w:eastAsia="pt-BR"/>
        </w:rPr>
        <w:t xml:space="preserve">the knowledge </w:t>
      </w:r>
      <w:r w:rsidR="00A35131">
        <w:rPr>
          <w:rFonts w:ascii="Times New Roman" w:hAnsi="Times New Roman" w:cs="Times New Roman"/>
          <w:color w:val="000000"/>
          <w:sz w:val="24"/>
          <w:szCs w:val="24"/>
          <w:lang w:val="en-US" w:eastAsia="pt-BR"/>
        </w:rPr>
        <w:t>by showing that these difference</w:t>
      </w:r>
      <w:r w:rsidR="00582819">
        <w:rPr>
          <w:rFonts w:ascii="Times New Roman" w:hAnsi="Times New Roman" w:cs="Times New Roman"/>
          <w:color w:val="000000"/>
          <w:sz w:val="24"/>
          <w:szCs w:val="24"/>
          <w:lang w:val="en-US" w:eastAsia="pt-BR"/>
        </w:rPr>
        <w:t>s</w:t>
      </w:r>
      <w:r w:rsidR="00A35131">
        <w:rPr>
          <w:rFonts w:ascii="Times New Roman" w:hAnsi="Times New Roman" w:cs="Times New Roman"/>
          <w:color w:val="000000"/>
          <w:sz w:val="24"/>
          <w:szCs w:val="24"/>
          <w:lang w:val="en-US" w:eastAsia="pt-BR"/>
        </w:rPr>
        <w:t xml:space="preserve"> </w:t>
      </w:r>
      <w:del w:id="186" w:author="Gabriel Nakamura" w:date="2020-05-04T12:44:00Z">
        <w:r w:rsidR="00437914" w:rsidDel="007A169D">
          <w:rPr>
            <w:rFonts w:ascii="Times New Roman" w:hAnsi="Times New Roman" w:cs="Times New Roman"/>
            <w:color w:val="000000"/>
            <w:sz w:val="24"/>
            <w:szCs w:val="24"/>
            <w:lang w:val="en-US" w:eastAsia="pt-BR"/>
          </w:rPr>
          <w:delText>was</w:delText>
        </w:r>
        <w:r w:rsidR="00A35131" w:rsidDel="007A169D">
          <w:rPr>
            <w:rFonts w:ascii="Times New Roman" w:hAnsi="Times New Roman" w:cs="Times New Roman"/>
            <w:color w:val="000000"/>
            <w:sz w:val="24"/>
            <w:szCs w:val="24"/>
            <w:lang w:val="en-US" w:eastAsia="pt-BR"/>
          </w:rPr>
          <w:delText xml:space="preserve"> </w:delText>
        </w:r>
      </w:del>
      <w:ins w:id="187" w:author="Gabriel Nakamura" w:date="2020-05-04T12:44:00Z">
        <w:r w:rsidR="007A169D">
          <w:rPr>
            <w:rFonts w:ascii="Times New Roman" w:hAnsi="Times New Roman" w:cs="Times New Roman"/>
            <w:color w:val="000000"/>
            <w:sz w:val="24"/>
            <w:szCs w:val="24"/>
            <w:lang w:val="en-US" w:eastAsia="pt-BR"/>
          </w:rPr>
          <w:t>is</w:t>
        </w:r>
        <w:r w:rsidR="007A169D">
          <w:rPr>
            <w:rFonts w:ascii="Times New Roman" w:hAnsi="Times New Roman" w:cs="Times New Roman"/>
            <w:color w:val="000000"/>
            <w:sz w:val="24"/>
            <w:szCs w:val="24"/>
            <w:lang w:val="en-US" w:eastAsia="pt-BR"/>
          </w:rPr>
          <w:t xml:space="preserve"> </w:t>
        </w:r>
      </w:ins>
      <w:r w:rsidR="00A35131">
        <w:rPr>
          <w:rFonts w:ascii="Times New Roman" w:hAnsi="Times New Roman" w:cs="Times New Roman"/>
          <w:color w:val="000000"/>
          <w:sz w:val="24"/>
          <w:szCs w:val="24"/>
          <w:lang w:val="en-US" w:eastAsia="pt-BR"/>
        </w:rPr>
        <w:t xml:space="preserve">also </w:t>
      </w:r>
      <w:r w:rsidR="00F47B2F">
        <w:rPr>
          <w:rFonts w:ascii="Times New Roman" w:hAnsi="Times New Roman" w:cs="Times New Roman"/>
          <w:color w:val="000000"/>
          <w:sz w:val="24"/>
          <w:szCs w:val="24"/>
          <w:lang w:val="en-US" w:eastAsia="pt-BR"/>
        </w:rPr>
        <w:t xml:space="preserve">accompanied by clade differences </w:t>
      </w:r>
      <w:r w:rsidR="00F643CE">
        <w:rPr>
          <w:rFonts w:ascii="Times New Roman" w:hAnsi="Times New Roman" w:cs="Times New Roman"/>
          <w:color w:val="000000"/>
          <w:sz w:val="24"/>
          <w:szCs w:val="24"/>
          <w:lang w:val="en-US" w:eastAsia="pt-BR"/>
        </w:rPr>
        <w:t>that occupy</w:t>
      </w:r>
      <w:r w:rsidR="00F47B2F">
        <w:rPr>
          <w:rFonts w:ascii="Times New Roman" w:hAnsi="Times New Roman" w:cs="Times New Roman"/>
          <w:color w:val="000000"/>
          <w:sz w:val="24"/>
          <w:szCs w:val="24"/>
          <w:lang w:val="en-US" w:eastAsia="pt-BR"/>
        </w:rPr>
        <w:t xml:space="preserve"> the two basins, </w:t>
      </w:r>
      <w:r w:rsidR="00C468CA">
        <w:rPr>
          <w:rFonts w:ascii="Times New Roman" w:hAnsi="Times New Roman" w:cs="Times New Roman"/>
          <w:color w:val="000000"/>
          <w:sz w:val="24"/>
          <w:szCs w:val="24"/>
          <w:lang w:val="en-US" w:eastAsia="pt-BR"/>
        </w:rPr>
        <w:t xml:space="preserve">indicating that each Basin hosts a different set of evolutionary history that is mainly </w:t>
      </w:r>
      <w:r w:rsidR="00A72E9A">
        <w:rPr>
          <w:rFonts w:ascii="Times New Roman" w:hAnsi="Times New Roman" w:cs="Times New Roman"/>
          <w:color w:val="000000"/>
          <w:sz w:val="24"/>
          <w:szCs w:val="24"/>
          <w:lang w:val="en-US" w:eastAsia="pt-BR"/>
        </w:rPr>
        <w:t xml:space="preserve">result </w:t>
      </w:r>
      <w:r w:rsidR="00F643CE">
        <w:rPr>
          <w:rFonts w:ascii="Times New Roman" w:hAnsi="Times New Roman" w:cs="Times New Roman"/>
          <w:color w:val="000000"/>
          <w:sz w:val="24"/>
          <w:szCs w:val="24"/>
          <w:lang w:val="en-US" w:eastAsia="pt-BR"/>
        </w:rPr>
        <w:t>from</w:t>
      </w:r>
      <w:r w:rsidR="00A72E9A">
        <w:rPr>
          <w:rFonts w:ascii="Times New Roman" w:hAnsi="Times New Roman" w:cs="Times New Roman"/>
          <w:color w:val="000000"/>
          <w:sz w:val="24"/>
          <w:szCs w:val="24"/>
          <w:lang w:val="en-US" w:eastAsia="pt-BR"/>
        </w:rPr>
        <w:t xml:space="preserve"> different biogeographical history during its formation</w:t>
      </w:r>
      <w:r w:rsidR="007D2BA8">
        <w:rPr>
          <w:rFonts w:ascii="Times New Roman" w:hAnsi="Times New Roman" w:cs="Times New Roman"/>
          <w:color w:val="000000"/>
          <w:sz w:val="24"/>
          <w:szCs w:val="24"/>
          <w:lang w:val="en-US" w:eastAsia="pt-BR"/>
        </w:rPr>
        <w:t xml:space="preserve"> (</w:t>
      </w:r>
      <w:r w:rsidR="00771574">
        <w:rPr>
          <w:rFonts w:ascii="Times New Roman" w:hAnsi="Times New Roman" w:cs="Times New Roman"/>
          <w:color w:val="000000"/>
          <w:sz w:val="24"/>
          <w:szCs w:val="24"/>
          <w:lang w:val="en-US" w:eastAsia="pt-BR"/>
        </w:rPr>
        <w:t xml:space="preserve">Brea and </w:t>
      </w:r>
      <w:proofErr w:type="spellStart"/>
      <w:r w:rsidR="00771574">
        <w:rPr>
          <w:rFonts w:ascii="Times New Roman" w:hAnsi="Times New Roman" w:cs="Times New Roman"/>
          <w:color w:val="000000"/>
          <w:sz w:val="24"/>
          <w:szCs w:val="24"/>
          <w:lang w:val="en-US" w:eastAsia="pt-BR"/>
        </w:rPr>
        <w:t>Zucol</w:t>
      </w:r>
      <w:proofErr w:type="spellEnd"/>
      <w:r w:rsidR="00771574">
        <w:rPr>
          <w:rFonts w:ascii="Times New Roman" w:hAnsi="Times New Roman" w:cs="Times New Roman"/>
          <w:color w:val="000000"/>
          <w:sz w:val="24"/>
          <w:szCs w:val="24"/>
          <w:lang w:val="en-US" w:eastAsia="pt-BR"/>
        </w:rPr>
        <w:t>, XXXX</w:t>
      </w:r>
      <w:r w:rsidR="007D2BA8">
        <w:rPr>
          <w:rFonts w:ascii="Times New Roman" w:hAnsi="Times New Roman" w:cs="Times New Roman"/>
          <w:color w:val="000000"/>
          <w:sz w:val="24"/>
          <w:szCs w:val="24"/>
          <w:lang w:val="en-US" w:eastAsia="pt-BR"/>
        </w:rPr>
        <w:t>)</w:t>
      </w:r>
      <w:r w:rsidR="00A72E9A">
        <w:rPr>
          <w:rFonts w:ascii="Times New Roman" w:hAnsi="Times New Roman" w:cs="Times New Roman"/>
          <w:color w:val="000000"/>
          <w:sz w:val="24"/>
          <w:szCs w:val="24"/>
          <w:lang w:val="en-US" w:eastAsia="pt-BR"/>
        </w:rPr>
        <w:t>.</w:t>
      </w:r>
      <w:r w:rsidR="007C0930">
        <w:rPr>
          <w:rFonts w:ascii="Times New Roman" w:hAnsi="Times New Roman" w:cs="Times New Roman"/>
          <w:color w:val="000000"/>
          <w:sz w:val="24"/>
          <w:szCs w:val="24"/>
          <w:lang w:val="en-US" w:eastAsia="pt-BR"/>
        </w:rPr>
        <w:t xml:space="preserve"> </w:t>
      </w:r>
    </w:p>
    <w:p w14:paraId="4F4157A9" w14:textId="4E0940AC" w:rsidR="007D2BA8" w:rsidRDefault="00E16BE6">
      <w:pPr>
        <w:spacing w:after="0" w:line="480" w:lineRule="auto"/>
        <w:ind w:firstLine="708"/>
        <w:jc w:val="both"/>
        <w:rPr>
          <w:rFonts w:ascii="Times New Roman" w:hAnsi="Times New Roman" w:cs="Times New Roman"/>
          <w:color w:val="000000"/>
          <w:sz w:val="24"/>
          <w:szCs w:val="24"/>
          <w:lang w:val="en-US" w:eastAsia="pt-BR"/>
        </w:rPr>
      </w:pPr>
      <w:r>
        <w:rPr>
          <w:rFonts w:ascii="Times New Roman" w:hAnsi="Times New Roman" w:cs="Times New Roman"/>
          <w:color w:val="000000"/>
          <w:sz w:val="24"/>
          <w:szCs w:val="24"/>
          <w:lang w:val="en-US" w:eastAsia="pt-BR"/>
        </w:rPr>
        <w:t xml:space="preserve">From a conservation perspective, </w:t>
      </w:r>
      <w:ins w:id="188" w:author="Wagner Vicentin" w:date="2020-04-25T16:21:00Z">
        <w:r w:rsidR="0007155F">
          <w:rPr>
            <w:rFonts w:ascii="Times New Roman" w:hAnsi="Times New Roman" w:cs="Times New Roman"/>
            <w:color w:val="000000"/>
            <w:sz w:val="24"/>
            <w:szCs w:val="24"/>
            <w:lang w:val="en-US" w:eastAsia="pt-BR"/>
          </w:rPr>
          <w:t>o</w:t>
        </w:r>
      </w:ins>
      <w:del w:id="189" w:author="Wagner Vicentin" w:date="2020-04-25T16:21:00Z">
        <w:r w:rsidR="007D2BA8" w:rsidDel="0007155F">
          <w:rPr>
            <w:rFonts w:ascii="Times New Roman" w:hAnsi="Times New Roman" w:cs="Times New Roman"/>
            <w:color w:val="000000"/>
            <w:sz w:val="24"/>
            <w:szCs w:val="24"/>
            <w:lang w:val="en-US" w:eastAsia="pt-BR"/>
          </w:rPr>
          <w:delText>O</w:delText>
        </w:r>
      </w:del>
      <w:r w:rsidR="007D2BA8">
        <w:rPr>
          <w:rFonts w:ascii="Times New Roman" w:hAnsi="Times New Roman" w:cs="Times New Roman"/>
          <w:color w:val="000000"/>
          <w:sz w:val="24"/>
          <w:szCs w:val="24"/>
          <w:lang w:val="en-US" w:eastAsia="pt-BR"/>
        </w:rPr>
        <w:t xml:space="preserve">ur results </w:t>
      </w:r>
      <w:r w:rsidR="004C713D">
        <w:rPr>
          <w:rFonts w:ascii="Times New Roman" w:hAnsi="Times New Roman" w:cs="Times New Roman"/>
          <w:color w:val="000000"/>
          <w:sz w:val="24"/>
          <w:szCs w:val="24"/>
          <w:lang w:val="en-US" w:eastAsia="pt-BR"/>
        </w:rPr>
        <w:t>sustain the importance to maintain the environmental integrity of these streams. Environmental modification, like land use affect directly on water characteristics (</w:t>
      </w:r>
      <w:proofErr w:type="spellStart"/>
      <w:r w:rsidR="004C713D">
        <w:rPr>
          <w:rFonts w:ascii="Times New Roman" w:hAnsi="Times New Roman" w:cs="Times New Roman"/>
          <w:color w:val="000000"/>
          <w:sz w:val="24"/>
          <w:szCs w:val="24"/>
          <w:lang w:val="en-US" w:eastAsia="pt-BR"/>
        </w:rPr>
        <w:t>e.g</w:t>
      </w:r>
      <w:proofErr w:type="spellEnd"/>
      <w:r w:rsidR="004C713D">
        <w:rPr>
          <w:rFonts w:ascii="Times New Roman" w:hAnsi="Times New Roman" w:cs="Times New Roman"/>
          <w:color w:val="000000"/>
          <w:sz w:val="24"/>
          <w:szCs w:val="24"/>
          <w:lang w:val="en-US" w:eastAsia="pt-BR"/>
        </w:rPr>
        <w:t xml:space="preserve"> Ph), that can </w:t>
      </w:r>
      <w:r w:rsidR="00620417">
        <w:rPr>
          <w:rFonts w:ascii="Times New Roman" w:hAnsi="Times New Roman" w:cs="Times New Roman"/>
          <w:color w:val="000000"/>
          <w:sz w:val="24"/>
          <w:szCs w:val="24"/>
          <w:lang w:val="en-US" w:eastAsia="pt-BR"/>
        </w:rPr>
        <w:t xml:space="preserve">promote a </w:t>
      </w:r>
      <w:proofErr w:type="spellStart"/>
      <w:r w:rsidR="00620417">
        <w:rPr>
          <w:rFonts w:ascii="Times New Roman" w:hAnsi="Times New Roman" w:cs="Times New Roman"/>
          <w:color w:val="000000"/>
          <w:sz w:val="24"/>
          <w:szCs w:val="24"/>
          <w:lang w:val="en-US" w:eastAsia="pt-BR"/>
        </w:rPr>
        <w:t>depauperati</w:t>
      </w:r>
      <w:ins w:id="190" w:author="Wagner Vicentin" w:date="2020-04-25T16:22:00Z">
        <w:r w:rsidR="0007155F">
          <w:rPr>
            <w:rFonts w:ascii="Times New Roman" w:hAnsi="Times New Roman" w:cs="Times New Roman"/>
            <w:color w:val="000000"/>
            <w:sz w:val="24"/>
            <w:szCs w:val="24"/>
            <w:lang w:val="en-US" w:eastAsia="pt-BR"/>
          </w:rPr>
          <w:t>on</w:t>
        </w:r>
      </w:ins>
      <w:proofErr w:type="spellEnd"/>
      <w:del w:id="191" w:author="Wagner Vicentin" w:date="2020-04-25T16:22:00Z">
        <w:r w:rsidR="00620417" w:rsidDel="0007155F">
          <w:rPr>
            <w:rFonts w:ascii="Times New Roman" w:hAnsi="Times New Roman" w:cs="Times New Roman"/>
            <w:color w:val="000000"/>
            <w:sz w:val="24"/>
            <w:szCs w:val="24"/>
            <w:lang w:val="en-US" w:eastAsia="pt-BR"/>
          </w:rPr>
          <w:delText>ng</w:delText>
        </w:r>
      </w:del>
      <w:r w:rsidR="00620417">
        <w:rPr>
          <w:rFonts w:ascii="Times New Roman" w:hAnsi="Times New Roman" w:cs="Times New Roman"/>
          <w:color w:val="000000"/>
          <w:sz w:val="24"/>
          <w:szCs w:val="24"/>
          <w:lang w:val="en-US" w:eastAsia="pt-BR"/>
        </w:rPr>
        <w:t xml:space="preserve"> of fish lineages and</w:t>
      </w:r>
      <w:r w:rsidR="000224DE">
        <w:rPr>
          <w:rFonts w:ascii="Times New Roman" w:hAnsi="Times New Roman" w:cs="Times New Roman"/>
          <w:color w:val="000000"/>
          <w:sz w:val="24"/>
          <w:szCs w:val="24"/>
          <w:lang w:val="en-US" w:eastAsia="pt-BR"/>
        </w:rPr>
        <w:t xml:space="preserve"> </w:t>
      </w:r>
      <w:ins w:id="192" w:author="Wagner Vicentin" w:date="2020-04-30T13:34:00Z">
        <w:r w:rsidR="00A256DC">
          <w:rPr>
            <w:rFonts w:ascii="Times New Roman" w:hAnsi="Times New Roman" w:cs="Times New Roman"/>
            <w:color w:val="000000"/>
            <w:sz w:val="24"/>
            <w:szCs w:val="24"/>
            <w:lang w:val="en-US" w:eastAsia="pt-BR"/>
          </w:rPr>
          <w:t xml:space="preserve">exert </w:t>
        </w:r>
      </w:ins>
      <w:r w:rsidR="000224DE">
        <w:rPr>
          <w:rFonts w:ascii="Times New Roman" w:hAnsi="Times New Roman" w:cs="Times New Roman"/>
          <w:color w:val="000000"/>
          <w:sz w:val="24"/>
          <w:szCs w:val="24"/>
          <w:lang w:val="en-US" w:eastAsia="pt-BR"/>
        </w:rPr>
        <w:t>great impact</w:t>
      </w:r>
      <w:ins w:id="193" w:author="Wagner Vicentin" w:date="2020-04-30T13:34:00Z">
        <w:r w:rsidR="00A256DC">
          <w:rPr>
            <w:rFonts w:ascii="Times New Roman" w:hAnsi="Times New Roman" w:cs="Times New Roman"/>
            <w:color w:val="000000"/>
            <w:sz w:val="24"/>
            <w:szCs w:val="24"/>
            <w:lang w:val="en-US" w:eastAsia="pt-BR"/>
          </w:rPr>
          <w:t xml:space="preserve"> on</w:t>
        </w:r>
      </w:ins>
      <w:r w:rsidR="000224DE">
        <w:rPr>
          <w:rFonts w:ascii="Times New Roman" w:hAnsi="Times New Roman" w:cs="Times New Roman"/>
          <w:color w:val="000000"/>
          <w:sz w:val="24"/>
          <w:szCs w:val="24"/>
          <w:lang w:val="en-US" w:eastAsia="pt-BR"/>
        </w:rPr>
        <w:t xml:space="preserve"> the capacity of these communities to </w:t>
      </w:r>
      <w:r w:rsidR="00484497">
        <w:rPr>
          <w:rFonts w:ascii="Times New Roman" w:hAnsi="Times New Roman" w:cs="Times New Roman"/>
          <w:color w:val="000000"/>
          <w:sz w:val="24"/>
          <w:szCs w:val="24"/>
          <w:lang w:val="en-US" w:eastAsia="pt-BR"/>
        </w:rPr>
        <w:t xml:space="preserve">respond to </w:t>
      </w:r>
      <w:r w:rsidR="00484497">
        <w:rPr>
          <w:rFonts w:ascii="Times New Roman" w:hAnsi="Times New Roman" w:cs="Times New Roman"/>
          <w:color w:val="000000"/>
          <w:sz w:val="24"/>
          <w:szCs w:val="24"/>
          <w:lang w:val="en-US" w:eastAsia="pt-BR"/>
        </w:rPr>
        <w:lastRenderedPageBreak/>
        <w:t>environmental modification</w:t>
      </w:r>
      <w:r>
        <w:rPr>
          <w:rFonts w:ascii="Times New Roman" w:hAnsi="Times New Roman" w:cs="Times New Roman"/>
          <w:color w:val="000000"/>
          <w:sz w:val="24"/>
          <w:szCs w:val="24"/>
          <w:lang w:val="en-US" w:eastAsia="pt-BR"/>
        </w:rPr>
        <w:t xml:space="preserve"> (ref </w:t>
      </w:r>
      <w:proofErr w:type="spellStart"/>
      <w:r>
        <w:rPr>
          <w:rFonts w:ascii="Times New Roman" w:hAnsi="Times New Roman" w:cs="Times New Roman"/>
          <w:color w:val="000000"/>
          <w:sz w:val="24"/>
          <w:szCs w:val="24"/>
          <w:lang w:val="en-US" w:eastAsia="pt-BR"/>
        </w:rPr>
        <w:t>aqui</w:t>
      </w:r>
      <w:proofErr w:type="spellEnd"/>
      <w:r>
        <w:rPr>
          <w:rFonts w:ascii="Times New Roman" w:hAnsi="Times New Roman" w:cs="Times New Roman"/>
          <w:color w:val="000000"/>
          <w:sz w:val="24"/>
          <w:szCs w:val="24"/>
          <w:lang w:val="en-US" w:eastAsia="pt-BR"/>
        </w:rPr>
        <w:t>)</w:t>
      </w:r>
      <w:r w:rsidR="00484497">
        <w:rPr>
          <w:rFonts w:ascii="Times New Roman" w:hAnsi="Times New Roman" w:cs="Times New Roman"/>
          <w:color w:val="000000"/>
          <w:sz w:val="24"/>
          <w:szCs w:val="24"/>
          <w:lang w:val="en-US" w:eastAsia="pt-BR"/>
        </w:rPr>
        <w:t xml:space="preserve">. Also, </w:t>
      </w:r>
      <w:r w:rsidR="00F733AF">
        <w:rPr>
          <w:rFonts w:ascii="Times New Roman" w:hAnsi="Times New Roman" w:cs="Times New Roman"/>
          <w:color w:val="000000"/>
          <w:sz w:val="24"/>
          <w:szCs w:val="24"/>
          <w:lang w:val="en-US" w:eastAsia="pt-BR"/>
        </w:rPr>
        <w:t xml:space="preserve">the proliferation of small hydroelectric plants (PCHs) comprises another </w:t>
      </w:r>
      <w:r w:rsidR="00EA3A59">
        <w:rPr>
          <w:rFonts w:ascii="Times New Roman" w:hAnsi="Times New Roman" w:cs="Times New Roman"/>
          <w:color w:val="000000"/>
          <w:sz w:val="24"/>
          <w:szCs w:val="24"/>
          <w:lang w:val="en-US" w:eastAsia="pt-BR"/>
        </w:rPr>
        <w:t>threat to these communities</w:t>
      </w:r>
      <w:r>
        <w:rPr>
          <w:rFonts w:ascii="Times New Roman" w:hAnsi="Times New Roman" w:cs="Times New Roman"/>
          <w:color w:val="000000"/>
          <w:sz w:val="24"/>
          <w:szCs w:val="24"/>
          <w:lang w:val="en-US" w:eastAsia="pt-BR"/>
        </w:rPr>
        <w:t xml:space="preserve"> (ref)</w:t>
      </w:r>
      <w:r w:rsidR="00EA3A59">
        <w:rPr>
          <w:rFonts w:ascii="Times New Roman" w:hAnsi="Times New Roman" w:cs="Times New Roman"/>
          <w:color w:val="000000"/>
          <w:sz w:val="24"/>
          <w:szCs w:val="24"/>
          <w:lang w:val="en-US" w:eastAsia="pt-BR"/>
        </w:rPr>
        <w:t xml:space="preserve">, since one of the main modification </w:t>
      </w:r>
      <w:ins w:id="194" w:author="Gabriel Nakamura" w:date="2020-05-04T12:45:00Z">
        <w:r w:rsidR="007A169D">
          <w:rPr>
            <w:rFonts w:ascii="Times New Roman" w:hAnsi="Times New Roman" w:cs="Times New Roman"/>
            <w:color w:val="000000"/>
            <w:sz w:val="24"/>
            <w:szCs w:val="24"/>
            <w:lang w:val="en-US" w:eastAsia="pt-BR"/>
          </w:rPr>
          <w:t xml:space="preserve">hydropower plants </w:t>
        </w:r>
      </w:ins>
      <w:r w:rsidR="00EA3A59">
        <w:rPr>
          <w:rFonts w:ascii="Times New Roman" w:hAnsi="Times New Roman" w:cs="Times New Roman"/>
          <w:color w:val="000000"/>
          <w:sz w:val="24"/>
          <w:szCs w:val="24"/>
          <w:lang w:val="en-US" w:eastAsia="pt-BR"/>
        </w:rPr>
        <w:t xml:space="preserve">is related to the </w:t>
      </w:r>
      <w:r w:rsidR="00220E1C">
        <w:rPr>
          <w:rFonts w:ascii="Times New Roman" w:hAnsi="Times New Roman" w:cs="Times New Roman"/>
          <w:color w:val="000000"/>
          <w:sz w:val="24"/>
          <w:szCs w:val="24"/>
          <w:lang w:val="en-US" w:eastAsia="pt-BR"/>
        </w:rPr>
        <w:t>alteration of water velocity,</w:t>
      </w:r>
      <w:r w:rsidR="00A617ED">
        <w:rPr>
          <w:rFonts w:ascii="Times New Roman" w:hAnsi="Times New Roman" w:cs="Times New Roman"/>
          <w:color w:val="000000"/>
          <w:sz w:val="24"/>
          <w:szCs w:val="24"/>
          <w:lang w:val="en-US" w:eastAsia="pt-BR"/>
        </w:rPr>
        <w:t xml:space="preserve"> and, as shown by our analysis, </w:t>
      </w:r>
      <w:r>
        <w:rPr>
          <w:rFonts w:ascii="Times New Roman" w:hAnsi="Times New Roman" w:cs="Times New Roman"/>
          <w:color w:val="000000"/>
          <w:sz w:val="24"/>
          <w:szCs w:val="24"/>
          <w:lang w:val="en-US" w:eastAsia="pt-BR"/>
        </w:rPr>
        <w:t>this factor</w:t>
      </w:r>
      <w:r w:rsidR="00A617ED">
        <w:rPr>
          <w:rFonts w:ascii="Times New Roman" w:hAnsi="Times New Roman" w:cs="Times New Roman"/>
          <w:color w:val="000000"/>
          <w:sz w:val="24"/>
          <w:szCs w:val="24"/>
          <w:lang w:val="en-US" w:eastAsia="pt-BR"/>
        </w:rPr>
        <w:t xml:space="preserve"> comprises an important characteristic to maintain the </w:t>
      </w:r>
      <w:r w:rsidR="00793850">
        <w:rPr>
          <w:rFonts w:ascii="Times New Roman" w:hAnsi="Times New Roman" w:cs="Times New Roman"/>
          <w:color w:val="000000"/>
          <w:sz w:val="24"/>
          <w:szCs w:val="24"/>
          <w:lang w:val="en-US" w:eastAsia="pt-BR"/>
        </w:rPr>
        <w:t>lineages</w:t>
      </w:r>
      <w:r w:rsidR="00A617ED">
        <w:rPr>
          <w:rFonts w:ascii="Times New Roman" w:hAnsi="Times New Roman" w:cs="Times New Roman"/>
          <w:color w:val="000000"/>
          <w:sz w:val="24"/>
          <w:szCs w:val="24"/>
          <w:lang w:val="en-US" w:eastAsia="pt-BR"/>
        </w:rPr>
        <w:t xml:space="preserve"> </w:t>
      </w:r>
      <w:r w:rsidR="00452AC3">
        <w:rPr>
          <w:rFonts w:ascii="Times New Roman" w:hAnsi="Times New Roman" w:cs="Times New Roman"/>
          <w:color w:val="000000"/>
          <w:sz w:val="24"/>
          <w:szCs w:val="24"/>
          <w:lang w:val="en-US" w:eastAsia="pt-BR"/>
        </w:rPr>
        <w:t>variation</w:t>
      </w:r>
      <w:r w:rsidR="00A617ED">
        <w:rPr>
          <w:rFonts w:ascii="Times New Roman" w:hAnsi="Times New Roman" w:cs="Times New Roman"/>
          <w:color w:val="000000"/>
          <w:sz w:val="24"/>
          <w:szCs w:val="24"/>
          <w:lang w:val="en-US" w:eastAsia="pt-BR"/>
        </w:rPr>
        <w:t xml:space="preserve"> along streams</w:t>
      </w:r>
      <w:r w:rsidR="00452AC3">
        <w:rPr>
          <w:rFonts w:ascii="Times New Roman" w:hAnsi="Times New Roman" w:cs="Times New Roman"/>
          <w:color w:val="000000"/>
          <w:sz w:val="24"/>
          <w:szCs w:val="24"/>
          <w:lang w:val="en-US" w:eastAsia="pt-BR"/>
        </w:rPr>
        <w:t>, and, consequently, the variation of functional strategies associated with these lineages</w:t>
      </w:r>
      <w:r w:rsidR="00D86689">
        <w:rPr>
          <w:rFonts w:ascii="Times New Roman" w:hAnsi="Times New Roman" w:cs="Times New Roman"/>
          <w:color w:val="000000"/>
          <w:sz w:val="24"/>
          <w:szCs w:val="24"/>
          <w:lang w:val="en-US" w:eastAsia="pt-BR"/>
        </w:rPr>
        <w:t>.</w:t>
      </w:r>
    </w:p>
    <w:p w14:paraId="7228C72B" w14:textId="6642DE73" w:rsidR="003C40F1" w:rsidRDefault="003C40F1">
      <w:pPr>
        <w:spacing w:after="0" w:line="480" w:lineRule="auto"/>
        <w:ind w:firstLine="708"/>
        <w:jc w:val="both"/>
        <w:rPr>
          <w:rFonts w:ascii="Times New Roman" w:hAnsi="Times New Roman" w:cs="Times New Roman"/>
          <w:color w:val="000000"/>
          <w:sz w:val="24"/>
          <w:szCs w:val="24"/>
          <w:lang w:val="en-US" w:eastAsia="pt-BR"/>
        </w:rPr>
      </w:pPr>
      <w:r>
        <w:rPr>
          <w:rFonts w:ascii="Times New Roman" w:hAnsi="Times New Roman" w:cs="Times New Roman"/>
          <w:color w:val="000000"/>
          <w:sz w:val="24"/>
          <w:szCs w:val="24"/>
          <w:lang w:val="en-US" w:eastAsia="pt-BR"/>
        </w:rPr>
        <w:t xml:space="preserve">We conclude by stressing the importance to consider </w:t>
      </w:r>
      <w:r w:rsidR="009969FD">
        <w:rPr>
          <w:rFonts w:ascii="Times New Roman" w:hAnsi="Times New Roman" w:cs="Times New Roman"/>
          <w:color w:val="000000"/>
          <w:sz w:val="24"/>
          <w:szCs w:val="24"/>
          <w:lang w:val="en-US" w:eastAsia="pt-BR"/>
        </w:rPr>
        <w:t>different dimensions of biodiversity</w:t>
      </w:r>
      <w:r w:rsidR="00DF63B9">
        <w:rPr>
          <w:rFonts w:ascii="Times New Roman" w:hAnsi="Times New Roman" w:cs="Times New Roman"/>
          <w:color w:val="000000"/>
          <w:sz w:val="24"/>
          <w:szCs w:val="24"/>
          <w:lang w:val="en-US" w:eastAsia="pt-BR"/>
        </w:rPr>
        <w:t xml:space="preserve"> in community studies</w:t>
      </w:r>
      <w:r w:rsidR="009969FD">
        <w:rPr>
          <w:rFonts w:ascii="Times New Roman" w:hAnsi="Times New Roman" w:cs="Times New Roman"/>
          <w:color w:val="000000"/>
          <w:sz w:val="24"/>
          <w:szCs w:val="24"/>
          <w:lang w:val="en-US" w:eastAsia="pt-BR"/>
        </w:rPr>
        <w:t xml:space="preserve">, joint with the </w:t>
      </w:r>
      <w:r w:rsidR="00463D02">
        <w:rPr>
          <w:rFonts w:ascii="Times New Roman" w:hAnsi="Times New Roman" w:cs="Times New Roman"/>
          <w:color w:val="000000"/>
          <w:sz w:val="24"/>
          <w:szCs w:val="24"/>
          <w:lang w:val="en-US" w:eastAsia="pt-BR"/>
        </w:rPr>
        <w:t>distinction among the components of variation in beta diversity (</w:t>
      </w:r>
      <w:proofErr w:type="spellStart"/>
      <w:r w:rsidR="00463D02">
        <w:rPr>
          <w:rFonts w:ascii="Times New Roman" w:hAnsi="Times New Roman" w:cs="Times New Roman"/>
          <w:color w:val="000000"/>
          <w:sz w:val="24"/>
          <w:szCs w:val="24"/>
          <w:lang w:val="en-US" w:eastAsia="pt-BR"/>
        </w:rPr>
        <w:t>nestedness</w:t>
      </w:r>
      <w:proofErr w:type="spellEnd"/>
      <w:r w:rsidR="00463D02">
        <w:rPr>
          <w:rFonts w:ascii="Times New Roman" w:hAnsi="Times New Roman" w:cs="Times New Roman"/>
          <w:color w:val="000000"/>
          <w:sz w:val="24"/>
          <w:szCs w:val="24"/>
          <w:lang w:val="en-US" w:eastAsia="pt-BR"/>
        </w:rPr>
        <w:t xml:space="preserve"> and t</w:t>
      </w:r>
      <w:ins w:id="195" w:author="Gabriel Nakamura" w:date="2020-05-04T12:45:00Z">
        <w:r w:rsidR="007A169D">
          <w:rPr>
            <w:rFonts w:ascii="Times New Roman" w:hAnsi="Times New Roman" w:cs="Times New Roman"/>
            <w:color w:val="000000"/>
            <w:sz w:val="24"/>
            <w:szCs w:val="24"/>
            <w:lang w:val="en-US" w:eastAsia="pt-BR"/>
          </w:rPr>
          <w:t>ur</w:t>
        </w:r>
      </w:ins>
      <w:del w:id="196" w:author="Gabriel Nakamura" w:date="2020-05-04T12:45:00Z">
        <w:r w:rsidR="00463D02" w:rsidDel="007A169D">
          <w:rPr>
            <w:rFonts w:ascii="Times New Roman" w:hAnsi="Times New Roman" w:cs="Times New Roman"/>
            <w:color w:val="000000"/>
            <w:sz w:val="24"/>
            <w:szCs w:val="24"/>
            <w:lang w:val="en-US" w:eastAsia="pt-BR"/>
          </w:rPr>
          <w:delText>ru</w:delText>
        </w:r>
      </w:del>
      <w:r w:rsidR="00463D02">
        <w:rPr>
          <w:rFonts w:ascii="Times New Roman" w:hAnsi="Times New Roman" w:cs="Times New Roman"/>
          <w:color w:val="000000"/>
          <w:sz w:val="24"/>
          <w:szCs w:val="24"/>
          <w:lang w:val="en-US" w:eastAsia="pt-BR"/>
        </w:rPr>
        <w:t>nover), since they are affect</w:t>
      </w:r>
      <w:r w:rsidR="00452AC3">
        <w:rPr>
          <w:rFonts w:ascii="Times New Roman" w:hAnsi="Times New Roman" w:cs="Times New Roman"/>
          <w:color w:val="000000"/>
          <w:sz w:val="24"/>
          <w:szCs w:val="24"/>
          <w:lang w:val="en-US" w:eastAsia="pt-BR"/>
        </w:rPr>
        <w:t>ed</w:t>
      </w:r>
      <w:r w:rsidR="00463D02">
        <w:rPr>
          <w:rFonts w:ascii="Times New Roman" w:hAnsi="Times New Roman" w:cs="Times New Roman"/>
          <w:color w:val="000000"/>
          <w:sz w:val="24"/>
          <w:szCs w:val="24"/>
          <w:lang w:val="en-US" w:eastAsia="pt-BR"/>
        </w:rPr>
        <w:t xml:space="preserve"> in different ways by environmental and biogeographical factors</w:t>
      </w:r>
      <w:r w:rsidR="00452AC3">
        <w:rPr>
          <w:rFonts w:ascii="Times New Roman" w:hAnsi="Times New Roman" w:cs="Times New Roman"/>
          <w:color w:val="000000"/>
          <w:sz w:val="24"/>
          <w:szCs w:val="24"/>
          <w:lang w:val="en-US" w:eastAsia="pt-BR"/>
        </w:rPr>
        <w:t xml:space="preserve"> and allow</w:t>
      </w:r>
      <w:del w:id="197" w:author="Wagner Vicentin" w:date="2020-04-30T13:36:00Z">
        <w:r w:rsidR="00452AC3" w:rsidDel="00A256DC">
          <w:rPr>
            <w:rFonts w:ascii="Times New Roman" w:hAnsi="Times New Roman" w:cs="Times New Roman"/>
            <w:color w:val="000000"/>
            <w:sz w:val="24"/>
            <w:szCs w:val="24"/>
            <w:lang w:val="en-US" w:eastAsia="pt-BR"/>
          </w:rPr>
          <w:delText>s</w:delText>
        </w:r>
      </w:del>
      <w:r w:rsidR="00452AC3">
        <w:rPr>
          <w:rFonts w:ascii="Times New Roman" w:hAnsi="Times New Roman" w:cs="Times New Roman"/>
          <w:color w:val="000000"/>
          <w:sz w:val="24"/>
          <w:szCs w:val="24"/>
          <w:lang w:val="en-US" w:eastAsia="pt-BR"/>
        </w:rPr>
        <w:t xml:space="preserve"> to identify the main drivers of community assembly</w:t>
      </w:r>
      <w:r w:rsidR="00463D02">
        <w:rPr>
          <w:rFonts w:ascii="Times New Roman" w:hAnsi="Times New Roman" w:cs="Times New Roman"/>
          <w:color w:val="000000"/>
          <w:sz w:val="24"/>
          <w:szCs w:val="24"/>
          <w:lang w:val="en-US" w:eastAsia="pt-BR"/>
        </w:rPr>
        <w:t>.</w:t>
      </w:r>
      <w:r w:rsidR="00DF63B9">
        <w:rPr>
          <w:rFonts w:ascii="Times New Roman" w:hAnsi="Times New Roman" w:cs="Times New Roman"/>
          <w:color w:val="000000"/>
          <w:sz w:val="24"/>
          <w:szCs w:val="24"/>
          <w:lang w:val="en-US" w:eastAsia="pt-BR"/>
        </w:rPr>
        <w:t xml:space="preserve"> Furthermore, we </w:t>
      </w:r>
      <w:r w:rsidR="002C2709">
        <w:rPr>
          <w:rFonts w:ascii="Times New Roman" w:hAnsi="Times New Roman" w:cs="Times New Roman"/>
          <w:color w:val="000000"/>
          <w:sz w:val="24"/>
          <w:szCs w:val="24"/>
          <w:lang w:val="en-US" w:eastAsia="pt-BR"/>
        </w:rPr>
        <w:t xml:space="preserve">reveal that a combination of phylogenetic habitat filtering, biogeographical factors and </w:t>
      </w:r>
      <w:r w:rsidR="002F65BD">
        <w:rPr>
          <w:rFonts w:ascii="Times New Roman" w:hAnsi="Times New Roman" w:cs="Times New Roman"/>
          <w:color w:val="000000"/>
          <w:sz w:val="24"/>
          <w:szCs w:val="24"/>
          <w:lang w:val="en-US" w:eastAsia="pt-BR"/>
        </w:rPr>
        <w:t>species sorting</w:t>
      </w:r>
      <w:r w:rsidR="00933D1F">
        <w:rPr>
          <w:rFonts w:ascii="Times New Roman" w:hAnsi="Times New Roman" w:cs="Times New Roman"/>
          <w:color w:val="000000"/>
          <w:sz w:val="24"/>
          <w:szCs w:val="24"/>
          <w:lang w:val="en-US" w:eastAsia="pt-BR"/>
        </w:rPr>
        <w:t xml:space="preserve"> are </w:t>
      </w:r>
      <w:r w:rsidR="00452AC3">
        <w:rPr>
          <w:rFonts w:ascii="Times New Roman" w:hAnsi="Times New Roman" w:cs="Times New Roman"/>
          <w:color w:val="000000"/>
          <w:sz w:val="24"/>
          <w:szCs w:val="24"/>
          <w:lang w:val="en-US" w:eastAsia="pt-BR"/>
        </w:rPr>
        <w:t>the most probable mechanisms structuring</w:t>
      </w:r>
      <w:r w:rsidR="00933D1F">
        <w:rPr>
          <w:rFonts w:ascii="Times New Roman" w:hAnsi="Times New Roman" w:cs="Times New Roman"/>
          <w:color w:val="000000"/>
          <w:sz w:val="24"/>
          <w:szCs w:val="24"/>
          <w:lang w:val="en-US" w:eastAsia="pt-BR"/>
        </w:rPr>
        <w:t xml:space="preserve"> both the taxonomic and phylogenetic composition of</w:t>
      </w:r>
      <w:r w:rsidR="002C2709">
        <w:rPr>
          <w:rFonts w:ascii="Times New Roman" w:hAnsi="Times New Roman" w:cs="Times New Roman"/>
          <w:color w:val="000000"/>
          <w:sz w:val="24"/>
          <w:szCs w:val="24"/>
          <w:lang w:val="en-US" w:eastAsia="pt-BR"/>
        </w:rPr>
        <w:t xml:space="preserve"> </w:t>
      </w:r>
      <w:r w:rsidR="00A27729">
        <w:rPr>
          <w:rFonts w:ascii="Times New Roman" w:hAnsi="Times New Roman" w:cs="Times New Roman"/>
          <w:color w:val="000000"/>
          <w:sz w:val="24"/>
          <w:szCs w:val="24"/>
          <w:lang w:val="en-US" w:eastAsia="pt-BR"/>
        </w:rPr>
        <w:t xml:space="preserve">headwater stream fish communities </w:t>
      </w:r>
      <w:r w:rsidR="00933D1F">
        <w:rPr>
          <w:rFonts w:ascii="Times New Roman" w:hAnsi="Times New Roman" w:cs="Times New Roman"/>
          <w:color w:val="000000"/>
          <w:sz w:val="24"/>
          <w:szCs w:val="24"/>
          <w:lang w:val="en-US" w:eastAsia="pt-BR"/>
        </w:rPr>
        <w:t>in Paraná and Paraguay basins.</w:t>
      </w:r>
    </w:p>
    <w:p w14:paraId="3194A4C4" w14:textId="42138DCB" w:rsidR="00DE1A7D" w:rsidDel="007A169D" w:rsidRDefault="00DE1A7D" w:rsidP="009C3ED5">
      <w:pPr>
        <w:spacing w:after="0" w:line="480" w:lineRule="auto"/>
        <w:ind w:firstLine="708"/>
        <w:jc w:val="both"/>
        <w:rPr>
          <w:del w:id="198" w:author="Gabriel Nakamura" w:date="2020-05-04T12:46:00Z"/>
          <w:rFonts w:ascii="Times New Roman" w:hAnsi="Times New Roman" w:cs="Times New Roman"/>
          <w:color w:val="000000"/>
          <w:sz w:val="24"/>
          <w:szCs w:val="24"/>
          <w:lang w:val="en-US" w:eastAsia="pt-BR"/>
        </w:rPr>
      </w:pPr>
    </w:p>
    <w:p w14:paraId="1A15DD0F" w14:textId="6A0D6C58" w:rsidR="00044A31" w:rsidRPr="00044A31" w:rsidDel="007A169D" w:rsidRDefault="00044A31">
      <w:pPr>
        <w:spacing w:after="0" w:line="480" w:lineRule="auto"/>
        <w:jc w:val="both"/>
        <w:rPr>
          <w:del w:id="199" w:author="Gabriel Nakamura" w:date="2020-05-04T12:46:00Z"/>
          <w:rFonts w:ascii="Times New Roman" w:hAnsi="Times New Roman" w:cs="Times New Roman"/>
          <w:b/>
          <w:color w:val="000000"/>
          <w:sz w:val="24"/>
          <w:szCs w:val="24"/>
          <w:lang w:val="en-US" w:eastAsia="pt-BR"/>
        </w:rPr>
      </w:pPr>
      <w:del w:id="200" w:author="Gabriel Nakamura" w:date="2020-05-04T12:46:00Z">
        <w:r w:rsidRPr="00044A31" w:rsidDel="007A169D">
          <w:rPr>
            <w:rFonts w:ascii="Times New Roman" w:hAnsi="Times New Roman" w:cs="Times New Roman"/>
            <w:b/>
            <w:color w:val="000000"/>
            <w:sz w:val="24"/>
            <w:szCs w:val="24"/>
            <w:lang w:val="en-US" w:eastAsia="pt-BR"/>
          </w:rPr>
          <w:delText>Conclusion</w:delText>
        </w:r>
      </w:del>
    </w:p>
    <w:p w14:paraId="3211E46D" w14:textId="7EF4C970" w:rsidR="005859C4" w:rsidDel="007A169D" w:rsidRDefault="008628BF">
      <w:pPr>
        <w:spacing w:after="0" w:line="480" w:lineRule="auto"/>
        <w:jc w:val="both"/>
        <w:rPr>
          <w:del w:id="201" w:author="Gabriel Nakamura" w:date="2020-05-04T12:46:00Z"/>
          <w:rFonts w:ascii="Times New Roman" w:hAnsi="Times New Roman" w:cs="Times New Roman"/>
          <w:sz w:val="24"/>
          <w:szCs w:val="24"/>
          <w:lang w:val="en-US" w:eastAsia="pt-BR"/>
        </w:rPr>
      </w:pPr>
      <w:del w:id="202" w:author="Gabriel Nakamura" w:date="2020-05-04T12:46:00Z">
        <w:r w:rsidDel="007A169D">
          <w:rPr>
            <w:rFonts w:ascii="Times New Roman" w:hAnsi="Times New Roman" w:cs="Times New Roman"/>
            <w:sz w:val="24"/>
            <w:szCs w:val="24"/>
            <w:lang w:val="en-US" w:eastAsia="pt-BR"/>
          </w:rPr>
          <w:delText>The present work represents a step forward in relation to that developed by Valerio et al. (2007) by include the investigation of historical factors influencing the assembly of the stream fish communities in the Paraná and Paraguay basins.</w:delText>
        </w:r>
      </w:del>
    </w:p>
    <w:p w14:paraId="0DAC8770" w14:textId="3767341B" w:rsidR="007A169D" w:rsidRPr="007A169D" w:rsidRDefault="007A169D" w:rsidP="007A169D">
      <w:pPr>
        <w:suppressAutoHyphens w:val="0"/>
        <w:spacing w:after="0" w:line="240" w:lineRule="auto"/>
        <w:rPr>
          <w:ins w:id="203" w:author="Gabriel Nakamura" w:date="2020-05-04T12:46:00Z"/>
          <w:rFonts w:ascii="Times New Roman" w:hAnsi="Times New Roman" w:cs="Times New Roman"/>
          <w:sz w:val="24"/>
          <w:szCs w:val="24"/>
          <w:lang w:val="en-US" w:eastAsia="pt-BR"/>
          <w:rPrChange w:id="204" w:author="Gabriel Nakamura" w:date="2020-05-04T12:46:00Z">
            <w:rPr>
              <w:ins w:id="205" w:author="Gabriel Nakamura" w:date="2020-05-04T12:46:00Z"/>
              <w:rFonts w:ascii="Times New Roman" w:hAnsi="Times New Roman" w:cs="Times New Roman"/>
              <w:color w:val="000000"/>
              <w:sz w:val="24"/>
              <w:szCs w:val="24"/>
              <w:lang w:val="en-US" w:eastAsia="pt-BR"/>
            </w:rPr>
          </w:rPrChange>
        </w:rPr>
        <w:pPrChange w:id="206" w:author="Gabriel Nakamura" w:date="2020-05-04T12:46:00Z">
          <w:pPr>
            <w:spacing w:after="0" w:line="480" w:lineRule="auto"/>
            <w:ind w:firstLine="708"/>
            <w:jc w:val="both"/>
          </w:pPr>
        </w:pPrChange>
      </w:pPr>
      <w:ins w:id="207" w:author="Gabriel Nakamura" w:date="2020-05-04T12:46:00Z">
        <w:r>
          <w:rPr>
            <w:rFonts w:ascii="Times New Roman" w:hAnsi="Times New Roman" w:cs="Times New Roman"/>
            <w:sz w:val="24"/>
            <w:szCs w:val="24"/>
            <w:lang w:val="en-US" w:eastAsia="pt-BR"/>
          </w:rPr>
          <w:br w:type="page"/>
        </w:r>
      </w:ins>
    </w:p>
    <w:p w14:paraId="7374E517" w14:textId="77777777" w:rsidR="00F13699" w:rsidRPr="00F13699" w:rsidRDefault="00F13699">
      <w:pPr>
        <w:spacing w:after="0" w:line="480" w:lineRule="auto"/>
        <w:jc w:val="both"/>
        <w:rPr>
          <w:rFonts w:ascii="Times New Roman" w:hAnsi="Times New Roman" w:cs="Times New Roman"/>
          <w:b/>
          <w:color w:val="000000"/>
          <w:sz w:val="24"/>
          <w:szCs w:val="24"/>
          <w:lang w:val="en-US"/>
        </w:rPr>
      </w:pPr>
      <w:r w:rsidRPr="00F13699">
        <w:rPr>
          <w:rFonts w:ascii="Times New Roman" w:hAnsi="Times New Roman" w:cs="Times New Roman"/>
          <w:b/>
          <w:color w:val="000000"/>
          <w:sz w:val="24"/>
          <w:szCs w:val="24"/>
          <w:lang w:val="en-US"/>
        </w:rPr>
        <w:t xml:space="preserve">Acknowledgements </w:t>
      </w:r>
    </w:p>
    <w:p w14:paraId="668585BC" w14:textId="646AFD55" w:rsidR="00F13699" w:rsidRDefault="00F13699">
      <w:pPr>
        <w:spacing w:after="0" w:line="480" w:lineRule="auto"/>
        <w:jc w:val="both"/>
        <w:rPr>
          <w:ins w:id="208" w:author="Gabriel Nakamura" w:date="2020-05-04T12:46:00Z"/>
          <w:rFonts w:ascii="Times New Roman" w:hAnsi="Times New Roman" w:cs="Times New Roman"/>
          <w:color w:val="000000"/>
          <w:sz w:val="24"/>
          <w:szCs w:val="24"/>
          <w:lang w:val="en-US"/>
        </w:rPr>
      </w:pPr>
      <w:r w:rsidRPr="00F13699">
        <w:rPr>
          <w:rFonts w:ascii="Times New Roman" w:hAnsi="Times New Roman" w:cs="Times New Roman"/>
          <w:color w:val="000000"/>
          <w:sz w:val="24"/>
          <w:szCs w:val="24"/>
          <w:lang w:val="en-US"/>
        </w:rPr>
        <w:t xml:space="preserve">The authors thank FUNDECT (Process: 489/02) and UEMS for financial support, and </w:t>
      </w:r>
      <w:proofErr w:type="spellStart"/>
      <w:r w:rsidRPr="00F13699">
        <w:rPr>
          <w:rFonts w:ascii="Times New Roman" w:hAnsi="Times New Roman" w:cs="Times New Roman"/>
          <w:color w:val="000000"/>
          <w:sz w:val="24"/>
          <w:szCs w:val="24"/>
          <w:lang w:val="en-US"/>
        </w:rPr>
        <w:t>Flávio</w:t>
      </w:r>
      <w:proofErr w:type="spellEnd"/>
      <w:r w:rsidRPr="00F13699">
        <w:rPr>
          <w:rFonts w:ascii="Times New Roman" w:hAnsi="Times New Roman" w:cs="Times New Roman"/>
          <w:color w:val="000000"/>
          <w:sz w:val="24"/>
          <w:szCs w:val="24"/>
          <w:lang w:val="en-US"/>
        </w:rPr>
        <w:t xml:space="preserve"> C. T. Lima (</w:t>
      </w:r>
      <w:proofErr w:type="spellStart"/>
      <w:r w:rsidRPr="00F13699">
        <w:rPr>
          <w:rFonts w:ascii="Times New Roman" w:hAnsi="Times New Roman" w:cs="Times New Roman"/>
          <w:color w:val="000000"/>
          <w:sz w:val="24"/>
          <w:szCs w:val="24"/>
          <w:lang w:val="en-US"/>
        </w:rPr>
        <w:t>Museu</w:t>
      </w:r>
      <w:proofErr w:type="spellEnd"/>
      <w:r w:rsidRPr="00F13699">
        <w:rPr>
          <w:rFonts w:ascii="Times New Roman" w:hAnsi="Times New Roman" w:cs="Times New Roman"/>
          <w:color w:val="000000"/>
          <w:sz w:val="24"/>
          <w:szCs w:val="24"/>
          <w:lang w:val="en-US"/>
        </w:rPr>
        <w:t xml:space="preserve"> de </w:t>
      </w:r>
      <w:proofErr w:type="spellStart"/>
      <w:r w:rsidRPr="00F13699">
        <w:rPr>
          <w:rFonts w:ascii="Times New Roman" w:hAnsi="Times New Roman" w:cs="Times New Roman"/>
          <w:color w:val="000000"/>
          <w:sz w:val="24"/>
          <w:szCs w:val="24"/>
          <w:lang w:val="en-US"/>
        </w:rPr>
        <w:t>Zoologia</w:t>
      </w:r>
      <w:proofErr w:type="spellEnd"/>
      <w:r w:rsidRPr="00F13699">
        <w:rPr>
          <w:rFonts w:ascii="Times New Roman" w:hAnsi="Times New Roman" w:cs="Times New Roman"/>
          <w:color w:val="000000"/>
          <w:sz w:val="24"/>
          <w:szCs w:val="24"/>
          <w:lang w:val="en-US"/>
        </w:rPr>
        <w:t xml:space="preserve"> da </w:t>
      </w:r>
      <w:proofErr w:type="spellStart"/>
      <w:r w:rsidRPr="00F13699">
        <w:rPr>
          <w:rFonts w:ascii="Times New Roman" w:hAnsi="Times New Roman" w:cs="Times New Roman"/>
          <w:color w:val="000000"/>
          <w:sz w:val="24"/>
          <w:szCs w:val="24"/>
          <w:lang w:val="en-US"/>
        </w:rPr>
        <w:t>Universidade</w:t>
      </w:r>
      <w:proofErr w:type="spellEnd"/>
      <w:r w:rsidRPr="00F13699">
        <w:rPr>
          <w:rFonts w:ascii="Times New Roman" w:hAnsi="Times New Roman" w:cs="Times New Roman"/>
          <w:color w:val="000000"/>
          <w:sz w:val="24"/>
          <w:szCs w:val="24"/>
          <w:lang w:val="en-US"/>
        </w:rPr>
        <w:t xml:space="preserve"> de </w:t>
      </w:r>
      <w:r>
        <w:rPr>
          <w:rFonts w:ascii="Times New Roman" w:hAnsi="Times New Roman" w:cs="Times New Roman"/>
          <w:color w:val="000000"/>
          <w:sz w:val="24"/>
          <w:szCs w:val="24"/>
          <w:lang w:val="en-US"/>
        </w:rPr>
        <w:t>São</w:t>
      </w:r>
      <w:r w:rsidRPr="00F13699">
        <w:rPr>
          <w:rFonts w:ascii="Times New Roman" w:hAnsi="Times New Roman" w:cs="Times New Roman"/>
          <w:color w:val="000000"/>
          <w:sz w:val="24"/>
          <w:szCs w:val="24"/>
          <w:lang w:val="en-US"/>
        </w:rPr>
        <w:t xml:space="preserve"> Paul</w:t>
      </w:r>
      <w:r>
        <w:rPr>
          <w:rFonts w:ascii="Times New Roman" w:hAnsi="Times New Roman" w:cs="Times New Roman"/>
          <w:color w:val="000000"/>
          <w:sz w:val="24"/>
          <w:szCs w:val="24"/>
          <w:lang w:val="en-US"/>
        </w:rPr>
        <w:t xml:space="preserve">o) for taxonomic help. Dagmar Frisch </w:t>
      </w:r>
      <w:r w:rsidRPr="00F13699">
        <w:rPr>
          <w:rFonts w:ascii="Times New Roman" w:hAnsi="Times New Roman" w:cs="Times New Roman"/>
          <w:color w:val="000000"/>
          <w:sz w:val="24"/>
          <w:szCs w:val="24"/>
          <w:lang w:val="en-US"/>
        </w:rPr>
        <w:t>corrected the Eng</w:t>
      </w:r>
      <w:r>
        <w:rPr>
          <w:rFonts w:ascii="Times New Roman" w:hAnsi="Times New Roman" w:cs="Times New Roman"/>
          <w:color w:val="000000"/>
          <w:sz w:val="24"/>
          <w:szCs w:val="24"/>
          <w:lang w:val="en-US"/>
        </w:rPr>
        <w:t>lish text.</w:t>
      </w:r>
    </w:p>
    <w:p w14:paraId="5EBD877E" w14:textId="58FA62FD" w:rsidR="007A169D" w:rsidRPr="00F13699" w:rsidRDefault="007A169D" w:rsidP="007A169D">
      <w:pPr>
        <w:suppressAutoHyphens w:val="0"/>
        <w:spacing w:after="0" w:line="240" w:lineRule="auto"/>
        <w:rPr>
          <w:rFonts w:ascii="Times New Roman" w:hAnsi="Times New Roman" w:cs="Times New Roman"/>
          <w:color w:val="000000"/>
          <w:sz w:val="24"/>
          <w:szCs w:val="24"/>
          <w:lang w:val="en-US"/>
        </w:rPr>
        <w:pPrChange w:id="209" w:author="Gabriel Nakamura" w:date="2020-05-04T12:46:00Z">
          <w:pPr>
            <w:spacing w:after="0" w:line="480" w:lineRule="auto"/>
            <w:jc w:val="both"/>
          </w:pPr>
        </w:pPrChange>
      </w:pPr>
      <w:ins w:id="210" w:author="Gabriel Nakamura" w:date="2020-05-04T12:46:00Z">
        <w:r>
          <w:rPr>
            <w:rFonts w:ascii="Times New Roman" w:hAnsi="Times New Roman" w:cs="Times New Roman"/>
            <w:color w:val="000000"/>
            <w:sz w:val="24"/>
            <w:szCs w:val="24"/>
            <w:lang w:val="en-US"/>
          </w:rPr>
          <w:br w:type="page"/>
        </w:r>
      </w:ins>
    </w:p>
    <w:p w14:paraId="2B686A2B" w14:textId="77777777" w:rsidR="005859C4" w:rsidRPr="00C612F9" w:rsidRDefault="005859C4">
      <w:pPr>
        <w:suppressAutoHyphens w:val="0"/>
        <w:spacing w:beforeAutospacing="1" w:afterAutospacing="1" w:line="240" w:lineRule="auto"/>
        <w:ind w:left="480" w:hanging="480"/>
        <w:rPr>
          <w:b/>
          <w:lang w:val="en-US"/>
        </w:rPr>
      </w:pPr>
      <w:r w:rsidRPr="00044A31">
        <w:rPr>
          <w:rFonts w:ascii="Times New Roman" w:hAnsi="Times New Roman" w:cs="Times New Roman"/>
          <w:b/>
          <w:sz w:val="24"/>
          <w:szCs w:val="24"/>
          <w:lang w:val="en-US"/>
        </w:rPr>
        <w:t>References</w:t>
      </w:r>
    </w:p>
    <w:p w14:paraId="5FBDCA89" w14:textId="77777777" w:rsidR="005859C4" w:rsidRDefault="005859C4" w:rsidP="004F40E0">
      <w:pPr>
        <w:pStyle w:val="NormalWeb"/>
        <w:spacing w:beforeAutospacing="0" w:after="120" w:afterAutospacing="0" w:line="480" w:lineRule="auto"/>
        <w:jc w:val="both"/>
        <w:rPr>
          <w:lang w:val="en-US"/>
        </w:rPr>
      </w:pPr>
      <w:r>
        <w:rPr>
          <w:lang w:val="en-US"/>
        </w:rPr>
        <w:lastRenderedPageBreak/>
        <w:t>Adler, P. B.,</w:t>
      </w:r>
      <w:r w:rsidR="00044A31">
        <w:rPr>
          <w:lang w:val="en-US"/>
        </w:rPr>
        <w:t xml:space="preserve"> </w:t>
      </w:r>
      <w:r>
        <w:rPr>
          <w:lang w:val="en-US"/>
        </w:rPr>
        <w:t>A.</w:t>
      </w:r>
      <w:r w:rsidR="00044A31">
        <w:rPr>
          <w:lang w:val="en-US"/>
        </w:rPr>
        <w:t xml:space="preserve"> </w:t>
      </w:r>
      <w:r>
        <w:rPr>
          <w:lang w:val="en-US"/>
        </w:rPr>
        <w:t>Fajardo,</w:t>
      </w:r>
      <w:r w:rsidR="00044A31">
        <w:rPr>
          <w:lang w:val="en-US"/>
        </w:rPr>
        <w:t xml:space="preserve"> </w:t>
      </w:r>
      <w:r>
        <w:rPr>
          <w:lang w:val="en-US"/>
        </w:rPr>
        <w:t>A. R.</w:t>
      </w:r>
      <w:r w:rsidR="00044A31">
        <w:rPr>
          <w:lang w:val="en-US"/>
        </w:rPr>
        <w:t xml:space="preserve"> </w:t>
      </w:r>
      <w:proofErr w:type="spellStart"/>
      <w:r>
        <w:rPr>
          <w:lang w:val="en-US"/>
        </w:rPr>
        <w:t>Kleinhesselink</w:t>
      </w:r>
      <w:proofErr w:type="spellEnd"/>
      <w:r w:rsidR="00044A31">
        <w:rPr>
          <w:lang w:val="en-US"/>
        </w:rPr>
        <w:t xml:space="preserve"> </w:t>
      </w:r>
      <w:r>
        <w:rPr>
          <w:lang w:val="en-US"/>
        </w:rPr>
        <w:t>&amp;</w:t>
      </w:r>
      <w:r w:rsidR="00044A31">
        <w:rPr>
          <w:lang w:val="en-US"/>
        </w:rPr>
        <w:t xml:space="preserve"> </w:t>
      </w:r>
      <w:r>
        <w:rPr>
          <w:lang w:val="en-US"/>
        </w:rPr>
        <w:t xml:space="preserve">N. J. B. Kraft, 2013. Trait-based tests of coexistence mechanisms. </w:t>
      </w:r>
      <w:r>
        <w:rPr>
          <w:iCs/>
          <w:lang w:val="en-US"/>
        </w:rPr>
        <w:t>Ecology Letters16</w:t>
      </w:r>
      <w:r>
        <w:rPr>
          <w:lang w:val="en-US"/>
        </w:rPr>
        <w:t>, 1294–1306.</w:t>
      </w:r>
    </w:p>
    <w:p w14:paraId="0F0FDE96" w14:textId="77777777" w:rsidR="005859C4" w:rsidRDefault="005859C4" w:rsidP="004F40E0">
      <w:pPr>
        <w:suppressAutoHyphens w:val="0"/>
        <w:spacing w:after="120" w:line="480" w:lineRule="auto"/>
        <w:jc w:val="both"/>
        <w:rPr>
          <w:rFonts w:ascii="Times New Roman" w:hAnsi="Times New Roman" w:cs="Times New Roman"/>
          <w:sz w:val="24"/>
          <w:szCs w:val="24"/>
          <w:lang w:val="en-US" w:eastAsia="pt-BR"/>
        </w:rPr>
      </w:pPr>
      <w:proofErr w:type="spellStart"/>
      <w:r w:rsidRPr="00547D47">
        <w:rPr>
          <w:rFonts w:ascii="Times New Roman" w:hAnsi="Times New Roman" w:cs="Times New Roman"/>
          <w:sz w:val="24"/>
          <w:szCs w:val="24"/>
          <w:lang w:val="en-US" w:eastAsia="pt-BR"/>
        </w:rPr>
        <w:t>Baselga</w:t>
      </w:r>
      <w:proofErr w:type="spellEnd"/>
      <w:r w:rsidRPr="00547D47">
        <w:rPr>
          <w:rFonts w:ascii="Times New Roman" w:hAnsi="Times New Roman" w:cs="Times New Roman"/>
          <w:sz w:val="24"/>
          <w:szCs w:val="24"/>
          <w:lang w:val="en-US" w:eastAsia="pt-BR"/>
        </w:rPr>
        <w:t xml:space="preserve">, A.&amp; C. D. </w:t>
      </w:r>
      <w:proofErr w:type="spellStart"/>
      <w:proofErr w:type="gramStart"/>
      <w:r w:rsidRPr="00547D47">
        <w:rPr>
          <w:rFonts w:ascii="Times New Roman" w:hAnsi="Times New Roman" w:cs="Times New Roman"/>
          <w:sz w:val="24"/>
          <w:szCs w:val="24"/>
          <w:lang w:val="en-US" w:eastAsia="pt-BR"/>
        </w:rPr>
        <w:t>L.Orme</w:t>
      </w:r>
      <w:proofErr w:type="spellEnd"/>
      <w:proofErr w:type="gramEnd"/>
      <w:r w:rsidRPr="00547D47">
        <w:rPr>
          <w:rFonts w:ascii="Times New Roman" w:hAnsi="Times New Roman" w:cs="Times New Roman"/>
          <w:sz w:val="24"/>
          <w:szCs w:val="24"/>
          <w:lang w:val="en-US" w:eastAsia="pt-BR"/>
        </w:rPr>
        <w:t xml:space="preserve">, 2012. </w:t>
      </w:r>
      <w:proofErr w:type="spellStart"/>
      <w:r>
        <w:rPr>
          <w:rFonts w:ascii="Times New Roman" w:hAnsi="Times New Roman" w:cs="Times New Roman"/>
          <w:sz w:val="24"/>
          <w:szCs w:val="24"/>
          <w:lang w:val="en-US" w:eastAsia="pt-BR"/>
        </w:rPr>
        <w:t>Betapart</w:t>
      </w:r>
      <w:proofErr w:type="spellEnd"/>
      <w:r>
        <w:rPr>
          <w:rFonts w:ascii="Times New Roman" w:hAnsi="Times New Roman" w:cs="Times New Roman"/>
          <w:sz w:val="24"/>
          <w:szCs w:val="24"/>
          <w:lang w:val="en-US" w:eastAsia="pt-BR"/>
        </w:rPr>
        <w:t xml:space="preserve">: An R package for the study of beta diversity. </w:t>
      </w:r>
      <w:r>
        <w:rPr>
          <w:rFonts w:ascii="Times New Roman" w:hAnsi="Times New Roman" w:cs="Times New Roman"/>
          <w:iCs/>
          <w:sz w:val="24"/>
          <w:szCs w:val="24"/>
          <w:lang w:val="en-US" w:eastAsia="pt-BR"/>
        </w:rPr>
        <w:t>Methods in Ecology and Evolution3</w:t>
      </w:r>
      <w:r>
        <w:rPr>
          <w:rFonts w:ascii="Times New Roman" w:hAnsi="Times New Roman" w:cs="Times New Roman"/>
          <w:sz w:val="24"/>
          <w:szCs w:val="24"/>
          <w:lang w:val="en-US" w:eastAsia="pt-BR"/>
        </w:rPr>
        <w:t>, 808–812.</w:t>
      </w:r>
    </w:p>
    <w:p w14:paraId="6EDADAC9" w14:textId="77777777" w:rsidR="005859C4" w:rsidRDefault="005859C4" w:rsidP="004F40E0">
      <w:pPr>
        <w:pStyle w:val="NormalWeb"/>
        <w:spacing w:beforeAutospacing="0" w:after="120" w:afterAutospacing="0" w:line="480" w:lineRule="auto"/>
        <w:jc w:val="both"/>
      </w:pPr>
      <w:r w:rsidRPr="00C612F9">
        <w:rPr>
          <w:lang w:val="en-US"/>
        </w:rPr>
        <w:t xml:space="preserve">Bini, L. M., V. </w:t>
      </w:r>
      <w:proofErr w:type="spellStart"/>
      <w:proofErr w:type="gramStart"/>
      <w:r w:rsidRPr="00C612F9">
        <w:rPr>
          <w:lang w:val="en-US"/>
        </w:rPr>
        <w:t>L.Landeiro</w:t>
      </w:r>
      <w:proofErr w:type="spellEnd"/>
      <w:proofErr w:type="gramEnd"/>
      <w:r w:rsidRPr="00C612F9">
        <w:rPr>
          <w:lang w:val="en-US"/>
        </w:rPr>
        <w:t xml:space="preserve">, A. </w:t>
      </w:r>
      <w:proofErr w:type="spellStart"/>
      <w:r w:rsidRPr="00C612F9">
        <w:rPr>
          <w:lang w:val="en-US"/>
        </w:rPr>
        <w:t>Padial</w:t>
      </w:r>
      <w:proofErr w:type="spellEnd"/>
      <w:r w:rsidRPr="00C612F9">
        <w:rPr>
          <w:lang w:val="en-US"/>
        </w:rPr>
        <w:t>,</w:t>
      </w:r>
      <w:r w:rsidR="00044A31" w:rsidRPr="00C612F9">
        <w:rPr>
          <w:lang w:val="en-US"/>
        </w:rPr>
        <w:t xml:space="preserve"> </w:t>
      </w:r>
      <w:r w:rsidRPr="00C612F9">
        <w:rPr>
          <w:lang w:val="en-US"/>
        </w:rPr>
        <w:t>T. Siqueira &amp;</w:t>
      </w:r>
      <w:r w:rsidR="00044A31" w:rsidRPr="00C612F9">
        <w:rPr>
          <w:lang w:val="en-US"/>
        </w:rPr>
        <w:t xml:space="preserve"> </w:t>
      </w:r>
      <w:r w:rsidRPr="00C612F9">
        <w:rPr>
          <w:lang w:val="en-US"/>
        </w:rPr>
        <w:t xml:space="preserve">J. </w:t>
      </w:r>
      <w:proofErr w:type="spellStart"/>
      <w:r w:rsidRPr="00C612F9">
        <w:rPr>
          <w:lang w:val="en-US"/>
        </w:rPr>
        <w:t>Heino</w:t>
      </w:r>
      <w:proofErr w:type="spellEnd"/>
      <w:r w:rsidRPr="00C612F9">
        <w:rPr>
          <w:lang w:val="en-US"/>
        </w:rPr>
        <w:t xml:space="preserve">, 2014. </w:t>
      </w:r>
      <w:r>
        <w:rPr>
          <w:lang w:val="en-US"/>
        </w:rPr>
        <w:t xml:space="preserve">Nutrient enrichment is related to two facets of beta diversity for stream invertebrates across the United States. </w:t>
      </w:r>
      <w:proofErr w:type="spellStart"/>
      <w:r>
        <w:rPr>
          <w:iCs/>
        </w:rPr>
        <w:t>Ecology</w:t>
      </w:r>
      <w:proofErr w:type="spellEnd"/>
      <w:r>
        <w:t xml:space="preserve">, </w:t>
      </w:r>
      <w:r>
        <w:rPr>
          <w:iCs/>
        </w:rPr>
        <w:t>95</w:t>
      </w:r>
      <w:r>
        <w:t>, 1569–1578.</w:t>
      </w:r>
    </w:p>
    <w:p w14:paraId="5D0836FF" w14:textId="77777777" w:rsidR="005859C4" w:rsidRDefault="005859C4" w:rsidP="004F40E0">
      <w:pPr>
        <w:spacing w:after="120" w:line="480" w:lineRule="auto"/>
        <w:jc w:val="both"/>
        <w:rPr>
          <w:rFonts w:ascii="Times New Roman" w:hAnsi="Times New Roman" w:cs="Times New Roman"/>
          <w:sz w:val="24"/>
          <w:szCs w:val="24"/>
        </w:rPr>
      </w:pPr>
      <w:proofErr w:type="spellStart"/>
      <w:r w:rsidRPr="00C612F9">
        <w:rPr>
          <w:rFonts w:ascii="Times New Roman" w:hAnsi="Times New Roman" w:cs="Times New Roman"/>
          <w:sz w:val="24"/>
          <w:szCs w:val="24"/>
        </w:rPr>
        <w:t>Britski</w:t>
      </w:r>
      <w:proofErr w:type="spellEnd"/>
      <w:r w:rsidRPr="00C612F9">
        <w:rPr>
          <w:rFonts w:ascii="Times New Roman" w:hAnsi="Times New Roman" w:cs="Times New Roman"/>
          <w:sz w:val="24"/>
          <w:szCs w:val="24"/>
        </w:rPr>
        <w:t>, H. A.</w:t>
      </w:r>
      <w:r w:rsidR="00044A31" w:rsidRPr="00C612F9">
        <w:rPr>
          <w:rFonts w:ascii="Times New Roman" w:hAnsi="Times New Roman" w:cs="Times New Roman"/>
          <w:sz w:val="24"/>
          <w:szCs w:val="24"/>
        </w:rPr>
        <w:t xml:space="preserve"> </w:t>
      </w:r>
      <w:r w:rsidRPr="00C612F9">
        <w:rPr>
          <w:rFonts w:ascii="Times New Roman" w:hAnsi="Times New Roman" w:cs="Times New Roman"/>
          <w:sz w:val="24"/>
          <w:szCs w:val="24"/>
        </w:rPr>
        <w:t xml:space="preserve">&amp; F. </w:t>
      </w:r>
      <w:proofErr w:type="spellStart"/>
      <w:r w:rsidRPr="00C612F9">
        <w:rPr>
          <w:rFonts w:ascii="Times New Roman" w:hAnsi="Times New Roman" w:cs="Times New Roman"/>
          <w:sz w:val="24"/>
          <w:szCs w:val="24"/>
        </w:rPr>
        <w:t>Langeani</w:t>
      </w:r>
      <w:proofErr w:type="spellEnd"/>
      <w:r w:rsidRPr="00C612F9">
        <w:rPr>
          <w:rFonts w:ascii="Times New Roman" w:hAnsi="Times New Roman" w:cs="Times New Roman"/>
          <w:sz w:val="24"/>
          <w:szCs w:val="24"/>
        </w:rPr>
        <w:t xml:space="preserve">, 1988. </w:t>
      </w:r>
      <w:proofErr w:type="spellStart"/>
      <w:r>
        <w:rPr>
          <w:rFonts w:ascii="Times New Roman" w:hAnsi="Times New Roman" w:cs="Times New Roman"/>
          <w:i/>
          <w:sz w:val="24"/>
          <w:szCs w:val="24"/>
        </w:rPr>
        <w:t>Pimelodusparanaensis</w:t>
      </w:r>
      <w:proofErr w:type="spellEnd"/>
      <w:r>
        <w:rPr>
          <w:rFonts w:ascii="Times New Roman" w:hAnsi="Times New Roman" w:cs="Times New Roman"/>
          <w:sz w:val="24"/>
          <w:szCs w:val="24"/>
        </w:rPr>
        <w:t xml:space="preserve">, um novo </w:t>
      </w:r>
      <w:proofErr w:type="spellStart"/>
      <w:r>
        <w:rPr>
          <w:rFonts w:ascii="Times New Roman" w:hAnsi="Times New Roman" w:cs="Times New Roman"/>
          <w:sz w:val="24"/>
          <w:szCs w:val="24"/>
        </w:rPr>
        <w:t>Pimelodidae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Pisces</w:t>
      </w:r>
      <w:proofErr w:type="spellEnd"/>
      <w:r>
        <w:rPr>
          <w:rFonts w:ascii="Times New Roman" w:hAnsi="Times New Roman" w:cs="Times New Roman"/>
          <w:sz w:val="24"/>
          <w:szCs w:val="24"/>
        </w:rPr>
        <w:t xml:space="preserve">, Siluriformes) do Alto </w:t>
      </w:r>
      <w:proofErr w:type="spellStart"/>
      <w:r>
        <w:rPr>
          <w:rFonts w:ascii="Times New Roman" w:hAnsi="Times New Roman" w:cs="Times New Roman"/>
          <w:sz w:val="24"/>
          <w:szCs w:val="24"/>
        </w:rPr>
        <w:t>Parana</w:t>
      </w:r>
      <w:proofErr w:type="spellEnd"/>
      <w:r>
        <w:rPr>
          <w:rFonts w:ascii="Times New Roman" w:hAnsi="Times New Roman" w:cs="Times New Roman"/>
          <w:sz w:val="24"/>
          <w:szCs w:val="24"/>
        </w:rPr>
        <w:t>, Brasil. Revista Brasileira de Zoologia 5: 409–417.</w:t>
      </w:r>
    </w:p>
    <w:p w14:paraId="1F32B6B8" w14:textId="77777777" w:rsidR="005859C4" w:rsidRDefault="005859C4" w:rsidP="004F40E0">
      <w:pPr>
        <w:suppressAutoHyphens w:val="0"/>
        <w:spacing w:after="120" w:line="480" w:lineRule="auto"/>
        <w:jc w:val="both"/>
        <w:rPr>
          <w:rFonts w:ascii="Times New Roman" w:hAnsi="Times New Roman" w:cs="Times New Roman"/>
          <w:sz w:val="24"/>
          <w:szCs w:val="24"/>
          <w:lang w:eastAsia="pt-BR"/>
        </w:rPr>
      </w:pPr>
      <w:r>
        <w:rPr>
          <w:rFonts w:ascii="Times New Roman" w:hAnsi="Times New Roman" w:cs="Times New Roman"/>
          <w:sz w:val="24"/>
          <w:szCs w:val="24"/>
          <w:lang w:eastAsia="pt-BR"/>
        </w:rPr>
        <w:t xml:space="preserve">Castro, R., 1999. Evolução Da </w:t>
      </w:r>
      <w:proofErr w:type="spellStart"/>
      <w:r>
        <w:rPr>
          <w:rFonts w:ascii="Times New Roman" w:hAnsi="Times New Roman" w:cs="Times New Roman"/>
          <w:sz w:val="24"/>
          <w:szCs w:val="24"/>
          <w:lang w:eastAsia="pt-BR"/>
        </w:rPr>
        <w:t>Ictiofauna</w:t>
      </w:r>
      <w:proofErr w:type="spellEnd"/>
      <w:r>
        <w:rPr>
          <w:rFonts w:ascii="Times New Roman" w:hAnsi="Times New Roman" w:cs="Times New Roman"/>
          <w:sz w:val="24"/>
          <w:szCs w:val="24"/>
          <w:lang w:eastAsia="pt-BR"/>
        </w:rPr>
        <w:t xml:space="preserve"> De Riachos Sul Americanos: Padrões gerais e possíveis processos causais. In: </w:t>
      </w:r>
      <w:proofErr w:type="spellStart"/>
      <w:r>
        <w:rPr>
          <w:rFonts w:ascii="Times New Roman" w:hAnsi="Times New Roman" w:cs="Times New Roman"/>
          <w:sz w:val="24"/>
          <w:szCs w:val="24"/>
          <w:lang w:eastAsia="pt-BR"/>
        </w:rPr>
        <w:t>Charamasch</w:t>
      </w:r>
      <w:proofErr w:type="spellEnd"/>
      <w:r>
        <w:rPr>
          <w:rFonts w:ascii="Times New Roman" w:hAnsi="Times New Roman" w:cs="Times New Roman"/>
          <w:sz w:val="24"/>
          <w:szCs w:val="24"/>
          <w:lang w:eastAsia="pt-BR"/>
        </w:rPr>
        <w:t xml:space="preserve">, E. P., R. </w:t>
      </w:r>
      <w:proofErr w:type="spellStart"/>
      <w:r>
        <w:rPr>
          <w:rFonts w:ascii="Times New Roman" w:hAnsi="Times New Roman" w:cs="Times New Roman"/>
          <w:sz w:val="24"/>
          <w:szCs w:val="24"/>
          <w:lang w:eastAsia="pt-BR"/>
        </w:rPr>
        <w:t>Mazzoni</w:t>
      </w:r>
      <w:proofErr w:type="spellEnd"/>
      <w:r w:rsidR="00044A31">
        <w:rPr>
          <w:rFonts w:ascii="Times New Roman" w:hAnsi="Times New Roman" w:cs="Times New Roman"/>
          <w:sz w:val="24"/>
          <w:szCs w:val="24"/>
          <w:lang w:eastAsia="pt-BR"/>
        </w:rPr>
        <w:t xml:space="preserve"> </w:t>
      </w:r>
      <w:r>
        <w:rPr>
          <w:rFonts w:ascii="Times New Roman" w:hAnsi="Times New Roman" w:cs="Times New Roman"/>
          <w:sz w:val="24"/>
          <w:szCs w:val="24"/>
          <w:lang w:eastAsia="pt-BR"/>
        </w:rPr>
        <w:t>&amp; P. R. Peres-Neto (</w:t>
      </w:r>
      <w:proofErr w:type="spellStart"/>
      <w:r>
        <w:rPr>
          <w:rFonts w:ascii="Times New Roman" w:hAnsi="Times New Roman" w:cs="Times New Roman"/>
          <w:sz w:val="24"/>
          <w:szCs w:val="24"/>
          <w:lang w:eastAsia="pt-BR"/>
        </w:rPr>
        <w:t>eds</w:t>
      </w:r>
      <w:proofErr w:type="spellEnd"/>
      <w:r>
        <w:rPr>
          <w:rFonts w:ascii="Times New Roman" w:hAnsi="Times New Roman" w:cs="Times New Roman"/>
          <w:sz w:val="24"/>
          <w:szCs w:val="24"/>
          <w:lang w:eastAsia="pt-BR"/>
        </w:rPr>
        <w:t xml:space="preserve">), Ecologia de peixes de riachos. Série </w:t>
      </w:r>
      <w:proofErr w:type="spellStart"/>
      <w:r>
        <w:rPr>
          <w:rFonts w:ascii="Times New Roman" w:hAnsi="Times New Roman" w:cs="Times New Roman"/>
          <w:sz w:val="24"/>
          <w:szCs w:val="24"/>
          <w:lang w:eastAsia="pt-BR"/>
        </w:rPr>
        <w:t>Oecologia</w:t>
      </w:r>
      <w:proofErr w:type="spellEnd"/>
      <w:r>
        <w:rPr>
          <w:rFonts w:ascii="Times New Roman" w:hAnsi="Times New Roman" w:cs="Times New Roman"/>
          <w:sz w:val="24"/>
          <w:szCs w:val="24"/>
          <w:lang w:eastAsia="pt-BR"/>
        </w:rPr>
        <w:t xml:space="preserve"> Brasiliensis VI. PPGE-UFRJ, Rio de Janeiro: 139-155.</w:t>
      </w:r>
    </w:p>
    <w:p w14:paraId="779881C3" w14:textId="77777777" w:rsidR="005859C4" w:rsidRDefault="005859C4" w:rsidP="004F40E0">
      <w:pPr>
        <w:suppressAutoHyphens w:val="0"/>
        <w:spacing w:after="120" w:line="480" w:lineRule="auto"/>
        <w:jc w:val="both"/>
        <w:rPr>
          <w:rFonts w:ascii="Times New Roman" w:hAnsi="Times New Roman" w:cs="Times New Roman"/>
          <w:sz w:val="24"/>
          <w:szCs w:val="24"/>
          <w:lang w:eastAsia="pt-BR"/>
        </w:rPr>
      </w:pPr>
      <w:r w:rsidRPr="00D55065">
        <w:rPr>
          <w:rFonts w:ascii="Times New Roman" w:hAnsi="Times New Roman" w:cs="Times New Roman"/>
          <w:sz w:val="24"/>
          <w:szCs w:val="24"/>
          <w:lang w:val="en-US" w:eastAsia="pt-BR"/>
          <w:rPrChange w:id="211" w:author="Wagner Vicentin" w:date="2020-04-29T14:41:00Z">
            <w:rPr>
              <w:rFonts w:ascii="Times New Roman" w:hAnsi="Times New Roman" w:cs="Times New Roman"/>
              <w:sz w:val="24"/>
              <w:szCs w:val="24"/>
              <w:lang w:eastAsia="pt-BR"/>
            </w:rPr>
          </w:rPrChange>
        </w:rPr>
        <w:t>Chernoff, B., P. W.</w:t>
      </w:r>
      <w:r w:rsidR="00044A31" w:rsidRPr="00D55065">
        <w:rPr>
          <w:rFonts w:ascii="Times New Roman" w:hAnsi="Times New Roman" w:cs="Times New Roman"/>
          <w:sz w:val="24"/>
          <w:szCs w:val="24"/>
          <w:lang w:val="en-US" w:eastAsia="pt-BR"/>
          <w:rPrChange w:id="212" w:author="Wagner Vicentin" w:date="2020-04-29T14:41:00Z">
            <w:rPr>
              <w:rFonts w:ascii="Times New Roman" w:hAnsi="Times New Roman" w:cs="Times New Roman"/>
              <w:sz w:val="24"/>
              <w:szCs w:val="24"/>
              <w:lang w:eastAsia="pt-BR"/>
            </w:rPr>
          </w:rPrChange>
        </w:rPr>
        <w:t xml:space="preserve"> </w:t>
      </w:r>
      <w:proofErr w:type="spellStart"/>
      <w:r w:rsidRPr="00D55065">
        <w:rPr>
          <w:rFonts w:ascii="Times New Roman" w:hAnsi="Times New Roman" w:cs="Times New Roman"/>
          <w:sz w:val="24"/>
          <w:szCs w:val="24"/>
          <w:lang w:val="en-US" w:eastAsia="pt-BR"/>
          <w:rPrChange w:id="213" w:author="Wagner Vicentin" w:date="2020-04-29T14:41:00Z">
            <w:rPr>
              <w:rFonts w:ascii="Times New Roman" w:hAnsi="Times New Roman" w:cs="Times New Roman"/>
              <w:sz w:val="24"/>
              <w:szCs w:val="24"/>
              <w:lang w:eastAsia="pt-BR"/>
            </w:rPr>
          </w:rPrChange>
        </w:rPr>
        <w:t>Willink</w:t>
      </w:r>
      <w:proofErr w:type="spellEnd"/>
      <w:r w:rsidR="00044A31" w:rsidRPr="00D55065">
        <w:rPr>
          <w:rFonts w:ascii="Times New Roman" w:hAnsi="Times New Roman" w:cs="Times New Roman"/>
          <w:sz w:val="24"/>
          <w:szCs w:val="24"/>
          <w:lang w:val="en-US" w:eastAsia="pt-BR"/>
          <w:rPrChange w:id="214" w:author="Wagner Vicentin" w:date="2020-04-29T14:41:00Z">
            <w:rPr>
              <w:rFonts w:ascii="Times New Roman" w:hAnsi="Times New Roman" w:cs="Times New Roman"/>
              <w:sz w:val="24"/>
              <w:szCs w:val="24"/>
              <w:lang w:eastAsia="pt-BR"/>
            </w:rPr>
          </w:rPrChange>
        </w:rPr>
        <w:t xml:space="preserve"> </w:t>
      </w:r>
      <w:r w:rsidRPr="00D55065">
        <w:rPr>
          <w:rFonts w:ascii="Times New Roman" w:hAnsi="Times New Roman" w:cs="Times New Roman"/>
          <w:sz w:val="24"/>
          <w:szCs w:val="24"/>
          <w:lang w:val="en-US" w:eastAsia="pt-BR"/>
          <w:rPrChange w:id="215" w:author="Wagner Vicentin" w:date="2020-04-29T14:41:00Z">
            <w:rPr>
              <w:rFonts w:ascii="Times New Roman" w:hAnsi="Times New Roman" w:cs="Times New Roman"/>
              <w:sz w:val="24"/>
              <w:szCs w:val="24"/>
              <w:lang w:eastAsia="pt-BR"/>
            </w:rPr>
          </w:rPrChange>
        </w:rPr>
        <w:t>&amp;</w:t>
      </w:r>
      <w:r w:rsidR="00044A31" w:rsidRPr="00D55065">
        <w:rPr>
          <w:rFonts w:ascii="Times New Roman" w:hAnsi="Times New Roman" w:cs="Times New Roman"/>
          <w:sz w:val="24"/>
          <w:szCs w:val="24"/>
          <w:lang w:val="en-US" w:eastAsia="pt-BR"/>
          <w:rPrChange w:id="216" w:author="Wagner Vicentin" w:date="2020-04-29T14:41:00Z">
            <w:rPr>
              <w:rFonts w:ascii="Times New Roman" w:hAnsi="Times New Roman" w:cs="Times New Roman"/>
              <w:sz w:val="24"/>
              <w:szCs w:val="24"/>
              <w:lang w:eastAsia="pt-BR"/>
            </w:rPr>
          </w:rPrChange>
        </w:rPr>
        <w:t xml:space="preserve"> </w:t>
      </w:r>
      <w:r w:rsidRPr="00D55065">
        <w:rPr>
          <w:rFonts w:ascii="Times New Roman" w:hAnsi="Times New Roman" w:cs="Times New Roman"/>
          <w:sz w:val="24"/>
          <w:szCs w:val="24"/>
          <w:lang w:val="en-US" w:eastAsia="pt-BR"/>
          <w:rPrChange w:id="217" w:author="Wagner Vicentin" w:date="2020-04-29T14:41:00Z">
            <w:rPr>
              <w:rFonts w:ascii="Times New Roman" w:hAnsi="Times New Roman" w:cs="Times New Roman"/>
              <w:sz w:val="24"/>
              <w:szCs w:val="24"/>
              <w:lang w:eastAsia="pt-BR"/>
            </w:rPr>
          </w:rPrChange>
        </w:rPr>
        <w:t xml:space="preserve">A. Machado-Allison, 2004. </w:t>
      </w:r>
      <w:r>
        <w:rPr>
          <w:rFonts w:ascii="Times New Roman" w:hAnsi="Times New Roman" w:cs="Times New Roman"/>
          <w:sz w:val="24"/>
          <w:szCs w:val="24"/>
          <w:lang w:val="en-US" w:eastAsia="pt-BR"/>
        </w:rPr>
        <w:t xml:space="preserve">Spatial partitioning of fishes in the Río Paraguay, Paraguay. </w:t>
      </w:r>
      <w:proofErr w:type="spellStart"/>
      <w:r>
        <w:rPr>
          <w:rFonts w:ascii="Times New Roman" w:hAnsi="Times New Roman" w:cs="Times New Roman"/>
          <w:iCs/>
          <w:sz w:val="24"/>
          <w:szCs w:val="24"/>
          <w:lang w:eastAsia="pt-BR"/>
        </w:rPr>
        <w:t>Interciencia</w:t>
      </w:r>
      <w:proofErr w:type="spellEnd"/>
      <w:r>
        <w:rPr>
          <w:rFonts w:ascii="Times New Roman" w:hAnsi="Times New Roman" w:cs="Times New Roman"/>
          <w:sz w:val="24"/>
          <w:szCs w:val="24"/>
          <w:lang w:eastAsia="pt-BR"/>
        </w:rPr>
        <w:t xml:space="preserve">, </w:t>
      </w:r>
      <w:r>
        <w:rPr>
          <w:rFonts w:ascii="Times New Roman" w:hAnsi="Times New Roman" w:cs="Times New Roman"/>
          <w:iCs/>
          <w:sz w:val="24"/>
          <w:szCs w:val="24"/>
          <w:lang w:eastAsia="pt-BR"/>
        </w:rPr>
        <w:t>29</w:t>
      </w:r>
      <w:r>
        <w:rPr>
          <w:rFonts w:ascii="Times New Roman" w:hAnsi="Times New Roman" w:cs="Times New Roman"/>
          <w:sz w:val="24"/>
          <w:szCs w:val="24"/>
          <w:lang w:eastAsia="pt-BR"/>
        </w:rPr>
        <w:t>: 183 - 192.</w:t>
      </w:r>
    </w:p>
    <w:p w14:paraId="30B71CA3" w14:textId="77777777" w:rsidR="005859C4" w:rsidRDefault="005859C4" w:rsidP="004F40E0">
      <w:pPr>
        <w:pStyle w:val="NormalWeb"/>
        <w:spacing w:beforeAutospacing="0" w:after="120" w:afterAutospacing="0" w:line="480" w:lineRule="auto"/>
        <w:jc w:val="both"/>
      </w:pPr>
      <w:proofErr w:type="spellStart"/>
      <w:r>
        <w:t>Cianciaruso</w:t>
      </w:r>
      <w:proofErr w:type="spellEnd"/>
      <w:r>
        <w:t>, M. V., I. A. Silva</w:t>
      </w:r>
      <w:r w:rsidR="00044A31">
        <w:t xml:space="preserve"> </w:t>
      </w:r>
      <w:r>
        <w:t>&amp; M. A. Batalha,</w:t>
      </w:r>
      <w:r w:rsidR="00044A31">
        <w:t xml:space="preserve"> </w:t>
      </w:r>
      <w:r>
        <w:t xml:space="preserve">2009. Diversidades filogenética e funcional: novas abordagens para a Ecologia de comunidades. </w:t>
      </w:r>
      <w:r>
        <w:rPr>
          <w:iCs/>
        </w:rPr>
        <w:t xml:space="preserve">Biota </w:t>
      </w:r>
      <w:proofErr w:type="spellStart"/>
      <w:r>
        <w:rPr>
          <w:iCs/>
        </w:rPr>
        <w:t>Neotropica</w:t>
      </w:r>
      <w:proofErr w:type="spellEnd"/>
      <w:r>
        <w:t xml:space="preserve">, </w:t>
      </w:r>
      <w:r>
        <w:rPr>
          <w:iCs/>
        </w:rPr>
        <w:t>9:</w:t>
      </w:r>
      <w:r>
        <w:t xml:space="preserve"> 93–103.</w:t>
      </w:r>
    </w:p>
    <w:p w14:paraId="7BD26A5C" w14:textId="77777777" w:rsidR="005859C4" w:rsidRPr="00C612F9" w:rsidRDefault="005859C4" w:rsidP="004F40E0">
      <w:pPr>
        <w:suppressAutoHyphens w:val="0"/>
        <w:spacing w:after="120" w:line="480" w:lineRule="auto"/>
        <w:jc w:val="both"/>
        <w:rPr>
          <w:rFonts w:ascii="Times New Roman" w:hAnsi="Times New Roman" w:cs="Times New Roman"/>
          <w:sz w:val="24"/>
          <w:szCs w:val="24"/>
          <w:lang w:val="en-US" w:eastAsia="pt-BR"/>
        </w:rPr>
      </w:pPr>
      <w:proofErr w:type="spellStart"/>
      <w:r>
        <w:rPr>
          <w:rFonts w:ascii="Times New Roman" w:hAnsi="Times New Roman" w:cs="Times New Roman"/>
          <w:sz w:val="24"/>
          <w:szCs w:val="24"/>
          <w:lang w:eastAsia="pt-BR"/>
        </w:rPr>
        <w:t>Colzani</w:t>
      </w:r>
      <w:proofErr w:type="spellEnd"/>
      <w:r>
        <w:rPr>
          <w:rFonts w:ascii="Times New Roman" w:hAnsi="Times New Roman" w:cs="Times New Roman"/>
          <w:sz w:val="24"/>
          <w:szCs w:val="24"/>
          <w:lang w:eastAsia="pt-BR"/>
        </w:rPr>
        <w:t>, E., T. Siqueira, M. T.</w:t>
      </w:r>
      <w:r w:rsidR="00044A31">
        <w:rPr>
          <w:rFonts w:ascii="Times New Roman" w:hAnsi="Times New Roman" w:cs="Times New Roman"/>
          <w:sz w:val="24"/>
          <w:szCs w:val="24"/>
          <w:lang w:eastAsia="pt-BR"/>
        </w:rPr>
        <w:t xml:space="preserve"> </w:t>
      </w:r>
      <w:proofErr w:type="spellStart"/>
      <w:r>
        <w:rPr>
          <w:rFonts w:ascii="Times New Roman" w:hAnsi="Times New Roman" w:cs="Times New Roman"/>
          <w:sz w:val="24"/>
          <w:szCs w:val="24"/>
          <w:lang w:eastAsia="pt-BR"/>
        </w:rPr>
        <w:t>Suriano</w:t>
      </w:r>
      <w:proofErr w:type="spellEnd"/>
      <w:r w:rsidR="00044A31">
        <w:rPr>
          <w:rFonts w:ascii="Times New Roman" w:hAnsi="Times New Roman" w:cs="Times New Roman"/>
          <w:sz w:val="24"/>
          <w:szCs w:val="24"/>
          <w:lang w:eastAsia="pt-BR"/>
        </w:rPr>
        <w:t xml:space="preserve"> </w:t>
      </w:r>
      <w:r>
        <w:rPr>
          <w:rFonts w:ascii="Times New Roman" w:hAnsi="Times New Roman" w:cs="Times New Roman"/>
          <w:sz w:val="24"/>
          <w:szCs w:val="24"/>
          <w:lang w:eastAsia="pt-BR"/>
        </w:rPr>
        <w:t>&amp; F. O. Roque,</w:t>
      </w:r>
      <w:r w:rsidR="00044A31">
        <w:rPr>
          <w:rFonts w:ascii="Times New Roman" w:hAnsi="Times New Roman" w:cs="Times New Roman"/>
          <w:sz w:val="24"/>
          <w:szCs w:val="24"/>
          <w:lang w:eastAsia="pt-BR"/>
        </w:rPr>
        <w:t xml:space="preserve"> </w:t>
      </w:r>
      <w:r>
        <w:rPr>
          <w:rFonts w:ascii="Times New Roman" w:hAnsi="Times New Roman" w:cs="Times New Roman"/>
          <w:sz w:val="24"/>
          <w:szCs w:val="24"/>
          <w:lang w:eastAsia="pt-BR"/>
        </w:rPr>
        <w:t xml:space="preserve">2013. </w:t>
      </w:r>
      <w:r>
        <w:rPr>
          <w:rFonts w:ascii="Times New Roman" w:hAnsi="Times New Roman" w:cs="Times New Roman"/>
          <w:sz w:val="24"/>
          <w:szCs w:val="24"/>
          <w:lang w:val="en-US" w:eastAsia="pt-BR"/>
        </w:rPr>
        <w:t xml:space="preserve">Responses of aquatic insect functional diversity to landscape changes in Atlantic forest. </w:t>
      </w:r>
      <w:proofErr w:type="spellStart"/>
      <w:r w:rsidRPr="00C612F9">
        <w:rPr>
          <w:rFonts w:ascii="Times New Roman" w:hAnsi="Times New Roman" w:cs="Times New Roman"/>
          <w:iCs/>
          <w:sz w:val="24"/>
          <w:szCs w:val="24"/>
          <w:lang w:val="en-US" w:eastAsia="pt-BR"/>
        </w:rPr>
        <w:t>Biotropica</w:t>
      </w:r>
      <w:proofErr w:type="spellEnd"/>
      <w:r w:rsidRPr="00C612F9">
        <w:rPr>
          <w:rFonts w:ascii="Times New Roman" w:hAnsi="Times New Roman" w:cs="Times New Roman"/>
          <w:sz w:val="24"/>
          <w:szCs w:val="24"/>
          <w:lang w:val="en-US" w:eastAsia="pt-BR"/>
        </w:rPr>
        <w:t xml:space="preserve">, </w:t>
      </w:r>
      <w:r w:rsidRPr="00C612F9">
        <w:rPr>
          <w:rFonts w:ascii="Times New Roman" w:hAnsi="Times New Roman" w:cs="Times New Roman"/>
          <w:iCs/>
          <w:sz w:val="24"/>
          <w:szCs w:val="24"/>
          <w:lang w:val="en-US" w:eastAsia="pt-BR"/>
        </w:rPr>
        <w:t>45:</w:t>
      </w:r>
      <w:r w:rsidRPr="00C612F9">
        <w:rPr>
          <w:rFonts w:ascii="Times New Roman" w:hAnsi="Times New Roman" w:cs="Times New Roman"/>
          <w:sz w:val="24"/>
          <w:szCs w:val="24"/>
          <w:lang w:val="en-US" w:eastAsia="pt-BR"/>
        </w:rPr>
        <w:t xml:space="preserve"> 343–350.</w:t>
      </w:r>
    </w:p>
    <w:p w14:paraId="524740C2" w14:textId="77777777" w:rsidR="005859C4" w:rsidRDefault="005859C4" w:rsidP="004F40E0">
      <w:pPr>
        <w:pStyle w:val="NormalWeb"/>
        <w:spacing w:beforeAutospacing="0" w:after="120" w:afterAutospacing="0" w:line="480" w:lineRule="auto"/>
        <w:jc w:val="both"/>
        <w:rPr>
          <w:lang w:val="en-US"/>
        </w:rPr>
      </w:pPr>
      <w:r>
        <w:rPr>
          <w:lang w:val="en-US"/>
        </w:rPr>
        <w:lastRenderedPageBreak/>
        <w:t>Cutler, A. H., 1998. Nested patterns of species distribution: Processes and implications. In McKinney M. L. &amp; J. A. Drake (eds), Biodiversity Dynamics. Columbia University Press, New York: 212–231.</w:t>
      </w:r>
    </w:p>
    <w:p w14:paraId="128C3DB4" w14:textId="77777777" w:rsidR="005859C4" w:rsidRDefault="005859C4" w:rsidP="004F40E0">
      <w:pPr>
        <w:pStyle w:val="NormalWeb"/>
        <w:spacing w:beforeAutospacing="0" w:after="120" w:afterAutospacing="0" w:line="480" w:lineRule="auto"/>
        <w:jc w:val="both"/>
        <w:rPr>
          <w:lang w:val="en-US"/>
        </w:rPr>
      </w:pPr>
      <w:r>
        <w:rPr>
          <w:lang w:val="en-US"/>
        </w:rPr>
        <w:t>Diaz, S. &amp;</w:t>
      </w:r>
      <w:r w:rsidR="00044A31">
        <w:rPr>
          <w:lang w:val="en-US"/>
        </w:rPr>
        <w:t xml:space="preserve"> </w:t>
      </w:r>
      <w:r>
        <w:rPr>
          <w:lang w:val="en-US"/>
        </w:rPr>
        <w:t xml:space="preserve">M. </w:t>
      </w:r>
      <w:proofErr w:type="spellStart"/>
      <w:r>
        <w:rPr>
          <w:lang w:val="en-US"/>
        </w:rPr>
        <w:t>Cabido</w:t>
      </w:r>
      <w:proofErr w:type="spellEnd"/>
      <w:r w:rsidR="00044A31">
        <w:rPr>
          <w:lang w:val="en-US"/>
        </w:rPr>
        <w:t xml:space="preserve">, </w:t>
      </w:r>
      <w:r>
        <w:rPr>
          <w:lang w:val="en-US"/>
        </w:rPr>
        <w:t xml:space="preserve">2001. </w:t>
      </w:r>
      <w:proofErr w:type="spellStart"/>
      <w:r>
        <w:rPr>
          <w:lang w:val="en-US"/>
        </w:rPr>
        <w:t>Vive</w:t>
      </w:r>
      <w:proofErr w:type="spellEnd"/>
      <w:r>
        <w:rPr>
          <w:lang w:val="en-US"/>
        </w:rPr>
        <w:t xml:space="preserve"> </w:t>
      </w:r>
      <w:r>
        <w:rPr>
          <w:i/>
          <w:lang w:val="en-US"/>
        </w:rPr>
        <w:t xml:space="preserve">la </w:t>
      </w:r>
      <w:proofErr w:type="spellStart"/>
      <w:proofErr w:type="gramStart"/>
      <w:r>
        <w:rPr>
          <w:i/>
          <w:lang w:val="en-US"/>
        </w:rPr>
        <w:t>différence</w:t>
      </w:r>
      <w:proofErr w:type="spellEnd"/>
      <w:r>
        <w:rPr>
          <w:lang w:val="en-US"/>
        </w:rPr>
        <w:t> :</w:t>
      </w:r>
      <w:proofErr w:type="gramEnd"/>
      <w:r>
        <w:rPr>
          <w:lang w:val="en-US"/>
        </w:rPr>
        <w:t xml:space="preserve"> Plant functional diversity matters to ecosystem processes. Trends in Ecology and Evolution, </w:t>
      </w:r>
      <w:r>
        <w:rPr>
          <w:iCs/>
          <w:lang w:val="en-US"/>
        </w:rPr>
        <w:t>16</w:t>
      </w:r>
      <w:r>
        <w:rPr>
          <w:lang w:val="en-US"/>
        </w:rPr>
        <w:t>: 646–655.</w:t>
      </w:r>
    </w:p>
    <w:p w14:paraId="2927D319" w14:textId="77777777" w:rsidR="005859C4" w:rsidRDefault="005859C4" w:rsidP="004F40E0">
      <w:pPr>
        <w:spacing w:after="120" w:line="48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Froese, R. &amp; D. Pauly, 2013. </w:t>
      </w:r>
      <w:proofErr w:type="spellStart"/>
      <w:r>
        <w:rPr>
          <w:rFonts w:ascii="Times New Roman" w:hAnsi="Times New Roman" w:cs="Times New Roman"/>
          <w:color w:val="000000"/>
          <w:sz w:val="24"/>
          <w:szCs w:val="24"/>
          <w:lang w:val="en-US"/>
        </w:rPr>
        <w:t>FishBase</w:t>
      </w:r>
      <w:proofErr w:type="spellEnd"/>
      <w:r>
        <w:rPr>
          <w:rFonts w:ascii="Times New Roman" w:hAnsi="Times New Roman" w:cs="Times New Roman"/>
          <w:color w:val="000000"/>
          <w:sz w:val="24"/>
          <w:szCs w:val="24"/>
          <w:lang w:val="en-US"/>
        </w:rPr>
        <w:t>: World Wide Web electronic publication. http://www.fishbase.org (</w:t>
      </w:r>
      <w:proofErr w:type="spellStart"/>
      <w:r>
        <w:rPr>
          <w:rFonts w:ascii="Times New Roman" w:hAnsi="Times New Roman" w:cs="Times New Roman"/>
          <w:color w:val="000000"/>
          <w:sz w:val="24"/>
          <w:szCs w:val="24"/>
          <w:lang w:val="en-US"/>
        </w:rPr>
        <w:t>accessedin</w:t>
      </w:r>
      <w:proofErr w:type="spellEnd"/>
      <w:r>
        <w:rPr>
          <w:rFonts w:ascii="Times New Roman" w:hAnsi="Times New Roman" w:cs="Times New Roman"/>
          <w:color w:val="000000"/>
          <w:sz w:val="24"/>
          <w:szCs w:val="24"/>
          <w:lang w:val="en-US"/>
        </w:rPr>
        <w:t xml:space="preserve"> February 2015).</w:t>
      </w:r>
    </w:p>
    <w:p w14:paraId="77DA1C1A" w14:textId="77777777" w:rsidR="005859C4" w:rsidRDefault="005859C4" w:rsidP="004F40E0">
      <w:pPr>
        <w:suppressAutoHyphens w:val="0"/>
        <w:spacing w:after="120" w:line="480" w:lineRule="auto"/>
        <w:jc w:val="both"/>
        <w:rPr>
          <w:rFonts w:ascii="Times New Roman" w:hAnsi="Times New Roman" w:cs="Times New Roman"/>
          <w:sz w:val="24"/>
          <w:szCs w:val="24"/>
          <w:lang w:val="en-US" w:eastAsia="pt-BR"/>
        </w:rPr>
      </w:pPr>
      <w:proofErr w:type="spellStart"/>
      <w:r>
        <w:rPr>
          <w:rFonts w:ascii="Times New Roman" w:hAnsi="Times New Roman" w:cs="Times New Roman"/>
          <w:sz w:val="24"/>
          <w:szCs w:val="24"/>
          <w:lang w:val="en-US" w:eastAsia="pt-BR"/>
        </w:rPr>
        <w:t>Heino</w:t>
      </w:r>
      <w:proofErr w:type="spellEnd"/>
      <w:r>
        <w:rPr>
          <w:rFonts w:ascii="Times New Roman" w:hAnsi="Times New Roman" w:cs="Times New Roman"/>
          <w:sz w:val="24"/>
          <w:szCs w:val="24"/>
          <w:lang w:val="en-US" w:eastAsia="pt-BR"/>
        </w:rPr>
        <w:t xml:space="preserve">, J., A. S. Melo, L. M. Bini, F. </w:t>
      </w:r>
      <w:proofErr w:type="spellStart"/>
      <w:r>
        <w:rPr>
          <w:rFonts w:ascii="Times New Roman" w:hAnsi="Times New Roman" w:cs="Times New Roman"/>
          <w:sz w:val="24"/>
          <w:szCs w:val="24"/>
          <w:lang w:val="en-US" w:eastAsia="pt-BR"/>
        </w:rPr>
        <w:t>Altermatt</w:t>
      </w:r>
      <w:proofErr w:type="spellEnd"/>
      <w:r>
        <w:rPr>
          <w:rFonts w:ascii="Times New Roman" w:hAnsi="Times New Roman" w:cs="Times New Roman"/>
          <w:sz w:val="24"/>
          <w:szCs w:val="24"/>
          <w:lang w:val="en-US" w:eastAsia="pt-BR"/>
        </w:rPr>
        <w:t>, S. Al-</w:t>
      </w:r>
      <w:proofErr w:type="spellStart"/>
      <w:r>
        <w:rPr>
          <w:rFonts w:ascii="Times New Roman" w:hAnsi="Times New Roman" w:cs="Times New Roman"/>
          <w:sz w:val="24"/>
          <w:szCs w:val="24"/>
          <w:lang w:val="en-US" w:eastAsia="pt-BR"/>
        </w:rPr>
        <w:t>Shami</w:t>
      </w:r>
      <w:proofErr w:type="spellEnd"/>
      <w:r>
        <w:rPr>
          <w:rFonts w:ascii="Times New Roman" w:hAnsi="Times New Roman" w:cs="Times New Roman"/>
          <w:sz w:val="24"/>
          <w:szCs w:val="24"/>
          <w:lang w:val="en-US" w:eastAsia="pt-BR"/>
        </w:rPr>
        <w:t xml:space="preserve">, D. </w:t>
      </w:r>
      <w:proofErr w:type="spellStart"/>
      <w:proofErr w:type="gramStart"/>
      <w:r>
        <w:rPr>
          <w:rFonts w:ascii="Times New Roman" w:hAnsi="Times New Roman" w:cs="Times New Roman"/>
          <w:sz w:val="24"/>
          <w:szCs w:val="24"/>
          <w:lang w:val="en-US" w:eastAsia="pt-BR"/>
        </w:rPr>
        <w:t>G.Angeler</w:t>
      </w:r>
      <w:proofErr w:type="spellEnd"/>
      <w:proofErr w:type="gramEnd"/>
      <w:r w:rsidR="00044A31">
        <w:rPr>
          <w:rFonts w:ascii="Times New Roman" w:hAnsi="Times New Roman" w:cs="Times New Roman"/>
          <w:sz w:val="24"/>
          <w:szCs w:val="24"/>
          <w:lang w:val="en-US" w:eastAsia="pt-BR"/>
        </w:rPr>
        <w:t xml:space="preserve"> </w:t>
      </w:r>
      <w:r>
        <w:rPr>
          <w:rFonts w:ascii="Times New Roman" w:hAnsi="Times New Roman" w:cs="Times New Roman"/>
          <w:sz w:val="24"/>
          <w:szCs w:val="24"/>
          <w:lang w:val="en-US" w:eastAsia="pt-BR"/>
        </w:rPr>
        <w:t>&amp;</w:t>
      </w:r>
      <w:r w:rsidR="00044A31">
        <w:rPr>
          <w:rFonts w:ascii="Times New Roman" w:hAnsi="Times New Roman" w:cs="Times New Roman"/>
          <w:sz w:val="24"/>
          <w:szCs w:val="24"/>
          <w:lang w:val="en-US" w:eastAsia="pt-BR"/>
        </w:rPr>
        <w:t xml:space="preserve"> </w:t>
      </w:r>
      <w:r>
        <w:rPr>
          <w:rFonts w:ascii="Times New Roman" w:hAnsi="Times New Roman" w:cs="Times New Roman"/>
          <w:sz w:val="24"/>
          <w:szCs w:val="24"/>
          <w:lang w:val="en-US" w:eastAsia="pt-BR"/>
        </w:rPr>
        <w:t>C. R. Townsend,</w:t>
      </w:r>
      <w:r w:rsidR="00044A31">
        <w:rPr>
          <w:rFonts w:ascii="Times New Roman" w:hAnsi="Times New Roman" w:cs="Times New Roman"/>
          <w:sz w:val="24"/>
          <w:szCs w:val="24"/>
          <w:lang w:val="en-US" w:eastAsia="pt-BR"/>
        </w:rPr>
        <w:t xml:space="preserve"> </w:t>
      </w:r>
      <w:r>
        <w:rPr>
          <w:rFonts w:ascii="Times New Roman" w:hAnsi="Times New Roman" w:cs="Times New Roman"/>
          <w:sz w:val="24"/>
          <w:szCs w:val="24"/>
          <w:lang w:val="en-US" w:eastAsia="pt-BR"/>
        </w:rPr>
        <w:t xml:space="preserve">2015. A comparative analysis reveals weak relationships between ecological factors and beta diversity of stream insect metacommunities at two spatial levels. </w:t>
      </w:r>
      <w:r>
        <w:rPr>
          <w:rFonts w:ascii="Times New Roman" w:hAnsi="Times New Roman" w:cs="Times New Roman"/>
          <w:iCs/>
          <w:sz w:val="24"/>
          <w:szCs w:val="24"/>
          <w:lang w:val="en-US" w:eastAsia="pt-BR"/>
        </w:rPr>
        <w:t>Ecology and Evolution</w:t>
      </w:r>
      <w:r w:rsidR="00044A31">
        <w:rPr>
          <w:rFonts w:ascii="Times New Roman" w:hAnsi="Times New Roman" w:cs="Times New Roman"/>
          <w:iCs/>
          <w:sz w:val="24"/>
          <w:szCs w:val="24"/>
          <w:lang w:val="en-US" w:eastAsia="pt-BR"/>
        </w:rPr>
        <w:t xml:space="preserve"> </w:t>
      </w:r>
      <w:r>
        <w:rPr>
          <w:rFonts w:ascii="Times New Roman" w:hAnsi="Times New Roman" w:cs="Times New Roman"/>
          <w:sz w:val="24"/>
          <w:szCs w:val="24"/>
          <w:lang w:val="en-US" w:eastAsia="pt-BR"/>
        </w:rPr>
        <w:t>5: 1235-1248.</w:t>
      </w:r>
    </w:p>
    <w:p w14:paraId="0575103A" w14:textId="77777777" w:rsidR="005859C4" w:rsidRDefault="005859C4" w:rsidP="004F40E0">
      <w:pPr>
        <w:pStyle w:val="NormalWeb"/>
        <w:spacing w:beforeAutospacing="0" w:after="120" w:afterAutospacing="0" w:line="480" w:lineRule="auto"/>
        <w:jc w:val="both"/>
        <w:rPr>
          <w:lang w:val="en-US"/>
        </w:rPr>
      </w:pPr>
      <w:proofErr w:type="spellStart"/>
      <w:r w:rsidRPr="00D55065">
        <w:rPr>
          <w:rPrChange w:id="218" w:author="Wagner Vicentin" w:date="2020-04-29T14:41:00Z">
            <w:rPr>
              <w:lang w:val="en-US"/>
            </w:rPr>
          </w:rPrChange>
        </w:rPr>
        <w:t>Heino</w:t>
      </w:r>
      <w:proofErr w:type="spellEnd"/>
      <w:r w:rsidRPr="00D55065">
        <w:rPr>
          <w:rPrChange w:id="219" w:author="Wagner Vicentin" w:date="2020-04-29T14:41:00Z">
            <w:rPr>
              <w:lang w:val="en-US"/>
            </w:rPr>
          </w:rPrChange>
        </w:rPr>
        <w:t xml:space="preserve">, J., H. </w:t>
      </w:r>
      <w:proofErr w:type="spellStart"/>
      <w:r w:rsidRPr="00D55065">
        <w:rPr>
          <w:rPrChange w:id="220" w:author="Wagner Vicentin" w:date="2020-04-29T14:41:00Z">
            <w:rPr>
              <w:lang w:val="en-US"/>
            </w:rPr>
          </w:rPrChange>
        </w:rPr>
        <w:t>Mykrä</w:t>
      </w:r>
      <w:proofErr w:type="spellEnd"/>
      <w:r w:rsidRPr="00D55065">
        <w:rPr>
          <w:rPrChange w:id="221" w:author="Wagner Vicentin" w:date="2020-04-29T14:41:00Z">
            <w:rPr>
              <w:lang w:val="en-US"/>
            </w:rPr>
          </w:rPrChange>
        </w:rPr>
        <w:t>, &amp;</w:t>
      </w:r>
      <w:r w:rsidR="00044A31" w:rsidRPr="00D55065">
        <w:rPr>
          <w:rPrChange w:id="222" w:author="Wagner Vicentin" w:date="2020-04-29T14:41:00Z">
            <w:rPr>
              <w:lang w:val="en-US"/>
            </w:rPr>
          </w:rPrChange>
        </w:rPr>
        <w:t xml:space="preserve"> </w:t>
      </w:r>
      <w:r w:rsidRPr="00D55065">
        <w:rPr>
          <w:rPrChange w:id="223" w:author="Wagner Vicentin" w:date="2020-04-29T14:41:00Z">
            <w:rPr>
              <w:lang w:val="en-US"/>
            </w:rPr>
          </w:rPrChange>
        </w:rPr>
        <w:t xml:space="preserve">J. </w:t>
      </w:r>
      <w:proofErr w:type="spellStart"/>
      <w:r w:rsidRPr="00D55065">
        <w:rPr>
          <w:rPrChange w:id="224" w:author="Wagner Vicentin" w:date="2020-04-29T14:41:00Z">
            <w:rPr>
              <w:lang w:val="en-US"/>
            </w:rPr>
          </w:rPrChange>
        </w:rPr>
        <w:t>Rintala</w:t>
      </w:r>
      <w:proofErr w:type="spellEnd"/>
      <w:r w:rsidRPr="00D55065">
        <w:rPr>
          <w:rPrChange w:id="225" w:author="Wagner Vicentin" w:date="2020-04-29T14:41:00Z">
            <w:rPr>
              <w:lang w:val="en-US"/>
            </w:rPr>
          </w:rPrChange>
        </w:rPr>
        <w:t xml:space="preserve">, 2010. </w:t>
      </w:r>
      <w:r>
        <w:rPr>
          <w:lang w:val="en-US"/>
        </w:rPr>
        <w:t xml:space="preserve">Assessing patterns of </w:t>
      </w:r>
      <w:proofErr w:type="spellStart"/>
      <w:r>
        <w:rPr>
          <w:lang w:val="en-US"/>
        </w:rPr>
        <w:t>nestedness</w:t>
      </w:r>
      <w:proofErr w:type="spellEnd"/>
      <w:r>
        <w:rPr>
          <w:lang w:val="en-US"/>
        </w:rPr>
        <w:t xml:space="preserve"> in stream insect assemblages along environmental gradients. </w:t>
      </w:r>
      <w:r>
        <w:rPr>
          <w:iCs/>
          <w:lang w:val="en-US"/>
        </w:rPr>
        <w:t>Ecoscience17:</w:t>
      </w:r>
      <w:r>
        <w:rPr>
          <w:lang w:val="en-US"/>
        </w:rPr>
        <w:t xml:space="preserve"> 345–355.</w:t>
      </w:r>
    </w:p>
    <w:p w14:paraId="76FC416E" w14:textId="77777777" w:rsidR="005859C4" w:rsidRPr="00D21A6C" w:rsidRDefault="005859C4" w:rsidP="004F40E0">
      <w:pPr>
        <w:pStyle w:val="NormalWeb"/>
        <w:spacing w:beforeAutospacing="0" w:after="120" w:afterAutospacing="0" w:line="480" w:lineRule="auto"/>
        <w:jc w:val="both"/>
        <w:rPr>
          <w:lang w:val="de-DE"/>
        </w:rPr>
      </w:pPr>
      <w:proofErr w:type="spellStart"/>
      <w:r>
        <w:rPr>
          <w:lang w:val="en-US"/>
        </w:rPr>
        <w:t>Honnay</w:t>
      </w:r>
      <w:proofErr w:type="spellEnd"/>
      <w:r>
        <w:rPr>
          <w:lang w:val="en-US"/>
        </w:rPr>
        <w:t>, O., M.</w:t>
      </w:r>
      <w:r w:rsidR="00044A31">
        <w:rPr>
          <w:lang w:val="en-US"/>
        </w:rPr>
        <w:t xml:space="preserve"> </w:t>
      </w:r>
      <w:proofErr w:type="spellStart"/>
      <w:r>
        <w:rPr>
          <w:lang w:val="en-US"/>
        </w:rPr>
        <w:t>Hermy</w:t>
      </w:r>
      <w:proofErr w:type="spellEnd"/>
      <w:r w:rsidR="00044A31">
        <w:rPr>
          <w:lang w:val="en-US"/>
        </w:rPr>
        <w:t xml:space="preserve"> </w:t>
      </w:r>
      <w:r>
        <w:rPr>
          <w:lang w:val="en-US"/>
        </w:rPr>
        <w:t>&amp;</w:t>
      </w:r>
      <w:r w:rsidR="00044A31">
        <w:rPr>
          <w:lang w:val="en-US"/>
        </w:rPr>
        <w:t xml:space="preserve"> </w:t>
      </w:r>
      <w:r>
        <w:rPr>
          <w:lang w:val="en-US"/>
        </w:rPr>
        <w:t>P. Coppin,</w:t>
      </w:r>
      <w:r w:rsidR="00044A31">
        <w:rPr>
          <w:lang w:val="en-US"/>
        </w:rPr>
        <w:t xml:space="preserve"> </w:t>
      </w:r>
      <w:r>
        <w:rPr>
          <w:lang w:val="en-US"/>
        </w:rPr>
        <w:t xml:space="preserve">1999. Nested plant communities in deciduous forest fragments: Species relaxation or nested habitats? </w:t>
      </w:r>
      <w:r w:rsidRPr="00D21A6C">
        <w:rPr>
          <w:iCs/>
          <w:lang w:val="de-DE"/>
        </w:rPr>
        <w:t>Oikos84</w:t>
      </w:r>
      <w:r w:rsidRPr="00D21A6C">
        <w:rPr>
          <w:lang w:val="de-DE"/>
        </w:rPr>
        <w:t>: 119–129.</w:t>
      </w:r>
    </w:p>
    <w:p w14:paraId="46671A4A" w14:textId="77777777" w:rsidR="005859C4" w:rsidRDefault="005859C4" w:rsidP="004F40E0">
      <w:pPr>
        <w:pStyle w:val="NormalWeb"/>
        <w:spacing w:beforeAutospacing="0" w:after="120" w:afterAutospacing="0" w:line="480" w:lineRule="auto"/>
        <w:jc w:val="both"/>
        <w:rPr>
          <w:lang w:val="en-US"/>
        </w:rPr>
      </w:pPr>
      <w:proofErr w:type="spellStart"/>
      <w:r w:rsidRPr="00D21A6C">
        <w:rPr>
          <w:lang w:val="de-DE"/>
        </w:rPr>
        <w:t>Hylander</w:t>
      </w:r>
      <w:proofErr w:type="spellEnd"/>
      <w:r w:rsidRPr="00D21A6C">
        <w:rPr>
          <w:lang w:val="de-DE"/>
        </w:rPr>
        <w:t xml:space="preserve">, K., C. Nilsson, B. </w:t>
      </w:r>
      <w:proofErr w:type="spellStart"/>
      <w:r w:rsidRPr="00D21A6C">
        <w:rPr>
          <w:lang w:val="de-DE"/>
        </w:rPr>
        <w:t>G.Jonsson</w:t>
      </w:r>
      <w:proofErr w:type="spellEnd"/>
      <w:r w:rsidR="00044A31">
        <w:rPr>
          <w:lang w:val="de-DE"/>
        </w:rPr>
        <w:t xml:space="preserve"> </w:t>
      </w:r>
      <w:r w:rsidRPr="00D21A6C">
        <w:rPr>
          <w:lang w:val="de-DE"/>
        </w:rPr>
        <w:t>&amp;</w:t>
      </w:r>
      <w:r w:rsidR="00044A31">
        <w:rPr>
          <w:lang w:val="de-DE"/>
        </w:rPr>
        <w:t xml:space="preserve"> </w:t>
      </w:r>
      <w:r w:rsidRPr="00D21A6C">
        <w:rPr>
          <w:lang w:val="de-DE"/>
        </w:rPr>
        <w:t xml:space="preserve">T. </w:t>
      </w:r>
      <w:proofErr w:type="spellStart"/>
      <w:r w:rsidRPr="00D21A6C">
        <w:rPr>
          <w:lang w:val="de-DE"/>
        </w:rPr>
        <w:t>Göthner</w:t>
      </w:r>
      <w:proofErr w:type="spellEnd"/>
      <w:r w:rsidRPr="00D21A6C">
        <w:rPr>
          <w:lang w:val="de-DE"/>
        </w:rPr>
        <w:t>,</w:t>
      </w:r>
      <w:r w:rsidR="00044A31">
        <w:rPr>
          <w:lang w:val="de-DE"/>
        </w:rPr>
        <w:t xml:space="preserve"> </w:t>
      </w:r>
      <w:r w:rsidRPr="00D21A6C">
        <w:rPr>
          <w:lang w:val="de-DE"/>
        </w:rPr>
        <w:t xml:space="preserve">2005. </w:t>
      </w:r>
      <w:r>
        <w:rPr>
          <w:lang w:val="en-US"/>
        </w:rPr>
        <w:t xml:space="preserve">Differences in habitat quality explain </w:t>
      </w:r>
      <w:proofErr w:type="spellStart"/>
      <w:r>
        <w:rPr>
          <w:lang w:val="en-US"/>
        </w:rPr>
        <w:t>nestedness</w:t>
      </w:r>
      <w:proofErr w:type="spellEnd"/>
      <w:r>
        <w:rPr>
          <w:lang w:val="en-US"/>
        </w:rPr>
        <w:t xml:space="preserve"> in a land snail meta-community. </w:t>
      </w:r>
      <w:r>
        <w:rPr>
          <w:iCs/>
          <w:lang w:val="en-US"/>
        </w:rPr>
        <w:t>Oikos108</w:t>
      </w:r>
      <w:r>
        <w:rPr>
          <w:lang w:val="en-US"/>
        </w:rPr>
        <w:t xml:space="preserve">: 351–361. </w:t>
      </w:r>
    </w:p>
    <w:p w14:paraId="7C685023" w14:textId="77777777" w:rsidR="005859C4" w:rsidRDefault="005859C4" w:rsidP="004F40E0">
      <w:pPr>
        <w:spacing w:after="12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Jonsson, B. G., 2001. A null model for randomization test of </w:t>
      </w:r>
      <w:proofErr w:type="spellStart"/>
      <w:r>
        <w:rPr>
          <w:rFonts w:ascii="Times New Roman" w:hAnsi="Times New Roman" w:cs="Times New Roman"/>
          <w:sz w:val="24"/>
          <w:szCs w:val="24"/>
          <w:lang w:val="en-US"/>
        </w:rPr>
        <w:t>nestedness</w:t>
      </w:r>
      <w:proofErr w:type="spellEnd"/>
      <w:r>
        <w:rPr>
          <w:rFonts w:ascii="Times New Roman" w:hAnsi="Times New Roman" w:cs="Times New Roman"/>
          <w:sz w:val="24"/>
          <w:szCs w:val="24"/>
          <w:lang w:val="en-US"/>
        </w:rPr>
        <w:t xml:space="preserve"> in species assemblages. </w:t>
      </w:r>
      <w:proofErr w:type="spellStart"/>
      <w:r>
        <w:rPr>
          <w:rFonts w:ascii="Times New Roman" w:hAnsi="Times New Roman" w:cs="Times New Roman"/>
          <w:sz w:val="24"/>
          <w:szCs w:val="24"/>
          <w:lang w:val="en-US"/>
        </w:rPr>
        <w:t>Oecologia</w:t>
      </w:r>
      <w:proofErr w:type="spellEnd"/>
      <w:r>
        <w:rPr>
          <w:rFonts w:ascii="Times New Roman" w:hAnsi="Times New Roman" w:cs="Times New Roman"/>
          <w:sz w:val="24"/>
          <w:szCs w:val="24"/>
          <w:lang w:val="en-US"/>
        </w:rPr>
        <w:t>, 127: 309–313.</w:t>
      </w:r>
    </w:p>
    <w:p w14:paraId="48D744F4" w14:textId="77777777" w:rsidR="005859C4" w:rsidRPr="00D55065" w:rsidRDefault="005859C4" w:rsidP="004F40E0">
      <w:pPr>
        <w:spacing w:after="120" w:line="480" w:lineRule="auto"/>
        <w:jc w:val="both"/>
        <w:rPr>
          <w:rFonts w:ascii="Times New Roman" w:hAnsi="Times New Roman" w:cs="Times New Roman"/>
          <w:sz w:val="24"/>
          <w:szCs w:val="24"/>
          <w:rPrChange w:id="226" w:author="Wagner Vicentin" w:date="2020-04-29T14:42:00Z">
            <w:rPr>
              <w:rFonts w:ascii="Times New Roman" w:hAnsi="Times New Roman" w:cs="Times New Roman"/>
              <w:sz w:val="24"/>
              <w:szCs w:val="24"/>
              <w:lang w:val="en-US"/>
            </w:rPr>
          </w:rPrChange>
        </w:rPr>
      </w:pPr>
      <w:proofErr w:type="spellStart"/>
      <w:r>
        <w:rPr>
          <w:rFonts w:ascii="Times New Roman" w:hAnsi="Times New Roman" w:cs="Times New Roman"/>
          <w:sz w:val="24"/>
          <w:szCs w:val="24"/>
          <w:lang w:val="en-US"/>
        </w:rPr>
        <w:t>Kadmon</w:t>
      </w:r>
      <w:proofErr w:type="spellEnd"/>
      <w:r>
        <w:rPr>
          <w:rFonts w:ascii="Times New Roman" w:hAnsi="Times New Roman" w:cs="Times New Roman"/>
          <w:sz w:val="24"/>
          <w:szCs w:val="24"/>
          <w:lang w:val="en-US"/>
        </w:rPr>
        <w:t xml:space="preserve">, R., 1995. Nested subsets and geographical isolation. </w:t>
      </w:r>
      <w:proofErr w:type="spellStart"/>
      <w:r w:rsidRPr="00D55065">
        <w:rPr>
          <w:rFonts w:ascii="Times New Roman" w:hAnsi="Times New Roman" w:cs="Times New Roman"/>
          <w:sz w:val="24"/>
          <w:szCs w:val="24"/>
          <w:rPrChange w:id="227" w:author="Wagner Vicentin" w:date="2020-04-29T14:42:00Z">
            <w:rPr>
              <w:rFonts w:ascii="Times New Roman" w:hAnsi="Times New Roman" w:cs="Times New Roman"/>
              <w:sz w:val="24"/>
              <w:szCs w:val="24"/>
              <w:lang w:val="en-US"/>
            </w:rPr>
          </w:rPrChange>
        </w:rPr>
        <w:t>Ecology</w:t>
      </w:r>
      <w:proofErr w:type="spellEnd"/>
      <w:r w:rsidRPr="00D55065">
        <w:rPr>
          <w:rFonts w:ascii="Times New Roman" w:hAnsi="Times New Roman" w:cs="Times New Roman"/>
          <w:sz w:val="24"/>
          <w:szCs w:val="24"/>
          <w:rPrChange w:id="228" w:author="Wagner Vicentin" w:date="2020-04-29T14:42:00Z">
            <w:rPr>
              <w:rFonts w:ascii="Times New Roman" w:hAnsi="Times New Roman" w:cs="Times New Roman"/>
              <w:sz w:val="24"/>
              <w:szCs w:val="24"/>
              <w:lang w:val="en-US"/>
            </w:rPr>
          </w:rPrChange>
        </w:rPr>
        <w:t>, 76: 458–465.</w:t>
      </w:r>
    </w:p>
    <w:p w14:paraId="057D1066" w14:textId="77777777" w:rsidR="005859C4" w:rsidRDefault="005859C4" w:rsidP="004F40E0">
      <w:pPr>
        <w:pStyle w:val="NormalWeb"/>
        <w:spacing w:beforeAutospacing="0" w:after="120" w:afterAutospacing="0" w:line="480" w:lineRule="auto"/>
        <w:jc w:val="both"/>
        <w:rPr>
          <w:lang w:val="en-US"/>
        </w:rPr>
      </w:pPr>
      <w:r w:rsidRPr="00D55065">
        <w:rPr>
          <w:rPrChange w:id="229" w:author="Wagner Vicentin" w:date="2020-04-29T14:42:00Z">
            <w:rPr>
              <w:lang w:val="en-US"/>
            </w:rPr>
          </w:rPrChange>
        </w:rPr>
        <w:t>Legendre, P.</w:t>
      </w:r>
      <w:r w:rsidR="00044A31" w:rsidRPr="00D55065">
        <w:rPr>
          <w:rPrChange w:id="230" w:author="Wagner Vicentin" w:date="2020-04-29T14:42:00Z">
            <w:rPr>
              <w:lang w:val="en-US"/>
            </w:rPr>
          </w:rPrChange>
        </w:rPr>
        <w:t xml:space="preserve"> </w:t>
      </w:r>
      <w:r w:rsidRPr="00D55065">
        <w:rPr>
          <w:rPrChange w:id="231" w:author="Wagner Vicentin" w:date="2020-04-29T14:42:00Z">
            <w:rPr>
              <w:lang w:val="en-US"/>
            </w:rPr>
          </w:rPrChange>
        </w:rPr>
        <w:t>&amp;</w:t>
      </w:r>
      <w:r w:rsidR="00044A31" w:rsidRPr="00D55065">
        <w:rPr>
          <w:rPrChange w:id="232" w:author="Wagner Vicentin" w:date="2020-04-29T14:42:00Z">
            <w:rPr>
              <w:lang w:val="en-US"/>
            </w:rPr>
          </w:rPrChange>
        </w:rPr>
        <w:t xml:space="preserve"> </w:t>
      </w:r>
      <w:r w:rsidRPr="00D55065">
        <w:rPr>
          <w:rPrChange w:id="233" w:author="Wagner Vicentin" w:date="2020-04-29T14:42:00Z">
            <w:rPr>
              <w:lang w:val="en-US"/>
            </w:rPr>
          </w:rPrChange>
        </w:rPr>
        <w:t>M. De Cáceres,</w:t>
      </w:r>
      <w:r w:rsidR="00044A31" w:rsidRPr="00D55065">
        <w:rPr>
          <w:rPrChange w:id="234" w:author="Wagner Vicentin" w:date="2020-04-29T14:42:00Z">
            <w:rPr>
              <w:lang w:val="en-US"/>
            </w:rPr>
          </w:rPrChange>
        </w:rPr>
        <w:t xml:space="preserve"> </w:t>
      </w:r>
      <w:r w:rsidRPr="00D55065">
        <w:rPr>
          <w:rPrChange w:id="235" w:author="Wagner Vicentin" w:date="2020-04-29T14:42:00Z">
            <w:rPr>
              <w:lang w:val="en-US"/>
            </w:rPr>
          </w:rPrChange>
        </w:rPr>
        <w:t xml:space="preserve">2013. </w:t>
      </w:r>
      <w:r>
        <w:rPr>
          <w:lang w:val="en-US"/>
        </w:rPr>
        <w:t xml:space="preserve">Beta diversity as the variance of community data: Dissimilarity coefficients and partitioning. </w:t>
      </w:r>
      <w:r>
        <w:rPr>
          <w:iCs/>
          <w:lang w:val="en-US"/>
        </w:rPr>
        <w:t>Ecology Letters</w:t>
      </w:r>
      <w:r w:rsidR="00044A31">
        <w:rPr>
          <w:iCs/>
          <w:lang w:val="en-US"/>
        </w:rPr>
        <w:t xml:space="preserve"> </w:t>
      </w:r>
      <w:r>
        <w:rPr>
          <w:iCs/>
          <w:lang w:val="en-US"/>
        </w:rPr>
        <w:t>16</w:t>
      </w:r>
      <w:r>
        <w:rPr>
          <w:lang w:val="en-US"/>
        </w:rPr>
        <w:t>: 951–963.</w:t>
      </w:r>
    </w:p>
    <w:p w14:paraId="29EABEAC" w14:textId="77777777" w:rsidR="005859C4" w:rsidRDefault="005859C4" w:rsidP="004F40E0">
      <w:pPr>
        <w:spacing w:after="120" w:line="48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Lomolino</w:t>
      </w:r>
      <w:proofErr w:type="spellEnd"/>
      <w:r>
        <w:rPr>
          <w:rFonts w:ascii="Times New Roman" w:hAnsi="Times New Roman" w:cs="Times New Roman"/>
          <w:sz w:val="24"/>
          <w:szCs w:val="24"/>
          <w:lang w:val="en-US"/>
        </w:rPr>
        <w:t xml:space="preserve">, M. V., 1996. Investigating causality of </w:t>
      </w:r>
      <w:proofErr w:type="spellStart"/>
      <w:r>
        <w:rPr>
          <w:rFonts w:ascii="Times New Roman" w:hAnsi="Times New Roman" w:cs="Times New Roman"/>
          <w:sz w:val="24"/>
          <w:szCs w:val="24"/>
          <w:lang w:val="en-US"/>
        </w:rPr>
        <w:t>nestedness</w:t>
      </w:r>
      <w:proofErr w:type="spellEnd"/>
      <w:r>
        <w:rPr>
          <w:rFonts w:ascii="Times New Roman" w:hAnsi="Times New Roman" w:cs="Times New Roman"/>
          <w:sz w:val="24"/>
          <w:szCs w:val="24"/>
          <w:lang w:val="en-US"/>
        </w:rPr>
        <w:t xml:space="preserve"> of insular communities: Selective immigrations or extinctions? Journal of Biogeography 23: 699–703.</w:t>
      </w:r>
    </w:p>
    <w:p w14:paraId="2DA18701" w14:textId="77777777" w:rsidR="005859C4" w:rsidRDefault="005859C4" w:rsidP="004F40E0">
      <w:pPr>
        <w:pStyle w:val="NormalWeb"/>
        <w:spacing w:beforeAutospacing="0" w:after="120" w:afterAutospacing="0" w:line="480" w:lineRule="auto"/>
        <w:jc w:val="both"/>
        <w:rPr>
          <w:lang w:val="en-US"/>
        </w:rPr>
      </w:pPr>
      <w:proofErr w:type="spellStart"/>
      <w:r w:rsidRPr="00044A31">
        <w:rPr>
          <w:lang w:val="en-US"/>
        </w:rPr>
        <w:t>Magurran</w:t>
      </w:r>
      <w:proofErr w:type="spellEnd"/>
      <w:r w:rsidRPr="00044A31">
        <w:rPr>
          <w:lang w:val="en-US"/>
        </w:rPr>
        <w:t>, A.</w:t>
      </w:r>
      <w:r w:rsidR="00044A31" w:rsidRPr="00044A31">
        <w:rPr>
          <w:lang w:val="en-US"/>
        </w:rPr>
        <w:t xml:space="preserve"> </w:t>
      </w:r>
      <w:r w:rsidRPr="00044A31">
        <w:rPr>
          <w:lang w:val="en-US"/>
        </w:rPr>
        <w:t>E</w:t>
      </w:r>
      <w:r w:rsidR="00044A31" w:rsidRPr="00044A31">
        <w:rPr>
          <w:lang w:val="en-US"/>
        </w:rPr>
        <w:t>.</w:t>
      </w:r>
      <w:r w:rsidRPr="00044A31">
        <w:rPr>
          <w:lang w:val="en-US"/>
        </w:rPr>
        <w:t xml:space="preserve"> &amp;</w:t>
      </w:r>
      <w:r w:rsidR="00044A31" w:rsidRPr="00044A31">
        <w:rPr>
          <w:lang w:val="en-US"/>
        </w:rPr>
        <w:t xml:space="preserve"> </w:t>
      </w:r>
      <w:r w:rsidRPr="00044A31">
        <w:rPr>
          <w:lang w:val="en-US"/>
        </w:rPr>
        <w:t>B. J. McGill,</w:t>
      </w:r>
      <w:r w:rsidR="00044A31" w:rsidRPr="00044A31">
        <w:rPr>
          <w:lang w:val="en-US"/>
        </w:rPr>
        <w:t xml:space="preserve"> </w:t>
      </w:r>
      <w:r w:rsidRPr="00044A31">
        <w:rPr>
          <w:lang w:val="en-US"/>
        </w:rPr>
        <w:t xml:space="preserve">2010. </w:t>
      </w:r>
      <w:r>
        <w:rPr>
          <w:lang w:val="en-US"/>
        </w:rPr>
        <w:t xml:space="preserve">Challenges and opportunities in the measurement and assessment of biological diversity. In </w:t>
      </w:r>
      <w:proofErr w:type="spellStart"/>
      <w:r>
        <w:rPr>
          <w:lang w:val="en-US"/>
        </w:rPr>
        <w:t>Magurran</w:t>
      </w:r>
      <w:proofErr w:type="spellEnd"/>
      <w:r>
        <w:rPr>
          <w:lang w:val="en-US"/>
        </w:rPr>
        <w:t>, A.</w:t>
      </w:r>
      <w:r w:rsidR="00044A31">
        <w:rPr>
          <w:lang w:val="en-US"/>
        </w:rPr>
        <w:t xml:space="preserve"> </w:t>
      </w:r>
      <w:r>
        <w:rPr>
          <w:lang w:val="en-US"/>
        </w:rPr>
        <w:t xml:space="preserve">E &amp; B. J. McGill (eds), Biological diversity: frontiers in measurement and </w:t>
      </w:r>
      <w:proofErr w:type="spellStart"/>
      <w:proofErr w:type="gramStart"/>
      <w:r>
        <w:rPr>
          <w:lang w:val="en-US"/>
        </w:rPr>
        <w:t>assessment.Oxford</w:t>
      </w:r>
      <w:proofErr w:type="spellEnd"/>
      <w:proofErr w:type="gramEnd"/>
      <w:r>
        <w:rPr>
          <w:lang w:val="en-US"/>
        </w:rPr>
        <w:t xml:space="preserve"> University Press, Oxford: 85-94.</w:t>
      </w:r>
    </w:p>
    <w:p w14:paraId="28C505E2" w14:textId="77777777" w:rsidR="005859C4" w:rsidRDefault="005859C4" w:rsidP="004F40E0">
      <w:pPr>
        <w:suppressAutoHyphens w:val="0"/>
        <w:spacing w:after="120" w:line="480" w:lineRule="auto"/>
        <w:jc w:val="both"/>
        <w:rPr>
          <w:rFonts w:ascii="Times New Roman" w:hAnsi="Times New Roman" w:cs="Times New Roman"/>
          <w:sz w:val="24"/>
          <w:szCs w:val="24"/>
          <w:lang w:val="en-US" w:eastAsia="pt-BR"/>
        </w:rPr>
      </w:pPr>
      <w:r>
        <w:rPr>
          <w:rFonts w:ascii="Times New Roman" w:hAnsi="Times New Roman" w:cs="Times New Roman"/>
          <w:sz w:val="24"/>
          <w:szCs w:val="24"/>
          <w:lang w:val="en-US" w:eastAsia="pt-BR"/>
        </w:rPr>
        <w:t>Petchey, O. L., &amp;</w:t>
      </w:r>
      <w:r w:rsidR="00044A31">
        <w:rPr>
          <w:rFonts w:ascii="Times New Roman" w:hAnsi="Times New Roman" w:cs="Times New Roman"/>
          <w:sz w:val="24"/>
          <w:szCs w:val="24"/>
          <w:lang w:val="en-US" w:eastAsia="pt-BR"/>
        </w:rPr>
        <w:t xml:space="preserve"> </w:t>
      </w:r>
      <w:r>
        <w:rPr>
          <w:rFonts w:ascii="Times New Roman" w:hAnsi="Times New Roman" w:cs="Times New Roman"/>
          <w:sz w:val="24"/>
          <w:szCs w:val="24"/>
          <w:lang w:val="en-US" w:eastAsia="pt-BR"/>
        </w:rPr>
        <w:t>K. J. Gaston,</w:t>
      </w:r>
      <w:r w:rsidR="00044A31">
        <w:rPr>
          <w:rFonts w:ascii="Times New Roman" w:hAnsi="Times New Roman" w:cs="Times New Roman"/>
          <w:sz w:val="24"/>
          <w:szCs w:val="24"/>
          <w:lang w:val="en-US" w:eastAsia="pt-BR"/>
        </w:rPr>
        <w:t xml:space="preserve"> </w:t>
      </w:r>
      <w:r>
        <w:rPr>
          <w:rFonts w:ascii="Times New Roman" w:hAnsi="Times New Roman" w:cs="Times New Roman"/>
          <w:sz w:val="24"/>
          <w:szCs w:val="24"/>
          <w:lang w:val="en-US" w:eastAsia="pt-BR"/>
        </w:rPr>
        <w:t xml:space="preserve">2006. Functional diversity: back to basics and looking forward. </w:t>
      </w:r>
      <w:r>
        <w:rPr>
          <w:rFonts w:ascii="Times New Roman" w:hAnsi="Times New Roman" w:cs="Times New Roman"/>
          <w:iCs/>
          <w:sz w:val="24"/>
          <w:szCs w:val="24"/>
          <w:lang w:val="en-US" w:eastAsia="pt-BR"/>
        </w:rPr>
        <w:t>Ecology Letters</w:t>
      </w:r>
      <w:r w:rsidR="00044A31">
        <w:rPr>
          <w:rFonts w:ascii="Times New Roman" w:hAnsi="Times New Roman" w:cs="Times New Roman"/>
          <w:iCs/>
          <w:sz w:val="24"/>
          <w:szCs w:val="24"/>
          <w:lang w:val="en-US" w:eastAsia="pt-BR"/>
        </w:rPr>
        <w:t xml:space="preserve"> </w:t>
      </w:r>
      <w:r w:rsidRPr="00044A31">
        <w:rPr>
          <w:rFonts w:ascii="Times New Roman" w:hAnsi="Times New Roman" w:cs="Times New Roman"/>
          <w:iCs/>
          <w:sz w:val="24"/>
          <w:szCs w:val="24"/>
          <w:lang w:val="en-US" w:eastAsia="pt-BR"/>
        </w:rPr>
        <w:t>9</w:t>
      </w:r>
      <w:r>
        <w:rPr>
          <w:rFonts w:ascii="Times New Roman" w:hAnsi="Times New Roman" w:cs="Times New Roman"/>
          <w:sz w:val="24"/>
          <w:szCs w:val="24"/>
          <w:lang w:val="en-US" w:eastAsia="pt-BR"/>
        </w:rPr>
        <w:t>: 741–758.</w:t>
      </w:r>
    </w:p>
    <w:p w14:paraId="297F84BF" w14:textId="77777777" w:rsidR="005859C4" w:rsidRDefault="005859C4" w:rsidP="004F40E0">
      <w:pPr>
        <w:pStyle w:val="NormalWeb"/>
        <w:spacing w:beforeAutospacing="0" w:after="120" w:afterAutospacing="0" w:line="480" w:lineRule="auto"/>
        <w:jc w:val="both"/>
        <w:rPr>
          <w:color w:val="000000"/>
          <w:lang w:val="en-US"/>
        </w:rPr>
      </w:pPr>
      <w:r>
        <w:rPr>
          <w:color w:val="000000"/>
          <w:lang w:val="en-US"/>
        </w:rPr>
        <w:t>R Development Core Team, 2012. R: A language and environment for statistical computing. R Foundation for Statistical Computing, Vienna, Austria. URL http://www.R-project.org/.</w:t>
      </w:r>
    </w:p>
    <w:p w14:paraId="1C145E78" w14:textId="77777777" w:rsidR="005859C4" w:rsidRDefault="005859C4" w:rsidP="004F40E0">
      <w:pPr>
        <w:pStyle w:val="NormalWeb"/>
        <w:spacing w:beforeAutospacing="0" w:after="120" w:afterAutospacing="0" w:line="480" w:lineRule="auto"/>
        <w:jc w:val="both"/>
      </w:pPr>
      <w:r>
        <w:rPr>
          <w:lang w:val="en-US"/>
        </w:rPr>
        <w:t>Ricotta, C.,</w:t>
      </w:r>
      <w:r w:rsidR="00044A31">
        <w:rPr>
          <w:lang w:val="en-US"/>
        </w:rPr>
        <w:t xml:space="preserve"> </w:t>
      </w:r>
      <w:r>
        <w:rPr>
          <w:lang w:val="en-US"/>
        </w:rPr>
        <w:t xml:space="preserve">2005. Through the jungle of biological diversity. </w:t>
      </w:r>
      <w:r>
        <w:rPr>
          <w:iCs/>
        </w:rPr>
        <w:t xml:space="preserve">Acta </w:t>
      </w:r>
      <w:proofErr w:type="spellStart"/>
      <w:r>
        <w:rPr>
          <w:iCs/>
        </w:rPr>
        <w:t>Biotheoretica</w:t>
      </w:r>
      <w:proofErr w:type="spellEnd"/>
      <w:r w:rsidR="00044A31">
        <w:rPr>
          <w:iCs/>
        </w:rPr>
        <w:t xml:space="preserve"> </w:t>
      </w:r>
      <w:r>
        <w:rPr>
          <w:iCs/>
        </w:rPr>
        <w:t>53:</w:t>
      </w:r>
      <w:r>
        <w:t xml:space="preserve"> 29–38.</w:t>
      </w:r>
    </w:p>
    <w:p w14:paraId="5478D538" w14:textId="77777777" w:rsidR="005859C4" w:rsidRDefault="005859C4" w:rsidP="004F40E0">
      <w:pPr>
        <w:suppressAutoHyphens w:val="0"/>
        <w:spacing w:after="120" w:line="480" w:lineRule="auto"/>
        <w:jc w:val="both"/>
        <w:rPr>
          <w:rFonts w:ascii="Times New Roman" w:hAnsi="Times New Roman" w:cs="Times New Roman"/>
          <w:sz w:val="24"/>
          <w:szCs w:val="24"/>
          <w:lang w:val="en-US" w:eastAsia="pt-BR"/>
        </w:rPr>
      </w:pPr>
      <w:r>
        <w:rPr>
          <w:rFonts w:ascii="Times New Roman" w:hAnsi="Times New Roman" w:cs="Times New Roman"/>
          <w:sz w:val="24"/>
          <w:szCs w:val="24"/>
          <w:lang w:eastAsia="pt-BR"/>
        </w:rPr>
        <w:t xml:space="preserve">Valério, S. B., Y. </w:t>
      </w:r>
      <w:proofErr w:type="spellStart"/>
      <w:proofErr w:type="gramStart"/>
      <w:r>
        <w:rPr>
          <w:rFonts w:ascii="Times New Roman" w:hAnsi="Times New Roman" w:cs="Times New Roman"/>
          <w:sz w:val="24"/>
          <w:szCs w:val="24"/>
          <w:lang w:eastAsia="pt-BR"/>
        </w:rPr>
        <w:t>R.Súarez</w:t>
      </w:r>
      <w:proofErr w:type="spellEnd"/>
      <w:proofErr w:type="gramEnd"/>
      <w:r>
        <w:rPr>
          <w:rFonts w:ascii="Times New Roman" w:hAnsi="Times New Roman" w:cs="Times New Roman"/>
          <w:sz w:val="24"/>
          <w:szCs w:val="24"/>
          <w:lang w:eastAsia="pt-BR"/>
        </w:rPr>
        <w:t xml:space="preserve">, T. R. Felipe, K. K. </w:t>
      </w:r>
      <w:proofErr w:type="spellStart"/>
      <w:r>
        <w:rPr>
          <w:rFonts w:ascii="Times New Roman" w:hAnsi="Times New Roman" w:cs="Times New Roman"/>
          <w:sz w:val="24"/>
          <w:szCs w:val="24"/>
          <w:lang w:eastAsia="pt-BR"/>
        </w:rPr>
        <w:t>Tondato</w:t>
      </w:r>
      <w:proofErr w:type="spellEnd"/>
      <w:r w:rsidR="00044A31">
        <w:rPr>
          <w:rFonts w:ascii="Times New Roman" w:hAnsi="Times New Roman" w:cs="Times New Roman"/>
          <w:sz w:val="24"/>
          <w:szCs w:val="24"/>
          <w:lang w:eastAsia="pt-BR"/>
        </w:rPr>
        <w:t xml:space="preserve"> </w:t>
      </w:r>
      <w:r>
        <w:rPr>
          <w:rFonts w:ascii="Times New Roman" w:hAnsi="Times New Roman" w:cs="Times New Roman"/>
          <w:sz w:val="24"/>
          <w:szCs w:val="24"/>
          <w:lang w:eastAsia="pt-BR"/>
        </w:rPr>
        <w:t>&amp; L. Q. L. Ximenes,</w:t>
      </w:r>
      <w:r w:rsidR="00044A31">
        <w:rPr>
          <w:rFonts w:ascii="Times New Roman" w:hAnsi="Times New Roman" w:cs="Times New Roman"/>
          <w:sz w:val="24"/>
          <w:szCs w:val="24"/>
          <w:lang w:eastAsia="pt-BR"/>
        </w:rPr>
        <w:t xml:space="preserve"> </w:t>
      </w:r>
      <w:r>
        <w:rPr>
          <w:rFonts w:ascii="Times New Roman" w:hAnsi="Times New Roman" w:cs="Times New Roman"/>
          <w:sz w:val="24"/>
          <w:szCs w:val="24"/>
          <w:lang w:eastAsia="pt-BR"/>
        </w:rPr>
        <w:t xml:space="preserve">2007. </w:t>
      </w:r>
      <w:r>
        <w:rPr>
          <w:rFonts w:ascii="Times New Roman" w:hAnsi="Times New Roman" w:cs="Times New Roman"/>
          <w:sz w:val="24"/>
          <w:szCs w:val="24"/>
          <w:lang w:val="en-US" w:eastAsia="pt-BR"/>
        </w:rPr>
        <w:t xml:space="preserve">Organization patterns of headwater-stream fish communities in the Upper Paraguay-Paraná basins. </w:t>
      </w:r>
      <w:proofErr w:type="spellStart"/>
      <w:r>
        <w:rPr>
          <w:rFonts w:ascii="Times New Roman" w:hAnsi="Times New Roman" w:cs="Times New Roman"/>
          <w:iCs/>
          <w:sz w:val="24"/>
          <w:szCs w:val="24"/>
          <w:lang w:val="en-US" w:eastAsia="pt-BR"/>
        </w:rPr>
        <w:t>Hydrobiologia</w:t>
      </w:r>
      <w:proofErr w:type="spellEnd"/>
      <w:r w:rsidR="00044A31">
        <w:rPr>
          <w:rFonts w:ascii="Times New Roman" w:hAnsi="Times New Roman" w:cs="Times New Roman"/>
          <w:iCs/>
          <w:sz w:val="24"/>
          <w:szCs w:val="24"/>
          <w:lang w:val="en-US" w:eastAsia="pt-BR"/>
        </w:rPr>
        <w:t xml:space="preserve"> </w:t>
      </w:r>
      <w:r>
        <w:rPr>
          <w:rFonts w:ascii="Times New Roman" w:hAnsi="Times New Roman" w:cs="Times New Roman"/>
          <w:iCs/>
          <w:sz w:val="24"/>
          <w:szCs w:val="24"/>
          <w:lang w:val="en-US" w:eastAsia="pt-BR"/>
        </w:rPr>
        <w:t>583</w:t>
      </w:r>
      <w:r>
        <w:rPr>
          <w:rFonts w:ascii="Times New Roman" w:hAnsi="Times New Roman" w:cs="Times New Roman"/>
          <w:sz w:val="24"/>
          <w:szCs w:val="24"/>
          <w:lang w:val="en-US" w:eastAsia="pt-BR"/>
        </w:rPr>
        <w:t>: 241–250.</w:t>
      </w:r>
    </w:p>
    <w:p w14:paraId="3A98A4F4" w14:textId="77777777" w:rsidR="005859C4" w:rsidRDefault="005859C4" w:rsidP="004F40E0">
      <w:pPr>
        <w:suppressAutoHyphens w:val="0"/>
        <w:spacing w:after="120" w:line="480" w:lineRule="auto"/>
        <w:jc w:val="both"/>
        <w:rPr>
          <w:rFonts w:ascii="Times New Roman" w:hAnsi="Times New Roman" w:cs="Times New Roman"/>
          <w:sz w:val="24"/>
          <w:szCs w:val="24"/>
          <w:lang w:val="en-US" w:eastAsia="pt-BR"/>
        </w:rPr>
      </w:pPr>
      <w:proofErr w:type="spellStart"/>
      <w:r>
        <w:rPr>
          <w:rFonts w:ascii="Times New Roman" w:hAnsi="Times New Roman" w:cs="Times New Roman"/>
          <w:sz w:val="24"/>
          <w:szCs w:val="24"/>
          <w:lang w:val="en-US" w:eastAsia="pt-BR"/>
        </w:rPr>
        <w:t>Villéger</w:t>
      </w:r>
      <w:proofErr w:type="spellEnd"/>
      <w:r>
        <w:rPr>
          <w:rFonts w:ascii="Times New Roman" w:hAnsi="Times New Roman" w:cs="Times New Roman"/>
          <w:sz w:val="24"/>
          <w:szCs w:val="24"/>
          <w:lang w:val="en-US" w:eastAsia="pt-BR"/>
        </w:rPr>
        <w:t xml:space="preserve">, S., G. </w:t>
      </w:r>
      <w:proofErr w:type="spellStart"/>
      <w:r>
        <w:rPr>
          <w:rFonts w:ascii="Times New Roman" w:hAnsi="Times New Roman" w:cs="Times New Roman"/>
          <w:sz w:val="24"/>
          <w:szCs w:val="24"/>
          <w:lang w:val="en-US" w:eastAsia="pt-BR"/>
        </w:rPr>
        <w:t>Grenouillet</w:t>
      </w:r>
      <w:proofErr w:type="spellEnd"/>
      <w:r w:rsidR="00044A31">
        <w:rPr>
          <w:rFonts w:ascii="Times New Roman" w:hAnsi="Times New Roman" w:cs="Times New Roman"/>
          <w:sz w:val="24"/>
          <w:szCs w:val="24"/>
          <w:lang w:val="en-US" w:eastAsia="pt-BR"/>
        </w:rPr>
        <w:t xml:space="preserve"> </w:t>
      </w:r>
      <w:r>
        <w:rPr>
          <w:rFonts w:ascii="Times New Roman" w:hAnsi="Times New Roman" w:cs="Times New Roman"/>
          <w:sz w:val="24"/>
          <w:szCs w:val="24"/>
          <w:lang w:val="en-US" w:eastAsia="pt-BR"/>
        </w:rPr>
        <w:t xml:space="preserve">&amp; S. </w:t>
      </w:r>
      <w:proofErr w:type="spellStart"/>
      <w:r>
        <w:rPr>
          <w:rFonts w:ascii="Times New Roman" w:hAnsi="Times New Roman" w:cs="Times New Roman"/>
          <w:sz w:val="24"/>
          <w:szCs w:val="24"/>
          <w:lang w:val="en-US" w:eastAsia="pt-BR"/>
        </w:rPr>
        <w:t>Brosse</w:t>
      </w:r>
      <w:proofErr w:type="spellEnd"/>
      <w:r>
        <w:rPr>
          <w:rFonts w:ascii="Times New Roman" w:hAnsi="Times New Roman" w:cs="Times New Roman"/>
          <w:sz w:val="24"/>
          <w:szCs w:val="24"/>
          <w:lang w:val="en-US" w:eastAsia="pt-BR"/>
        </w:rPr>
        <w:t xml:space="preserve">, 2013. Decomposing functional </w:t>
      </w:r>
      <w:r>
        <w:rPr>
          <w:rFonts w:ascii="Times New Roman" w:hAnsi="Times New Roman" w:cs="Times New Roman"/>
          <w:sz w:val="24"/>
          <w:szCs w:val="24"/>
          <w:lang w:eastAsia="pt-BR"/>
        </w:rPr>
        <w:t>β</w:t>
      </w:r>
      <w:r>
        <w:rPr>
          <w:rFonts w:ascii="Times New Roman" w:hAnsi="Times New Roman" w:cs="Times New Roman"/>
          <w:sz w:val="24"/>
          <w:szCs w:val="24"/>
          <w:lang w:val="en-US" w:eastAsia="pt-BR"/>
        </w:rPr>
        <w:t xml:space="preserve">-diversity reveals that low functional </w:t>
      </w:r>
      <w:r>
        <w:rPr>
          <w:rFonts w:ascii="Times New Roman" w:hAnsi="Times New Roman" w:cs="Times New Roman"/>
          <w:sz w:val="24"/>
          <w:szCs w:val="24"/>
          <w:lang w:eastAsia="pt-BR"/>
        </w:rPr>
        <w:t>β</w:t>
      </w:r>
      <w:r>
        <w:rPr>
          <w:rFonts w:ascii="Times New Roman" w:hAnsi="Times New Roman" w:cs="Times New Roman"/>
          <w:sz w:val="24"/>
          <w:szCs w:val="24"/>
          <w:lang w:val="en-US" w:eastAsia="pt-BR"/>
        </w:rPr>
        <w:t xml:space="preserve">-diversity is driven by low functional turnover in European fish </w:t>
      </w:r>
      <w:proofErr w:type="spellStart"/>
      <w:proofErr w:type="gramStart"/>
      <w:r>
        <w:rPr>
          <w:rFonts w:ascii="Times New Roman" w:hAnsi="Times New Roman" w:cs="Times New Roman"/>
          <w:sz w:val="24"/>
          <w:szCs w:val="24"/>
          <w:lang w:val="en-US" w:eastAsia="pt-BR"/>
        </w:rPr>
        <w:t>assemblages.</w:t>
      </w:r>
      <w:r>
        <w:rPr>
          <w:rFonts w:ascii="Times New Roman" w:hAnsi="Times New Roman" w:cs="Times New Roman"/>
          <w:iCs/>
          <w:sz w:val="24"/>
          <w:szCs w:val="24"/>
          <w:lang w:val="en-US" w:eastAsia="pt-BR"/>
        </w:rPr>
        <w:t>Global</w:t>
      </w:r>
      <w:proofErr w:type="spellEnd"/>
      <w:proofErr w:type="gramEnd"/>
      <w:r>
        <w:rPr>
          <w:rFonts w:ascii="Times New Roman" w:hAnsi="Times New Roman" w:cs="Times New Roman"/>
          <w:iCs/>
          <w:sz w:val="24"/>
          <w:szCs w:val="24"/>
          <w:lang w:val="en-US" w:eastAsia="pt-BR"/>
        </w:rPr>
        <w:t xml:space="preserve"> Ecology and Biogeography</w:t>
      </w:r>
      <w:r w:rsidR="00044A31">
        <w:rPr>
          <w:rFonts w:ascii="Times New Roman" w:hAnsi="Times New Roman" w:cs="Times New Roman"/>
          <w:iCs/>
          <w:sz w:val="24"/>
          <w:szCs w:val="24"/>
          <w:lang w:val="en-US" w:eastAsia="pt-BR"/>
        </w:rPr>
        <w:t xml:space="preserve"> </w:t>
      </w:r>
      <w:r>
        <w:rPr>
          <w:rFonts w:ascii="Times New Roman" w:hAnsi="Times New Roman" w:cs="Times New Roman"/>
          <w:iCs/>
          <w:sz w:val="24"/>
          <w:szCs w:val="24"/>
          <w:lang w:val="en-US" w:eastAsia="pt-BR"/>
        </w:rPr>
        <w:t>22</w:t>
      </w:r>
      <w:r>
        <w:rPr>
          <w:rFonts w:ascii="Times New Roman" w:hAnsi="Times New Roman" w:cs="Times New Roman"/>
          <w:sz w:val="24"/>
          <w:szCs w:val="24"/>
          <w:lang w:val="en-US" w:eastAsia="pt-BR"/>
        </w:rPr>
        <w:t>: 671–681.</w:t>
      </w:r>
    </w:p>
    <w:p w14:paraId="0CFCF5CB" w14:textId="77777777" w:rsidR="005859C4" w:rsidRDefault="005859C4" w:rsidP="004F40E0">
      <w:pPr>
        <w:spacing w:after="120" w:line="480" w:lineRule="auto"/>
        <w:jc w:val="both"/>
        <w:rPr>
          <w:rFonts w:ascii="Times New Roman" w:hAnsi="Times New Roman" w:cs="Times New Roman"/>
          <w:sz w:val="24"/>
          <w:szCs w:val="24"/>
        </w:rPr>
      </w:pPr>
      <w:r w:rsidRPr="00D21A6C">
        <w:rPr>
          <w:rFonts w:ascii="Times New Roman" w:hAnsi="Times New Roman" w:cs="Times New Roman"/>
          <w:sz w:val="24"/>
          <w:szCs w:val="24"/>
          <w:lang w:val="de-DE"/>
        </w:rPr>
        <w:t xml:space="preserve">Weitzman, S. H., N. A. </w:t>
      </w:r>
      <w:proofErr w:type="spellStart"/>
      <w:r w:rsidRPr="00D21A6C">
        <w:rPr>
          <w:rFonts w:ascii="Times New Roman" w:hAnsi="Times New Roman" w:cs="Times New Roman"/>
          <w:sz w:val="24"/>
          <w:szCs w:val="24"/>
          <w:lang w:val="de-DE"/>
        </w:rPr>
        <w:t>Menezes</w:t>
      </w:r>
      <w:proofErr w:type="spellEnd"/>
      <w:r w:rsidRPr="00D21A6C">
        <w:rPr>
          <w:rFonts w:ascii="Times New Roman" w:hAnsi="Times New Roman" w:cs="Times New Roman"/>
          <w:sz w:val="24"/>
          <w:szCs w:val="24"/>
          <w:lang w:val="de-DE"/>
        </w:rPr>
        <w:t xml:space="preserve"> &amp; M. J. Weitzman, 1988. </w:t>
      </w:r>
      <w:r>
        <w:rPr>
          <w:rFonts w:ascii="Times New Roman" w:hAnsi="Times New Roman" w:cs="Times New Roman"/>
          <w:sz w:val="24"/>
          <w:szCs w:val="24"/>
          <w:lang w:val="en-US"/>
        </w:rPr>
        <w:t xml:space="preserve">Phylogenetic biogeography of the </w:t>
      </w:r>
      <w:proofErr w:type="spellStart"/>
      <w:r>
        <w:rPr>
          <w:rFonts w:ascii="Times New Roman" w:hAnsi="Times New Roman" w:cs="Times New Roman"/>
          <w:sz w:val="24"/>
          <w:szCs w:val="24"/>
          <w:lang w:val="en-US"/>
        </w:rPr>
        <w:t>Glandulocaudinae</w:t>
      </w:r>
      <w:proofErr w:type="spellEnd"/>
      <w:r>
        <w:rPr>
          <w:rFonts w:ascii="Times New Roman" w:hAnsi="Times New Roman" w:cs="Times New Roman"/>
          <w:sz w:val="24"/>
          <w:szCs w:val="24"/>
          <w:lang w:val="en-US"/>
        </w:rPr>
        <w:t xml:space="preserve"> (Teleostei: </w:t>
      </w:r>
      <w:proofErr w:type="spellStart"/>
      <w:r>
        <w:rPr>
          <w:rFonts w:ascii="Times New Roman" w:hAnsi="Times New Roman" w:cs="Times New Roman"/>
          <w:sz w:val="24"/>
          <w:szCs w:val="24"/>
          <w:lang w:val="en-US"/>
        </w:rPr>
        <w:t>Characiformes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Characidae</w:t>
      </w:r>
      <w:proofErr w:type="spellEnd"/>
      <w:r>
        <w:rPr>
          <w:rFonts w:ascii="Times New Roman" w:hAnsi="Times New Roman" w:cs="Times New Roman"/>
          <w:sz w:val="24"/>
          <w:szCs w:val="24"/>
          <w:lang w:val="en-US"/>
        </w:rPr>
        <w:t xml:space="preserve">) with comments on distribution of the other freshwater fishes in eastern and southeastern Brazil. In </w:t>
      </w:r>
      <w:proofErr w:type="spellStart"/>
      <w:r>
        <w:rPr>
          <w:rFonts w:ascii="Times New Roman" w:hAnsi="Times New Roman" w:cs="Times New Roman"/>
          <w:sz w:val="24"/>
          <w:szCs w:val="24"/>
          <w:lang w:val="en-US"/>
        </w:rPr>
        <w:t>Vanzolini</w:t>
      </w:r>
      <w:proofErr w:type="spellEnd"/>
      <w:r>
        <w:rPr>
          <w:rFonts w:ascii="Times New Roman" w:hAnsi="Times New Roman" w:cs="Times New Roman"/>
          <w:sz w:val="24"/>
          <w:szCs w:val="24"/>
          <w:lang w:val="en-US"/>
        </w:rPr>
        <w:t xml:space="preserve">, P. E. &amp; W. R. </w:t>
      </w:r>
      <w:proofErr w:type="spellStart"/>
      <w:r>
        <w:rPr>
          <w:rFonts w:ascii="Times New Roman" w:hAnsi="Times New Roman" w:cs="Times New Roman"/>
          <w:sz w:val="24"/>
          <w:szCs w:val="24"/>
          <w:lang w:val="en-US"/>
        </w:rPr>
        <w:t>Heyer</w:t>
      </w:r>
      <w:proofErr w:type="spellEnd"/>
      <w:r>
        <w:rPr>
          <w:rFonts w:ascii="Times New Roman" w:hAnsi="Times New Roman" w:cs="Times New Roman"/>
          <w:sz w:val="24"/>
          <w:szCs w:val="24"/>
          <w:lang w:val="en-US"/>
        </w:rPr>
        <w:t xml:space="preserve"> (eds), Proceedings of a Workshop on Neotropical Distribution Patterns. </w:t>
      </w:r>
      <w:r>
        <w:rPr>
          <w:rFonts w:ascii="Times New Roman" w:hAnsi="Times New Roman" w:cs="Times New Roman"/>
          <w:sz w:val="24"/>
          <w:szCs w:val="24"/>
        </w:rPr>
        <w:t>Academia Brasileira de Ciências, Rio de Janeiro: 379–427.</w:t>
      </w:r>
    </w:p>
    <w:p w14:paraId="5F6E155B" w14:textId="77777777" w:rsidR="005859C4" w:rsidRPr="00C612F9" w:rsidRDefault="005859C4" w:rsidP="004F40E0">
      <w:pPr>
        <w:spacing w:after="120" w:line="480" w:lineRule="auto"/>
        <w:jc w:val="both"/>
        <w:rPr>
          <w:rFonts w:ascii="Times New Roman" w:hAnsi="Times New Roman" w:cs="Times New Roman"/>
          <w:sz w:val="24"/>
          <w:szCs w:val="24"/>
          <w:lang w:val="en-US"/>
        </w:rPr>
      </w:pPr>
      <w:r>
        <w:rPr>
          <w:rFonts w:ascii="Times New Roman" w:hAnsi="Times New Roman" w:cs="Times New Roman"/>
          <w:sz w:val="24"/>
          <w:szCs w:val="24"/>
        </w:rPr>
        <w:lastRenderedPageBreak/>
        <w:t xml:space="preserve">Wright, D. H., B. D. Patterson, G. M. </w:t>
      </w:r>
      <w:proofErr w:type="spellStart"/>
      <w:r>
        <w:rPr>
          <w:rFonts w:ascii="Times New Roman" w:hAnsi="Times New Roman" w:cs="Times New Roman"/>
          <w:sz w:val="24"/>
          <w:szCs w:val="24"/>
        </w:rPr>
        <w:t>Mikkelson</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Cutler</w:t>
      </w:r>
      <w:proofErr w:type="spellEnd"/>
      <w:r>
        <w:rPr>
          <w:rFonts w:ascii="Times New Roman" w:hAnsi="Times New Roman" w:cs="Times New Roman"/>
          <w:sz w:val="24"/>
          <w:szCs w:val="24"/>
        </w:rPr>
        <w:t xml:space="preserve"> &amp; W. </w:t>
      </w:r>
      <w:proofErr w:type="spellStart"/>
      <w:r>
        <w:rPr>
          <w:rFonts w:ascii="Times New Roman" w:hAnsi="Times New Roman" w:cs="Times New Roman"/>
          <w:sz w:val="24"/>
          <w:szCs w:val="24"/>
        </w:rPr>
        <w:t>Atmar</w:t>
      </w:r>
      <w:proofErr w:type="spellEnd"/>
      <w:r>
        <w:rPr>
          <w:rFonts w:ascii="Times New Roman" w:hAnsi="Times New Roman" w:cs="Times New Roman"/>
          <w:sz w:val="24"/>
          <w:szCs w:val="24"/>
        </w:rPr>
        <w:t xml:space="preserve">, 1998. </w:t>
      </w:r>
      <w:r>
        <w:rPr>
          <w:rFonts w:ascii="Times New Roman" w:hAnsi="Times New Roman" w:cs="Times New Roman"/>
          <w:sz w:val="24"/>
          <w:szCs w:val="24"/>
          <w:lang w:val="en-US"/>
        </w:rPr>
        <w:t xml:space="preserve">A comparative analysis of nested subset patterns of assemblage composition. </w:t>
      </w:r>
      <w:proofErr w:type="spellStart"/>
      <w:r w:rsidRPr="00C612F9">
        <w:rPr>
          <w:rFonts w:ascii="Times New Roman" w:hAnsi="Times New Roman" w:cs="Times New Roman"/>
          <w:sz w:val="24"/>
          <w:szCs w:val="24"/>
          <w:lang w:val="en-US"/>
        </w:rPr>
        <w:t>Oecologia</w:t>
      </w:r>
      <w:proofErr w:type="spellEnd"/>
      <w:r w:rsidRPr="00C612F9">
        <w:rPr>
          <w:rFonts w:ascii="Times New Roman" w:hAnsi="Times New Roman" w:cs="Times New Roman"/>
          <w:sz w:val="24"/>
          <w:szCs w:val="24"/>
          <w:lang w:val="en-US"/>
        </w:rPr>
        <w:t>, 113: 1–20.</w:t>
      </w:r>
    </w:p>
    <w:p w14:paraId="1D362F22" w14:textId="39022546" w:rsidR="007A169D" w:rsidRDefault="007A169D">
      <w:pPr>
        <w:suppressAutoHyphens w:val="0"/>
        <w:spacing w:after="0" w:line="240" w:lineRule="auto"/>
        <w:rPr>
          <w:ins w:id="236" w:author="Gabriel Nakamura" w:date="2020-05-04T12:47:00Z"/>
          <w:lang w:val="en-US"/>
        </w:rPr>
      </w:pPr>
      <w:ins w:id="237" w:author="Gabriel Nakamura" w:date="2020-05-04T12:47:00Z">
        <w:r>
          <w:rPr>
            <w:lang w:val="en-US"/>
          </w:rPr>
          <w:br w:type="page"/>
        </w:r>
      </w:ins>
    </w:p>
    <w:p w14:paraId="225CB47D" w14:textId="086B900F" w:rsidR="005859C4" w:rsidRPr="007A169D" w:rsidDel="007A169D" w:rsidRDefault="005859C4" w:rsidP="007A169D">
      <w:pPr>
        <w:suppressAutoHyphens w:val="0"/>
        <w:spacing w:after="120" w:line="480" w:lineRule="auto"/>
        <w:jc w:val="both"/>
        <w:rPr>
          <w:del w:id="238" w:author="Gabriel Nakamura" w:date="2020-05-04T12:47:00Z"/>
          <w:rFonts w:ascii="Times New Roman" w:hAnsi="Times New Roman" w:cs="Times New Roman"/>
          <w:sz w:val="24"/>
          <w:szCs w:val="24"/>
          <w:lang w:val="en-US"/>
          <w:rPrChange w:id="239" w:author="Gabriel Nakamura" w:date="2020-05-04T12:47:00Z">
            <w:rPr>
              <w:del w:id="240" w:author="Gabriel Nakamura" w:date="2020-05-04T12:47:00Z"/>
              <w:lang w:val="en-US"/>
            </w:rPr>
          </w:rPrChange>
        </w:rPr>
        <w:pPrChange w:id="241" w:author="Gabriel Nakamura" w:date="2020-05-04T12:47:00Z">
          <w:pPr>
            <w:suppressAutoHyphens w:val="0"/>
            <w:spacing w:after="120" w:line="480" w:lineRule="auto"/>
            <w:ind w:left="482" w:hanging="482"/>
            <w:jc w:val="both"/>
          </w:pPr>
        </w:pPrChange>
      </w:pPr>
    </w:p>
    <w:p w14:paraId="42BAF47B" w14:textId="77777777" w:rsidR="0015366C" w:rsidRPr="007A169D" w:rsidRDefault="00F13699" w:rsidP="0015366C">
      <w:pPr>
        <w:suppressAutoHyphens w:val="0"/>
        <w:spacing w:after="120" w:line="480" w:lineRule="auto"/>
        <w:ind w:left="482" w:hanging="482"/>
        <w:jc w:val="both"/>
        <w:rPr>
          <w:rFonts w:ascii="Times New Roman" w:hAnsi="Times New Roman" w:cs="Times New Roman"/>
          <w:sz w:val="24"/>
          <w:szCs w:val="24"/>
          <w:lang w:val="en-US"/>
          <w:rPrChange w:id="242" w:author="Gabriel Nakamura" w:date="2020-05-04T12:47:00Z">
            <w:rPr>
              <w:lang w:val="en-US"/>
            </w:rPr>
          </w:rPrChange>
        </w:rPr>
      </w:pPr>
      <w:r w:rsidRPr="007A169D">
        <w:rPr>
          <w:rFonts w:ascii="Times New Roman" w:hAnsi="Times New Roman" w:cs="Times New Roman"/>
          <w:b/>
          <w:bCs/>
          <w:sz w:val="24"/>
          <w:szCs w:val="24"/>
          <w:lang w:val="en-US"/>
          <w:rPrChange w:id="243" w:author="Gabriel Nakamura" w:date="2020-05-04T12:47:00Z">
            <w:rPr>
              <w:b/>
              <w:bCs/>
              <w:lang w:val="en-US"/>
            </w:rPr>
          </w:rPrChange>
        </w:rPr>
        <w:t>Figure captions</w:t>
      </w:r>
      <w:r w:rsidR="0015366C" w:rsidRPr="007A169D">
        <w:rPr>
          <w:rFonts w:ascii="Times New Roman" w:hAnsi="Times New Roman" w:cs="Times New Roman"/>
          <w:sz w:val="24"/>
          <w:szCs w:val="24"/>
          <w:lang w:val="en-US"/>
          <w:rPrChange w:id="244" w:author="Gabriel Nakamura" w:date="2020-05-04T12:47:00Z">
            <w:rPr>
              <w:lang w:val="en-US"/>
            </w:rPr>
          </w:rPrChange>
        </w:rPr>
        <w:t xml:space="preserve">: </w:t>
      </w:r>
    </w:p>
    <w:p w14:paraId="1941F751" w14:textId="1BC5C6FF" w:rsidR="0015366C" w:rsidRPr="007A169D" w:rsidRDefault="0015366C" w:rsidP="0015366C">
      <w:pPr>
        <w:suppressAutoHyphens w:val="0"/>
        <w:spacing w:after="120" w:line="480" w:lineRule="auto"/>
        <w:ind w:left="482" w:hanging="482"/>
        <w:jc w:val="both"/>
        <w:rPr>
          <w:rFonts w:ascii="Times New Roman" w:hAnsi="Times New Roman" w:cs="Times New Roman"/>
          <w:sz w:val="24"/>
          <w:szCs w:val="24"/>
          <w:lang w:val="en-US"/>
          <w:rPrChange w:id="245" w:author="Gabriel Nakamura" w:date="2020-05-04T12:47:00Z">
            <w:rPr>
              <w:lang w:val="en-US"/>
            </w:rPr>
          </w:rPrChange>
        </w:rPr>
      </w:pPr>
    </w:p>
    <w:p w14:paraId="12B98FBB" w14:textId="77777777" w:rsidR="0015366C" w:rsidRPr="007A169D" w:rsidRDefault="0015366C" w:rsidP="0015366C">
      <w:pPr>
        <w:suppressAutoHyphens w:val="0"/>
        <w:spacing w:after="0" w:line="480" w:lineRule="auto"/>
        <w:ind w:left="482" w:hanging="482"/>
        <w:jc w:val="both"/>
        <w:rPr>
          <w:rFonts w:ascii="Times New Roman" w:hAnsi="Times New Roman" w:cs="Times New Roman"/>
          <w:sz w:val="24"/>
          <w:szCs w:val="24"/>
          <w:lang w:val="en-US"/>
          <w:rPrChange w:id="246" w:author="Gabriel Nakamura" w:date="2020-05-04T12:47:00Z">
            <w:rPr>
              <w:lang w:val="en-US"/>
            </w:rPr>
          </w:rPrChange>
        </w:rPr>
      </w:pPr>
      <w:r w:rsidRPr="007A169D">
        <w:rPr>
          <w:rFonts w:ascii="Times New Roman" w:hAnsi="Times New Roman" w:cs="Times New Roman"/>
          <w:b/>
          <w:sz w:val="24"/>
          <w:szCs w:val="24"/>
          <w:lang w:val="en-US" w:eastAsia="pt-BR"/>
          <w:rPrChange w:id="247" w:author="Gabriel Nakamura" w:date="2020-05-04T12:47:00Z">
            <w:rPr>
              <w:rFonts w:ascii="Times New Roman" w:hAnsi="Times New Roman" w:cs="Times New Roman"/>
              <w:b/>
              <w:lang w:val="en-US" w:eastAsia="pt-BR"/>
            </w:rPr>
          </w:rPrChange>
        </w:rPr>
        <w:t xml:space="preserve">Fig. 1 </w:t>
      </w:r>
      <w:r w:rsidRPr="007A169D">
        <w:rPr>
          <w:rFonts w:ascii="Times New Roman" w:hAnsi="Times New Roman" w:cs="Times New Roman"/>
          <w:sz w:val="24"/>
          <w:szCs w:val="24"/>
          <w:lang w:val="en-US" w:eastAsia="pt-BR"/>
          <w:rPrChange w:id="248" w:author="Gabriel Nakamura" w:date="2020-05-04T12:47:00Z">
            <w:rPr>
              <w:rFonts w:ascii="Times New Roman" w:hAnsi="Times New Roman" w:cs="Times New Roman"/>
              <w:lang w:val="en-US" w:eastAsia="pt-BR"/>
            </w:rPr>
          </w:rPrChange>
        </w:rPr>
        <w:t>Headwater streams sampled in an interface region of the Paraná and Paraguay basins. Filled circles represent streams of the Paraná basin, and filled triangles represent streams of the Paraguay basin. The names of streams and their respective codes are indicated at the bottom of the map (</w:t>
      </w:r>
      <w:proofErr w:type="spellStart"/>
      <w:r w:rsidRPr="007A169D">
        <w:rPr>
          <w:rFonts w:ascii="Times New Roman" w:hAnsi="Times New Roman" w:cs="Times New Roman"/>
          <w:sz w:val="24"/>
          <w:szCs w:val="24"/>
          <w:lang w:val="en-US" w:eastAsia="pt-BR"/>
          <w:rPrChange w:id="249" w:author="Gabriel Nakamura" w:date="2020-05-04T12:47:00Z">
            <w:rPr>
              <w:rFonts w:ascii="Times New Roman" w:hAnsi="Times New Roman" w:cs="Times New Roman"/>
              <w:lang w:val="en-US" w:eastAsia="pt-BR"/>
            </w:rPr>
          </w:rPrChange>
        </w:rPr>
        <w:t>Valério</w:t>
      </w:r>
      <w:proofErr w:type="spellEnd"/>
      <w:r w:rsidRPr="007A169D">
        <w:rPr>
          <w:rFonts w:ascii="Times New Roman" w:hAnsi="Times New Roman" w:cs="Times New Roman"/>
          <w:sz w:val="24"/>
          <w:szCs w:val="24"/>
          <w:lang w:val="en-US" w:eastAsia="pt-BR"/>
          <w:rPrChange w:id="250" w:author="Gabriel Nakamura" w:date="2020-05-04T12:47:00Z">
            <w:rPr>
              <w:rFonts w:ascii="Times New Roman" w:hAnsi="Times New Roman" w:cs="Times New Roman"/>
              <w:lang w:val="en-US" w:eastAsia="pt-BR"/>
            </w:rPr>
          </w:rPrChange>
        </w:rPr>
        <w:t xml:space="preserve"> et al 2007)</w:t>
      </w:r>
    </w:p>
    <w:p w14:paraId="73CBC056" w14:textId="77777777" w:rsidR="0015366C" w:rsidRPr="007A169D" w:rsidRDefault="0015366C" w:rsidP="0015366C">
      <w:pPr>
        <w:suppressAutoHyphens w:val="0"/>
        <w:spacing w:after="120" w:line="480" w:lineRule="auto"/>
        <w:ind w:left="482" w:hanging="482"/>
        <w:jc w:val="both"/>
        <w:rPr>
          <w:rFonts w:ascii="Times New Roman" w:hAnsi="Times New Roman" w:cs="Times New Roman"/>
          <w:sz w:val="24"/>
          <w:szCs w:val="24"/>
          <w:lang w:val="en-US"/>
          <w:rPrChange w:id="251" w:author="Gabriel Nakamura" w:date="2020-05-04T12:47:00Z">
            <w:rPr>
              <w:lang w:val="en-US"/>
            </w:rPr>
          </w:rPrChange>
        </w:rPr>
      </w:pPr>
    </w:p>
    <w:p w14:paraId="6A9EA76A" w14:textId="2DE70557" w:rsidR="0015366C" w:rsidRPr="007A169D" w:rsidRDefault="0015366C" w:rsidP="0015366C">
      <w:pPr>
        <w:suppressAutoHyphens w:val="0"/>
        <w:spacing w:after="0" w:line="480" w:lineRule="auto"/>
        <w:ind w:left="482" w:hanging="482"/>
        <w:jc w:val="both"/>
        <w:rPr>
          <w:rFonts w:ascii="Times New Roman" w:hAnsi="Times New Roman" w:cs="Times New Roman"/>
          <w:sz w:val="24"/>
          <w:szCs w:val="24"/>
          <w:lang w:val="en-US"/>
          <w:rPrChange w:id="252" w:author="Gabriel Nakamura" w:date="2020-05-04T12:47:00Z">
            <w:rPr>
              <w:lang w:val="en-US"/>
            </w:rPr>
          </w:rPrChange>
        </w:rPr>
      </w:pPr>
      <w:r w:rsidRPr="007A169D">
        <w:rPr>
          <w:rFonts w:ascii="Times New Roman" w:hAnsi="Times New Roman" w:cs="Times New Roman"/>
          <w:b/>
          <w:color w:val="000000"/>
          <w:sz w:val="24"/>
          <w:szCs w:val="24"/>
          <w:lang w:val="en-US" w:eastAsia="pt-BR"/>
          <w:rPrChange w:id="253" w:author="Gabriel Nakamura" w:date="2020-05-04T12:47:00Z">
            <w:rPr>
              <w:rFonts w:ascii="Times New Roman" w:hAnsi="Times New Roman" w:cs="Times New Roman"/>
              <w:b/>
              <w:color w:val="000000"/>
              <w:lang w:val="en-US" w:eastAsia="pt-BR"/>
            </w:rPr>
          </w:rPrChange>
        </w:rPr>
        <w:t>Fig. 2</w:t>
      </w:r>
      <w:r w:rsidRPr="007A169D">
        <w:rPr>
          <w:rFonts w:ascii="Times New Roman" w:hAnsi="Times New Roman" w:cs="Times New Roman"/>
          <w:color w:val="000000"/>
          <w:sz w:val="24"/>
          <w:szCs w:val="24"/>
          <w:lang w:val="en-US" w:eastAsia="pt-BR"/>
          <w:rPrChange w:id="254" w:author="Gabriel Nakamura" w:date="2020-05-04T12:47:00Z">
            <w:rPr>
              <w:rFonts w:ascii="Times New Roman" w:hAnsi="Times New Roman" w:cs="Times New Roman"/>
              <w:color w:val="000000"/>
              <w:lang w:val="en-US" w:eastAsia="pt-BR"/>
            </w:rPr>
          </w:rPrChange>
        </w:rPr>
        <w:t xml:space="preserve"> Turnover and </w:t>
      </w:r>
      <w:proofErr w:type="spellStart"/>
      <w:r w:rsidRPr="007A169D">
        <w:rPr>
          <w:rFonts w:ascii="Times New Roman" w:hAnsi="Times New Roman" w:cs="Times New Roman"/>
          <w:color w:val="000000"/>
          <w:sz w:val="24"/>
          <w:szCs w:val="24"/>
          <w:lang w:val="en-US" w:eastAsia="pt-BR"/>
          <w:rPrChange w:id="255" w:author="Gabriel Nakamura" w:date="2020-05-04T12:47:00Z">
            <w:rPr>
              <w:rFonts w:ascii="Times New Roman" w:hAnsi="Times New Roman" w:cs="Times New Roman"/>
              <w:color w:val="000000"/>
              <w:lang w:val="en-US" w:eastAsia="pt-BR"/>
            </w:rPr>
          </w:rPrChange>
        </w:rPr>
        <w:t>nestedness</w:t>
      </w:r>
      <w:proofErr w:type="spellEnd"/>
      <w:r w:rsidRPr="007A169D">
        <w:rPr>
          <w:rFonts w:ascii="Times New Roman" w:hAnsi="Times New Roman" w:cs="Times New Roman"/>
          <w:color w:val="000000"/>
          <w:sz w:val="24"/>
          <w:szCs w:val="24"/>
          <w:lang w:val="en-US" w:eastAsia="pt-BR"/>
          <w:rPrChange w:id="256" w:author="Gabriel Nakamura" w:date="2020-05-04T12:47:00Z">
            <w:rPr>
              <w:rFonts w:ascii="Times New Roman" w:hAnsi="Times New Roman" w:cs="Times New Roman"/>
              <w:color w:val="000000"/>
              <w:lang w:val="en-US" w:eastAsia="pt-BR"/>
            </w:rPr>
          </w:rPrChange>
        </w:rPr>
        <w:t xml:space="preserve"> components of taxonomic and </w:t>
      </w:r>
      <w:commentRangeStart w:id="257"/>
      <w:del w:id="258" w:author="Gabriel Nakamura" w:date="2020-05-04T12:48:00Z">
        <w:r w:rsidRPr="007A169D" w:rsidDel="007A169D">
          <w:rPr>
            <w:rFonts w:ascii="Times New Roman" w:hAnsi="Times New Roman" w:cs="Times New Roman"/>
            <w:color w:val="000000"/>
            <w:sz w:val="24"/>
            <w:szCs w:val="24"/>
            <w:lang w:val="en-US" w:eastAsia="pt-BR"/>
            <w:rPrChange w:id="259" w:author="Gabriel Nakamura" w:date="2020-05-04T12:47:00Z">
              <w:rPr>
                <w:rFonts w:ascii="Times New Roman" w:hAnsi="Times New Roman" w:cs="Times New Roman"/>
                <w:color w:val="000000"/>
                <w:lang w:val="en-US" w:eastAsia="pt-BR"/>
              </w:rPr>
            </w:rPrChange>
          </w:rPr>
          <w:delText xml:space="preserve">functional </w:delText>
        </w:r>
      </w:del>
      <w:commentRangeEnd w:id="257"/>
      <w:ins w:id="260" w:author="Gabriel Nakamura" w:date="2020-05-04T12:48:00Z">
        <w:r w:rsidR="007A169D">
          <w:rPr>
            <w:rFonts w:ascii="Times New Roman" w:hAnsi="Times New Roman" w:cs="Times New Roman"/>
            <w:color w:val="000000"/>
            <w:sz w:val="24"/>
            <w:szCs w:val="24"/>
            <w:lang w:val="en-US" w:eastAsia="pt-BR"/>
          </w:rPr>
          <w:t>phylogenetic</w:t>
        </w:r>
        <w:r w:rsidR="007A169D" w:rsidRPr="007A169D">
          <w:rPr>
            <w:rFonts w:ascii="Times New Roman" w:hAnsi="Times New Roman" w:cs="Times New Roman"/>
            <w:color w:val="000000"/>
            <w:sz w:val="24"/>
            <w:szCs w:val="24"/>
            <w:lang w:val="en-US" w:eastAsia="pt-BR"/>
            <w:rPrChange w:id="261" w:author="Gabriel Nakamura" w:date="2020-05-04T12:47:00Z">
              <w:rPr>
                <w:rFonts w:ascii="Times New Roman" w:hAnsi="Times New Roman" w:cs="Times New Roman"/>
                <w:color w:val="000000"/>
                <w:lang w:val="en-US" w:eastAsia="pt-BR"/>
              </w:rPr>
            </w:rPrChange>
          </w:rPr>
          <w:t xml:space="preserve"> </w:t>
        </w:r>
      </w:ins>
      <w:r w:rsidR="00A0420D" w:rsidRPr="007A169D">
        <w:rPr>
          <w:rStyle w:val="Refdecomentrio"/>
          <w:rFonts w:ascii="Times New Roman" w:hAnsi="Times New Roman"/>
          <w:sz w:val="24"/>
          <w:szCs w:val="24"/>
          <w:rPrChange w:id="262" w:author="Gabriel Nakamura" w:date="2020-05-04T12:47:00Z">
            <w:rPr>
              <w:rStyle w:val="Refdecomentrio"/>
            </w:rPr>
          </w:rPrChange>
        </w:rPr>
        <w:commentReference w:id="257"/>
      </w:r>
      <w:r w:rsidRPr="007A169D">
        <w:rPr>
          <w:rFonts w:ascii="Times New Roman" w:hAnsi="Times New Roman" w:cs="Times New Roman"/>
          <w:color w:val="000000"/>
          <w:sz w:val="24"/>
          <w:szCs w:val="24"/>
          <w:lang w:val="en-US" w:eastAsia="pt-BR"/>
          <w:rPrChange w:id="263" w:author="Gabriel Nakamura" w:date="2020-05-04T12:47:00Z">
            <w:rPr>
              <w:rFonts w:ascii="Times New Roman" w:hAnsi="Times New Roman" w:cs="Times New Roman"/>
              <w:color w:val="000000"/>
              <w:lang w:val="en-US" w:eastAsia="pt-BR"/>
            </w:rPr>
          </w:rPrChange>
        </w:rPr>
        <w:t xml:space="preserve">beta diversity in streams of the Paraná and Paraguay basins. Clockwise </w:t>
      </w:r>
      <w:commentRangeStart w:id="264"/>
      <w:r w:rsidRPr="007A169D">
        <w:rPr>
          <w:rFonts w:ascii="Times New Roman" w:hAnsi="Times New Roman" w:cs="Times New Roman"/>
          <w:color w:val="000000"/>
          <w:sz w:val="24"/>
          <w:szCs w:val="24"/>
          <w:lang w:val="en-US" w:eastAsia="pt-BR"/>
          <w:rPrChange w:id="265" w:author="Gabriel Nakamura" w:date="2020-05-04T12:47:00Z">
            <w:rPr>
              <w:rFonts w:ascii="Times New Roman" w:hAnsi="Times New Roman" w:cs="Times New Roman"/>
              <w:color w:val="000000"/>
              <w:lang w:val="en-US" w:eastAsia="pt-BR"/>
            </w:rPr>
          </w:rPrChange>
        </w:rPr>
        <w:t>from top left</w:t>
      </w:r>
      <w:commentRangeEnd w:id="264"/>
      <w:r w:rsidR="00596B33" w:rsidRPr="007A169D">
        <w:rPr>
          <w:rStyle w:val="Refdecomentrio"/>
          <w:rFonts w:ascii="Times New Roman" w:hAnsi="Times New Roman"/>
          <w:sz w:val="24"/>
          <w:szCs w:val="24"/>
          <w:rPrChange w:id="266" w:author="Gabriel Nakamura" w:date="2020-05-04T12:47:00Z">
            <w:rPr>
              <w:rStyle w:val="Refdecomentrio"/>
            </w:rPr>
          </w:rPrChange>
        </w:rPr>
        <w:commentReference w:id="264"/>
      </w:r>
      <w:r w:rsidRPr="007A169D">
        <w:rPr>
          <w:rFonts w:ascii="Times New Roman" w:hAnsi="Times New Roman" w:cs="Times New Roman"/>
          <w:color w:val="000000"/>
          <w:sz w:val="24"/>
          <w:szCs w:val="24"/>
          <w:lang w:val="en-US" w:eastAsia="pt-BR"/>
          <w:rPrChange w:id="267" w:author="Gabriel Nakamura" w:date="2020-05-04T12:47:00Z">
            <w:rPr>
              <w:rFonts w:ascii="Times New Roman" w:hAnsi="Times New Roman" w:cs="Times New Roman"/>
              <w:color w:val="000000"/>
              <w:lang w:val="en-US" w:eastAsia="pt-BR"/>
            </w:rPr>
          </w:rPrChange>
        </w:rPr>
        <w:t xml:space="preserve">: </w:t>
      </w:r>
      <w:del w:id="268" w:author="Gabriel Nakamura" w:date="2020-05-04T12:48:00Z">
        <w:r w:rsidRPr="007A169D" w:rsidDel="00DE00FB">
          <w:rPr>
            <w:rFonts w:ascii="Times New Roman" w:hAnsi="Times New Roman" w:cs="Times New Roman"/>
            <w:color w:val="000000"/>
            <w:sz w:val="24"/>
            <w:szCs w:val="24"/>
            <w:lang w:val="en-US" w:eastAsia="pt-BR"/>
            <w:rPrChange w:id="269" w:author="Gabriel Nakamura" w:date="2020-05-04T12:47:00Z">
              <w:rPr>
                <w:rFonts w:ascii="Times New Roman" w:hAnsi="Times New Roman" w:cs="Times New Roman"/>
                <w:color w:val="000000"/>
                <w:lang w:val="en-US" w:eastAsia="pt-BR"/>
              </w:rPr>
            </w:rPrChange>
          </w:rPr>
          <w:delText xml:space="preserve">nestedness </w:delText>
        </w:r>
      </w:del>
      <w:ins w:id="270" w:author="Gabriel Nakamura" w:date="2020-05-04T12:48:00Z">
        <w:r w:rsidR="00DE00FB">
          <w:rPr>
            <w:rFonts w:ascii="Times New Roman" w:hAnsi="Times New Roman" w:cs="Times New Roman"/>
            <w:color w:val="000000"/>
            <w:sz w:val="24"/>
            <w:szCs w:val="24"/>
            <w:lang w:val="en-US" w:eastAsia="pt-BR"/>
          </w:rPr>
          <w:t>total</w:t>
        </w:r>
      </w:ins>
      <w:del w:id="271" w:author="Gabriel Nakamura" w:date="2020-05-04T12:49:00Z">
        <w:r w:rsidRPr="007A169D" w:rsidDel="00DE00FB">
          <w:rPr>
            <w:rFonts w:ascii="Times New Roman" w:hAnsi="Times New Roman" w:cs="Times New Roman"/>
            <w:color w:val="000000"/>
            <w:sz w:val="24"/>
            <w:szCs w:val="24"/>
            <w:lang w:val="en-US" w:eastAsia="pt-BR"/>
            <w:rPrChange w:id="272" w:author="Gabriel Nakamura" w:date="2020-05-04T12:47:00Z">
              <w:rPr>
                <w:rFonts w:ascii="Times New Roman" w:hAnsi="Times New Roman" w:cs="Times New Roman"/>
                <w:color w:val="000000"/>
                <w:lang w:val="en-US" w:eastAsia="pt-BR"/>
              </w:rPr>
            </w:rPrChange>
          </w:rPr>
          <w:delText xml:space="preserve">component of </w:delText>
        </w:r>
        <w:r w:rsidRPr="007A169D" w:rsidDel="00DE00FB">
          <w:rPr>
            <w:rFonts w:ascii="Times New Roman" w:hAnsi="Times New Roman" w:cs="Times New Roman"/>
            <w:color w:val="000000"/>
            <w:sz w:val="24"/>
            <w:szCs w:val="24"/>
            <w:highlight w:val="yellow"/>
            <w:lang w:val="en-US" w:eastAsia="pt-BR"/>
            <w:rPrChange w:id="273" w:author="Gabriel Nakamura" w:date="2020-05-04T12:47:00Z">
              <w:rPr>
                <w:rFonts w:ascii="Times New Roman" w:hAnsi="Times New Roman" w:cs="Times New Roman"/>
                <w:color w:val="000000"/>
                <w:lang w:val="en-US" w:eastAsia="pt-BR"/>
              </w:rPr>
            </w:rPrChange>
          </w:rPr>
          <w:delText>functional</w:delText>
        </w:r>
        <w:r w:rsidRPr="007A169D" w:rsidDel="00DE00FB">
          <w:rPr>
            <w:rFonts w:ascii="Times New Roman" w:hAnsi="Times New Roman" w:cs="Times New Roman"/>
            <w:color w:val="000000"/>
            <w:sz w:val="24"/>
            <w:szCs w:val="24"/>
            <w:lang w:val="en-US" w:eastAsia="pt-BR"/>
            <w:rPrChange w:id="274" w:author="Gabriel Nakamura" w:date="2020-05-04T12:47:00Z">
              <w:rPr>
                <w:rFonts w:ascii="Times New Roman" w:hAnsi="Times New Roman" w:cs="Times New Roman"/>
                <w:color w:val="000000"/>
                <w:lang w:val="en-US" w:eastAsia="pt-BR"/>
              </w:rPr>
            </w:rPrChange>
          </w:rPr>
          <w:delText xml:space="preserve"> beta diversity</w:delText>
        </w:r>
      </w:del>
      <w:r w:rsidRPr="007A169D">
        <w:rPr>
          <w:rFonts w:ascii="Times New Roman" w:hAnsi="Times New Roman" w:cs="Times New Roman"/>
          <w:color w:val="000000"/>
          <w:sz w:val="24"/>
          <w:szCs w:val="24"/>
          <w:lang w:val="en-US" w:eastAsia="pt-BR"/>
          <w:rPrChange w:id="275" w:author="Gabriel Nakamura" w:date="2020-05-04T12:47:00Z">
            <w:rPr>
              <w:rFonts w:ascii="Times New Roman" w:hAnsi="Times New Roman" w:cs="Times New Roman"/>
              <w:color w:val="000000"/>
              <w:lang w:val="en-US" w:eastAsia="pt-BR"/>
            </w:rPr>
          </w:rPrChange>
        </w:rPr>
        <w:t xml:space="preserve">, turnover </w:t>
      </w:r>
      <w:del w:id="276" w:author="Gabriel Nakamura" w:date="2020-05-04T12:49:00Z">
        <w:r w:rsidRPr="007A169D" w:rsidDel="00DE00FB">
          <w:rPr>
            <w:rFonts w:ascii="Times New Roman" w:hAnsi="Times New Roman" w:cs="Times New Roman"/>
            <w:color w:val="000000"/>
            <w:sz w:val="24"/>
            <w:szCs w:val="24"/>
            <w:lang w:val="en-US" w:eastAsia="pt-BR"/>
            <w:rPrChange w:id="277" w:author="Gabriel Nakamura" w:date="2020-05-04T12:47:00Z">
              <w:rPr>
                <w:rFonts w:ascii="Times New Roman" w:hAnsi="Times New Roman" w:cs="Times New Roman"/>
                <w:color w:val="000000"/>
                <w:lang w:val="en-US" w:eastAsia="pt-BR"/>
              </w:rPr>
            </w:rPrChange>
          </w:rPr>
          <w:delText xml:space="preserve">component of </w:delText>
        </w:r>
        <w:r w:rsidRPr="007A169D" w:rsidDel="00DE00FB">
          <w:rPr>
            <w:rFonts w:ascii="Times New Roman" w:hAnsi="Times New Roman" w:cs="Times New Roman"/>
            <w:color w:val="000000"/>
            <w:sz w:val="24"/>
            <w:szCs w:val="24"/>
            <w:highlight w:val="yellow"/>
            <w:lang w:val="en-US" w:eastAsia="pt-BR"/>
            <w:rPrChange w:id="278" w:author="Gabriel Nakamura" w:date="2020-05-04T12:47:00Z">
              <w:rPr>
                <w:rFonts w:ascii="Times New Roman" w:hAnsi="Times New Roman" w:cs="Times New Roman"/>
                <w:color w:val="000000"/>
                <w:lang w:val="en-US" w:eastAsia="pt-BR"/>
              </w:rPr>
            </w:rPrChange>
          </w:rPr>
          <w:delText>functional</w:delText>
        </w:r>
      </w:del>
      <w:ins w:id="279" w:author="Gabriel Nakamura" w:date="2020-05-04T12:49:00Z">
        <w:r w:rsidR="00DE00FB">
          <w:rPr>
            <w:rFonts w:ascii="Times New Roman" w:hAnsi="Times New Roman" w:cs="Times New Roman"/>
            <w:color w:val="000000"/>
            <w:sz w:val="24"/>
            <w:szCs w:val="24"/>
            <w:lang w:val="en-US" w:eastAsia="pt-BR"/>
          </w:rPr>
          <w:t xml:space="preserve">and </w:t>
        </w:r>
        <w:proofErr w:type="spellStart"/>
        <w:r w:rsidR="00DE00FB">
          <w:rPr>
            <w:rFonts w:ascii="Times New Roman" w:hAnsi="Times New Roman" w:cs="Times New Roman"/>
            <w:color w:val="000000"/>
            <w:sz w:val="24"/>
            <w:szCs w:val="24"/>
            <w:lang w:val="en-US" w:eastAsia="pt-BR"/>
          </w:rPr>
          <w:t>nestedness</w:t>
        </w:r>
        <w:proofErr w:type="spellEnd"/>
        <w:r w:rsidR="00DE00FB">
          <w:rPr>
            <w:rFonts w:ascii="Times New Roman" w:hAnsi="Times New Roman" w:cs="Times New Roman"/>
            <w:color w:val="000000"/>
            <w:sz w:val="24"/>
            <w:szCs w:val="24"/>
            <w:lang w:val="en-US" w:eastAsia="pt-BR"/>
          </w:rPr>
          <w:t xml:space="preserve"> components of ta</w:t>
        </w:r>
      </w:ins>
      <w:ins w:id="280" w:author="Gabriel Nakamura" w:date="2020-05-04T12:50:00Z">
        <w:r w:rsidR="00DE00FB">
          <w:rPr>
            <w:rFonts w:ascii="Times New Roman" w:hAnsi="Times New Roman" w:cs="Times New Roman"/>
            <w:color w:val="000000"/>
            <w:sz w:val="24"/>
            <w:szCs w:val="24"/>
            <w:lang w:val="en-US" w:eastAsia="pt-BR"/>
          </w:rPr>
          <w:t>xonomic</w:t>
        </w:r>
      </w:ins>
      <w:r w:rsidRPr="007A169D">
        <w:rPr>
          <w:rFonts w:ascii="Times New Roman" w:hAnsi="Times New Roman" w:cs="Times New Roman"/>
          <w:color w:val="000000"/>
          <w:sz w:val="24"/>
          <w:szCs w:val="24"/>
          <w:lang w:val="en-US" w:eastAsia="pt-BR"/>
          <w:rPrChange w:id="281" w:author="Gabriel Nakamura" w:date="2020-05-04T12:47:00Z">
            <w:rPr>
              <w:rFonts w:ascii="Times New Roman" w:hAnsi="Times New Roman" w:cs="Times New Roman"/>
              <w:color w:val="000000"/>
              <w:lang w:val="en-US" w:eastAsia="pt-BR"/>
            </w:rPr>
          </w:rPrChange>
        </w:rPr>
        <w:t xml:space="preserve"> beta diversity,</w:t>
      </w:r>
      <w:ins w:id="282" w:author="Gabriel Nakamura" w:date="2020-05-04T12:50:00Z">
        <w:r w:rsidR="00DE00FB">
          <w:rPr>
            <w:rFonts w:ascii="Times New Roman" w:hAnsi="Times New Roman" w:cs="Times New Roman"/>
            <w:color w:val="000000"/>
            <w:sz w:val="24"/>
            <w:szCs w:val="24"/>
            <w:lang w:val="en-US" w:eastAsia="pt-BR"/>
          </w:rPr>
          <w:t xml:space="preserve"> and in the bottom line the total,</w:t>
        </w:r>
      </w:ins>
      <w:r w:rsidRPr="007A169D">
        <w:rPr>
          <w:rFonts w:ascii="Times New Roman" w:hAnsi="Times New Roman" w:cs="Times New Roman"/>
          <w:color w:val="000000"/>
          <w:sz w:val="24"/>
          <w:szCs w:val="24"/>
          <w:lang w:val="en-US" w:eastAsia="pt-BR"/>
          <w:rPrChange w:id="283" w:author="Gabriel Nakamura" w:date="2020-05-04T12:47:00Z">
            <w:rPr>
              <w:rFonts w:ascii="Times New Roman" w:hAnsi="Times New Roman" w:cs="Times New Roman"/>
              <w:color w:val="000000"/>
              <w:lang w:val="en-US" w:eastAsia="pt-BR"/>
            </w:rPr>
          </w:rPrChange>
        </w:rPr>
        <w:t xml:space="preserve"> turnover </w:t>
      </w:r>
      <w:ins w:id="284" w:author="Gabriel Nakamura" w:date="2020-05-04T12:50:00Z">
        <w:r w:rsidR="00DE00FB">
          <w:rPr>
            <w:rFonts w:ascii="Times New Roman" w:hAnsi="Times New Roman" w:cs="Times New Roman"/>
            <w:color w:val="000000"/>
            <w:sz w:val="24"/>
            <w:szCs w:val="24"/>
            <w:lang w:val="en-US" w:eastAsia="pt-BR"/>
          </w:rPr>
          <w:t xml:space="preserve">and </w:t>
        </w:r>
        <w:proofErr w:type="spellStart"/>
        <w:r w:rsidR="00DE00FB">
          <w:rPr>
            <w:rFonts w:ascii="Times New Roman" w:hAnsi="Times New Roman" w:cs="Times New Roman"/>
            <w:color w:val="000000"/>
            <w:sz w:val="24"/>
            <w:szCs w:val="24"/>
            <w:lang w:val="en-US" w:eastAsia="pt-BR"/>
          </w:rPr>
          <w:t>neste</w:t>
        </w:r>
      </w:ins>
      <w:ins w:id="285" w:author="Gabriel Nakamura" w:date="2020-05-04T12:51:00Z">
        <w:r w:rsidR="00DE00FB">
          <w:rPr>
            <w:rFonts w:ascii="Times New Roman" w:hAnsi="Times New Roman" w:cs="Times New Roman"/>
            <w:color w:val="000000"/>
            <w:sz w:val="24"/>
            <w:szCs w:val="24"/>
            <w:lang w:val="en-US" w:eastAsia="pt-BR"/>
          </w:rPr>
          <w:t>dness</w:t>
        </w:r>
        <w:proofErr w:type="spellEnd"/>
        <w:r w:rsidR="00DE00FB">
          <w:rPr>
            <w:rFonts w:ascii="Times New Roman" w:hAnsi="Times New Roman" w:cs="Times New Roman"/>
            <w:color w:val="000000"/>
            <w:sz w:val="24"/>
            <w:szCs w:val="24"/>
            <w:lang w:val="en-US" w:eastAsia="pt-BR"/>
          </w:rPr>
          <w:t xml:space="preserve"> </w:t>
        </w:r>
      </w:ins>
      <w:r w:rsidRPr="007A169D">
        <w:rPr>
          <w:rFonts w:ascii="Times New Roman" w:hAnsi="Times New Roman" w:cs="Times New Roman"/>
          <w:color w:val="000000"/>
          <w:sz w:val="24"/>
          <w:szCs w:val="24"/>
          <w:lang w:val="en-US" w:eastAsia="pt-BR"/>
          <w:rPrChange w:id="286" w:author="Gabriel Nakamura" w:date="2020-05-04T12:47:00Z">
            <w:rPr>
              <w:rFonts w:ascii="Times New Roman" w:hAnsi="Times New Roman" w:cs="Times New Roman"/>
              <w:color w:val="000000"/>
              <w:lang w:val="en-US" w:eastAsia="pt-BR"/>
            </w:rPr>
          </w:rPrChange>
        </w:rPr>
        <w:t>component</w:t>
      </w:r>
      <w:ins w:id="287" w:author="Gabriel Nakamura" w:date="2020-05-04T12:51:00Z">
        <w:r w:rsidR="00DE00FB">
          <w:rPr>
            <w:rFonts w:ascii="Times New Roman" w:hAnsi="Times New Roman" w:cs="Times New Roman"/>
            <w:color w:val="000000"/>
            <w:sz w:val="24"/>
            <w:szCs w:val="24"/>
            <w:lang w:val="en-US" w:eastAsia="pt-BR"/>
          </w:rPr>
          <w:t>s</w:t>
        </w:r>
      </w:ins>
      <w:r w:rsidRPr="007A169D">
        <w:rPr>
          <w:rFonts w:ascii="Times New Roman" w:hAnsi="Times New Roman" w:cs="Times New Roman"/>
          <w:color w:val="000000"/>
          <w:sz w:val="24"/>
          <w:szCs w:val="24"/>
          <w:lang w:val="en-US" w:eastAsia="pt-BR"/>
          <w:rPrChange w:id="288" w:author="Gabriel Nakamura" w:date="2020-05-04T12:47:00Z">
            <w:rPr>
              <w:rFonts w:ascii="Times New Roman" w:hAnsi="Times New Roman" w:cs="Times New Roman"/>
              <w:color w:val="000000"/>
              <w:lang w:val="en-US" w:eastAsia="pt-BR"/>
            </w:rPr>
          </w:rPrChange>
        </w:rPr>
        <w:t xml:space="preserve"> of </w:t>
      </w:r>
      <w:del w:id="289" w:author="Gabriel Nakamura" w:date="2020-05-04T12:51:00Z">
        <w:r w:rsidRPr="007A169D" w:rsidDel="00DE00FB">
          <w:rPr>
            <w:rFonts w:ascii="Times New Roman" w:hAnsi="Times New Roman" w:cs="Times New Roman"/>
            <w:color w:val="000000"/>
            <w:sz w:val="24"/>
            <w:szCs w:val="24"/>
            <w:lang w:val="en-US" w:eastAsia="pt-BR"/>
            <w:rPrChange w:id="290" w:author="Gabriel Nakamura" w:date="2020-05-04T12:47:00Z">
              <w:rPr>
                <w:rFonts w:ascii="Times New Roman" w:hAnsi="Times New Roman" w:cs="Times New Roman"/>
                <w:color w:val="000000"/>
                <w:lang w:val="en-US" w:eastAsia="pt-BR"/>
              </w:rPr>
            </w:rPrChange>
          </w:rPr>
          <w:delText xml:space="preserve">taxonomic </w:delText>
        </w:r>
      </w:del>
      <w:ins w:id="291" w:author="Gabriel Nakamura" w:date="2020-05-04T12:51:00Z">
        <w:r w:rsidR="00DE00FB">
          <w:rPr>
            <w:rFonts w:ascii="Times New Roman" w:hAnsi="Times New Roman" w:cs="Times New Roman"/>
            <w:color w:val="000000"/>
            <w:sz w:val="24"/>
            <w:szCs w:val="24"/>
            <w:lang w:val="en-US" w:eastAsia="pt-BR"/>
          </w:rPr>
          <w:t>phylogenetic</w:t>
        </w:r>
        <w:r w:rsidR="00DE00FB" w:rsidRPr="007A169D">
          <w:rPr>
            <w:rFonts w:ascii="Times New Roman" w:hAnsi="Times New Roman" w:cs="Times New Roman"/>
            <w:color w:val="000000"/>
            <w:sz w:val="24"/>
            <w:szCs w:val="24"/>
            <w:lang w:val="en-US" w:eastAsia="pt-BR"/>
            <w:rPrChange w:id="292" w:author="Gabriel Nakamura" w:date="2020-05-04T12:47:00Z">
              <w:rPr>
                <w:rFonts w:ascii="Times New Roman" w:hAnsi="Times New Roman" w:cs="Times New Roman"/>
                <w:color w:val="000000"/>
                <w:lang w:val="en-US" w:eastAsia="pt-BR"/>
              </w:rPr>
            </w:rPrChange>
          </w:rPr>
          <w:t xml:space="preserve"> </w:t>
        </w:r>
      </w:ins>
      <w:r w:rsidRPr="007A169D">
        <w:rPr>
          <w:rFonts w:ascii="Times New Roman" w:hAnsi="Times New Roman" w:cs="Times New Roman"/>
          <w:color w:val="000000"/>
          <w:sz w:val="24"/>
          <w:szCs w:val="24"/>
          <w:lang w:val="en-US" w:eastAsia="pt-BR"/>
          <w:rPrChange w:id="293" w:author="Gabriel Nakamura" w:date="2020-05-04T12:47:00Z">
            <w:rPr>
              <w:rFonts w:ascii="Times New Roman" w:hAnsi="Times New Roman" w:cs="Times New Roman"/>
              <w:color w:val="000000"/>
              <w:lang w:val="en-US" w:eastAsia="pt-BR"/>
            </w:rPr>
          </w:rPrChange>
        </w:rPr>
        <w:t>beta diversity</w:t>
      </w:r>
      <w:del w:id="294" w:author="Gabriel Nakamura" w:date="2020-05-04T12:51:00Z">
        <w:r w:rsidRPr="007A169D" w:rsidDel="00DE00FB">
          <w:rPr>
            <w:rFonts w:ascii="Times New Roman" w:hAnsi="Times New Roman" w:cs="Times New Roman"/>
            <w:color w:val="000000"/>
            <w:sz w:val="24"/>
            <w:szCs w:val="24"/>
            <w:lang w:val="en-US" w:eastAsia="pt-BR"/>
            <w:rPrChange w:id="295" w:author="Gabriel Nakamura" w:date="2020-05-04T12:47:00Z">
              <w:rPr>
                <w:rFonts w:ascii="Times New Roman" w:hAnsi="Times New Roman" w:cs="Times New Roman"/>
                <w:color w:val="000000"/>
                <w:lang w:val="en-US" w:eastAsia="pt-BR"/>
              </w:rPr>
            </w:rPrChange>
          </w:rPr>
          <w:delText xml:space="preserve"> and nestedness component of taxonomic beta diversity</w:delText>
        </w:r>
      </w:del>
      <w:r w:rsidRPr="007A169D">
        <w:rPr>
          <w:rFonts w:ascii="Times New Roman" w:hAnsi="Times New Roman" w:cs="Times New Roman"/>
          <w:color w:val="000000"/>
          <w:sz w:val="24"/>
          <w:szCs w:val="24"/>
          <w:lang w:val="en-US" w:eastAsia="pt-BR"/>
          <w:rPrChange w:id="296" w:author="Gabriel Nakamura" w:date="2020-05-04T12:47:00Z">
            <w:rPr>
              <w:rFonts w:ascii="Times New Roman" w:hAnsi="Times New Roman" w:cs="Times New Roman"/>
              <w:color w:val="000000"/>
              <w:lang w:val="en-US" w:eastAsia="pt-BR"/>
            </w:rPr>
          </w:rPrChange>
        </w:rPr>
        <w:t>. Filled circles correspond to Paraná streams and triangles to Paraguay streams.</w:t>
      </w:r>
    </w:p>
    <w:p w14:paraId="6389773B" w14:textId="4EF19899" w:rsidR="0015366C" w:rsidRPr="007A169D" w:rsidDel="007A169D" w:rsidRDefault="0015366C" w:rsidP="0015366C">
      <w:pPr>
        <w:suppressAutoHyphens w:val="0"/>
        <w:spacing w:after="120" w:line="480" w:lineRule="auto"/>
        <w:ind w:left="482" w:hanging="482"/>
        <w:jc w:val="both"/>
        <w:rPr>
          <w:del w:id="297" w:author="Gabriel Nakamura" w:date="2020-05-04T12:47:00Z"/>
          <w:rFonts w:ascii="Times New Roman" w:hAnsi="Times New Roman" w:cs="Times New Roman"/>
          <w:b/>
          <w:bCs/>
          <w:sz w:val="24"/>
          <w:szCs w:val="24"/>
          <w:lang w:val="en-US"/>
          <w:rPrChange w:id="298" w:author="Gabriel Nakamura" w:date="2020-05-04T12:47:00Z">
            <w:rPr>
              <w:del w:id="299" w:author="Gabriel Nakamura" w:date="2020-05-04T12:47:00Z"/>
              <w:b/>
              <w:bCs/>
              <w:lang w:val="en-US"/>
            </w:rPr>
          </w:rPrChange>
        </w:rPr>
      </w:pPr>
    </w:p>
    <w:p w14:paraId="2BAFF797" w14:textId="6708A06A" w:rsidR="0015366C" w:rsidRPr="007A169D" w:rsidDel="007A169D" w:rsidRDefault="0015366C" w:rsidP="007A169D">
      <w:pPr>
        <w:suppressAutoHyphens w:val="0"/>
        <w:spacing w:after="0" w:line="480" w:lineRule="auto"/>
        <w:jc w:val="both"/>
        <w:rPr>
          <w:del w:id="300" w:author="Gabriel Nakamura" w:date="2020-05-04T12:47:00Z"/>
          <w:rFonts w:ascii="Times New Roman" w:hAnsi="Times New Roman" w:cs="Times New Roman"/>
          <w:sz w:val="24"/>
          <w:szCs w:val="24"/>
          <w:lang w:val="en-US"/>
          <w:rPrChange w:id="301" w:author="Gabriel Nakamura" w:date="2020-05-04T12:47:00Z">
            <w:rPr>
              <w:del w:id="302" w:author="Gabriel Nakamura" w:date="2020-05-04T12:47:00Z"/>
              <w:lang w:val="en-US"/>
            </w:rPr>
          </w:rPrChange>
        </w:rPr>
        <w:pPrChange w:id="303" w:author="Gabriel Nakamura" w:date="2020-05-04T12:47:00Z">
          <w:pPr>
            <w:suppressAutoHyphens w:val="0"/>
            <w:spacing w:after="0" w:line="480" w:lineRule="auto"/>
            <w:ind w:left="482" w:hanging="482"/>
            <w:jc w:val="both"/>
          </w:pPr>
        </w:pPrChange>
      </w:pPr>
      <w:del w:id="304" w:author="Gabriel Nakamura" w:date="2020-05-04T12:47:00Z">
        <w:r w:rsidRPr="007A169D" w:rsidDel="007A169D">
          <w:rPr>
            <w:rFonts w:ascii="Times New Roman" w:hAnsi="Times New Roman" w:cs="Times New Roman"/>
            <w:b/>
            <w:bCs/>
            <w:color w:val="000000"/>
            <w:sz w:val="24"/>
            <w:szCs w:val="24"/>
            <w:lang w:val="en-US" w:eastAsia="pt-BR"/>
            <w:rPrChange w:id="305" w:author="Gabriel Nakamura" w:date="2020-05-04T12:47:00Z">
              <w:rPr>
                <w:rFonts w:ascii="Times New Roman" w:hAnsi="Times New Roman" w:cs="Times New Roman"/>
                <w:b/>
                <w:bCs/>
                <w:color w:val="000000"/>
                <w:lang w:val="en-US" w:eastAsia="pt-BR"/>
              </w:rPr>
            </w:rPrChange>
          </w:rPr>
          <w:delText xml:space="preserve">Fig. 3 </w:delText>
        </w:r>
        <w:r w:rsidR="00F36C82" w:rsidRPr="007A169D" w:rsidDel="007A169D">
          <w:rPr>
            <w:rFonts w:ascii="Times New Roman" w:hAnsi="Times New Roman" w:cs="Times New Roman"/>
            <w:color w:val="000000"/>
            <w:sz w:val="24"/>
            <w:szCs w:val="24"/>
            <w:lang w:val="en-US" w:eastAsia="pt-BR"/>
            <w:rPrChange w:id="306" w:author="Gabriel Nakamura" w:date="2020-05-04T12:47:00Z">
              <w:rPr>
                <w:rFonts w:ascii="Times New Roman" w:hAnsi="Times New Roman" w:cs="Times New Roman"/>
                <w:color w:val="000000"/>
                <w:lang w:val="en-US" w:eastAsia="pt-BR"/>
              </w:rPr>
            </w:rPrChange>
          </w:rPr>
          <w:delText xml:space="preserve">PCPS of stream fish communities from Paraná and Paraguay basins. The squares indicates the streams of Paraná basin and triangles indicates the streams of Paraguay basin. </w:delText>
        </w:r>
      </w:del>
    </w:p>
    <w:p w14:paraId="18BA1793" w14:textId="2577FFB9" w:rsidR="0015366C" w:rsidRPr="007A169D" w:rsidDel="007A169D" w:rsidRDefault="0015366C" w:rsidP="007A169D">
      <w:pPr>
        <w:suppressAutoHyphens w:val="0"/>
        <w:spacing w:after="120" w:line="480" w:lineRule="auto"/>
        <w:jc w:val="both"/>
        <w:rPr>
          <w:del w:id="307" w:author="Gabriel Nakamura" w:date="2020-05-04T12:47:00Z"/>
          <w:rFonts w:ascii="Times New Roman" w:hAnsi="Times New Roman" w:cs="Times New Roman"/>
          <w:b/>
          <w:bCs/>
          <w:sz w:val="24"/>
          <w:szCs w:val="24"/>
          <w:lang w:val="en-US"/>
          <w:rPrChange w:id="308" w:author="Gabriel Nakamura" w:date="2020-05-04T12:47:00Z">
            <w:rPr>
              <w:del w:id="309" w:author="Gabriel Nakamura" w:date="2020-05-04T12:47:00Z"/>
              <w:b/>
              <w:bCs/>
              <w:lang w:val="en-US"/>
            </w:rPr>
          </w:rPrChange>
        </w:rPr>
        <w:pPrChange w:id="310" w:author="Gabriel Nakamura" w:date="2020-05-04T12:47:00Z">
          <w:pPr>
            <w:suppressAutoHyphens w:val="0"/>
            <w:spacing w:after="120" w:line="480" w:lineRule="auto"/>
            <w:ind w:left="482" w:hanging="482"/>
            <w:jc w:val="both"/>
          </w:pPr>
        </w:pPrChange>
      </w:pPr>
    </w:p>
    <w:p w14:paraId="36273353" w14:textId="77777777" w:rsidR="005859C4" w:rsidRPr="007A169D" w:rsidRDefault="005859C4" w:rsidP="007A169D">
      <w:pPr>
        <w:suppressAutoHyphens w:val="0"/>
        <w:spacing w:after="120" w:line="480" w:lineRule="auto"/>
        <w:jc w:val="both"/>
        <w:rPr>
          <w:rFonts w:ascii="Times New Roman" w:hAnsi="Times New Roman" w:cs="Times New Roman"/>
          <w:sz w:val="24"/>
          <w:szCs w:val="24"/>
          <w:lang w:val="en-US"/>
          <w:rPrChange w:id="311" w:author="Gabriel Nakamura" w:date="2020-05-04T12:47:00Z">
            <w:rPr>
              <w:lang w:val="en-US"/>
            </w:rPr>
          </w:rPrChange>
        </w:rPr>
        <w:pPrChange w:id="312" w:author="Gabriel Nakamura" w:date="2020-05-04T12:47:00Z">
          <w:pPr>
            <w:suppressAutoHyphens w:val="0"/>
            <w:spacing w:after="120" w:line="480" w:lineRule="auto"/>
            <w:ind w:left="482" w:hanging="482"/>
            <w:jc w:val="both"/>
          </w:pPr>
        </w:pPrChange>
      </w:pPr>
    </w:p>
    <w:p w14:paraId="542AF7EC" w14:textId="054B1A85" w:rsidR="005859C4" w:rsidRDefault="005859C4">
      <w:pPr>
        <w:suppressAutoHyphens w:val="0"/>
        <w:spacing w:after="120" w:line="480" w:lineRule="auto"/>
        <w:ind w:left="482" w:hanging="482"/>
        <w:jc w:val="both"/>
        <w:rPr>
          <w:rFonts w:ascii="Times New Roman" w:hAnsi="Times New Roman" w:cs="Times New Roman"/>
          <w:lang w:val="en-US"/>
        </w:rPr>
      </w:pPr>
      <w:r w:rsidRPr="009F4545">
        <w:rPr>
          <w:lang w:val="en-US"/>
        </w:rPr>
        <w:br w:type="page"/>
      </w:r>
    </w:p>
    <w:p w14:paraId="0F75EA1C" w14:textId="77777777" w:rsidR="005859C4" w:rsidRPr="00B76C81" w:rsidRDefault="005859C4" w:rsidP="007A1F0D">
      <w:pPr>
        <w:suppressAutoHyphens w:val="0"/>
        <w:spacing w:after="120" w:line="480" w:lineRule="auto"/>
        <w:ind w:left="482" w:hanging="482"/>
        <w:jc w:val="both"/>
        <w:rPr>
          <w:lang w:val="en-US"/>
          <w:rPrChange w:id="313" w:author="Wagner Vicentin" w:date="2020-04-25T14:43:00Z">
            <w:rPr/>
          </w:rPrChange>
        </w:rPr>
      </w:pPr>
    </w:p>
    <w:sectPr w:rsidR="005859C4" w:rsidRPr="00B76C81" w:rsidSect="00055351">
      <w:pgSz w:w="11906" w:h="16838"/>
      <w:pgMar w:top="1417" w:right="1701" w:bottom="1417" w:left="1701" w:header="0" w:footer="0" w:gutter="0"/>
      <w:lnNumType w:countBy="1" w:restart="continuous"/>
      <w:cols w:space="720"/>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Wagner Vicentin" w:date="2020-04-29T15:09:00Z" w:initials="WV">
    <w:p w14:paraId="0CE47AB8" w14:textId="34A3E2D7" w:rsidR="001C4887" w:rsidRPr="0059213F" w:rsidRDefault="001C4887">
      <w:pPr>
        <w:pStyle w:val="Textodecomentrio"/>
        <w:rPr>
          <w:lang w:val="en-US"/>
        </w:rPr>
      </w:pPr>
      <w:r>
        <w:rPr>
          <w:rStyle w:val="Refdecomentrio"/>
        </w:rPr>
        <w:annotationRef/>
      </w:r>
      <w:r w:rsidRPr="0059213F">
        <w:rPr>
          <w:lang w:val="en-US"/>
        </w:rPr>
        <w:t>Duarte et al show....</w:t>
      </w:r>
    </w:p>
  </w:comment>
  <w:comment w:id="28" w:author="Wagner Vicentin" w:date="2020-04-29T15:12:00Z" w:initials="WV">
    <w:p w14:paraId="5550A826" w14:textId="5CC658D0" w:rsidR="001C4887" w:rsidRPr="0059213F" w:rsidRDefault="001C4887">
      <w:pPr>
        <w:pStyle w:val="Textodecomentrio"/>
        <w:rPr>
          <w:lang w:val="en-US"/>
        </w:rPr>
      </w:pPr>
      <w:r>
        <w:rPr>
          <w:rStyle w:val="Refdecomentrio"/>
        </w:rPr>
        <w:annotationRef/>
      </w:r>
      <w:r w:rsidRPr="0059213F">
        <w:rPr>
          <w:lang w:val="en-US"/>
        </w:rPr>
        <w:t>Differences are mainly due...</w:t>
      </w:r>
    </w:p>
  </w:comment>
  <w:comment w:id="84" w:author="Gabriel Nakamura" w:date="2020-05-04T12:17:00Z" w:initials="GN">
    <w:p w14:paraId="1DE097EF" w14:textId="77777777" w:rsidR="001C4887" w:rsidRDefault="001C4887">
      <w:pPr>
        <w:pStyle w:val="Textodecomentrio"/>
      </w:pPr>
      <w:r>
        <w:rPr>
          <w:rStyle w:val="Refdecomentrio"/>
        </w:rPr>
        <w:annotationRef/>
      </w:r>
      <w:r>
        <w:t>Wagner, acho que isso responde melhor seu questionamento sobre a variação na altitude dos riachos. Acha que essa variação na altitude é relevante?</w:t>
      </w:r>
    </w:p>
    <w:p w14:paraId="00BEE69B" w14:textId="0965B515" w:rsidR="001C4887" w:rsidRDefault="001C4887">
      <w:pPr>
        <w:pStyle w:val="Textodecomentrio"/>
      </w:pPr>
    </w:p>
  </w:comment>
  <w:comment w:id="88" w:author="Wagner Vicentin" w:date="2020-04-25T15:50:00Z" w:initials="WV">
    <w:p w14:paraId="08EB93A1" w14:textId="77777777" w:rsidR="001C4887" w:rsidRDefault="001C4887">
      <w:pPr>
        <w:pStyle w:val="Textodecomentrio"/>
      </w:pPr>
      <w:r>
        <w:rPr>
          <w:rStyle w:val="Refdecomentrio"/>
        </w:rPr>
        <w:annotationRef/>
      </w:r>
      <w:r>
        <w:t>Eu entendi a intenção do texto, mas ao ler, pra mim parece que as pequenas populações humanas são bem preservadas.</w:t>
      </w:r>
    </w:p>
    <w:p w14:paraId="62B80087" w14:textId="77777777" w:rsidR="001C4887" w:rsidRDefault="001C4887">
      <w:pPr>
        <w:pStyle w:val="Textodecomentrio"/>
      </w:pPr>
    </w:p>
    <w:p w14:paraId="40E107F9" w14:textId="23FD5248" w:rsidR="001C4887" w:rsidRPr="003F7538" w:rsidRDefault="001C4887">
      <w:pPr>
        <w:pStyle w:val="Textodecomentrio"/>
        <w:rPr>
          <w:lang w:val="en-US"/>
        </w:rPr>
      </w:pPr>
      <w:proofErr w:type="spellStart"/>
      <w:r w:rsidRPr="003F7538">
        <w:rPr>
          <w:lang w:val="en-US"/>
        </w:rPr>
        <w:t>Sugestão</w:t>
      </w:r>
      <w:proofErr w:type="spellEnd"/>
      <w:r w:rsidRPr="003F7538">
        <w:rPr>
          <w:lang w:val="en-US"/>
        </w:rPr>
        <w:t>: The streams, inserted in areas with small human population,</w:t>
      </w:r>
      <w:r>
        <w:rPr>
          <w:lang w:val="en-US"/>
        </w:rPr>
        <w:t xml:space="preserve"> are relatively we preserved, with most of the natural riparian vegetation remaining.</w:t>
      </w:r>
    </w:p>
  </w:comment>
  <w:comment w:id="182" w:author="Wagner Vicentin" w:date="2020-04-25T16:20:00Z" w:initials="WV">
    <w:p w14:paraId="04443D75" w14:textId="28E261CF" w:rsidR="001C4887" w:rsidRPr="0007155F" w:rsidRDefault="001C4887">
      <w:pPr>
        <w:pStyle w:val="Textodecomentrio"/>
        <w:rPr>
          <w:lang w:val="en-US"/>
        </w:rPr>
      </w:pPr>
      <w:r>
        <w:rPr>
          <w:rStyle w:val="Refdecomentrio"/>
        </w:rPr>
        <w:annotationRef/>
      </w:r>
      <w:r>
        <w:rPr>
          <w:rFonts w:ascii="Times New Roman" w:hAnsi="Times New Roman" w:cs="Times New Roman"/>
          <w:color w:val="000000"/>
          <w:sz w:val="24"/>
          <w:szCs w:val="24"/>
          <w:lang w:val="en-US" w:eastAsia="pt-BR"/>
        </w:rPr>
        <w:t>Our analysis evidenced that the species sorting is a mechanism likely acting on the assembly of these communities</w:t>
      </w:r>
    </w:p>
  </w:comment>
  <w:comment w:id="257" w:author="Wagner Vicentin" w:date="2020-04-30T13:44:00Z" w:initials="WV">
    <w:p w14:paraId="4CDCEDB4" w14:textId="2DFB28BB" w:rsidR="001C4887" w:rsidRDefault="001C4887">
      <w:pPr>
        <w:pStyle w:val="Textodecomentrio"/>
      </w:pPr>
      <w:r>
        <w:rPr>
          <w:rStyle w:val="Refdecomentrio"/>
        </w:rPr>
        <w:annotationRef/>
      </w:r>
      <w:proofErr w:type="spellStart"/>
      <w:r>
        <w:t>Phylogenetic</w:t>
      </w:r>
      <w:proofErr w:type="spellEnd"/>
      <w:r>
        <w:t>?</w:t>
      </w:r>
    </w:p>
  </w:comment>
  <w:comment w:id="264" w:author="Wagner Vicentin" w:date="2020-04-30T13:50:00Z" w:initials="WV">
    <w:p w14:paraId="65511D9B" w14:textId="77777777" w:rsidR="001C4887" w:rsidRDefault="001C4887">
      <w:pPr>
        <w:pStyle w:val="Textodecomentrio"/>
      </w:pPr>
      <w:r>
        <w:rPr>
          <w:rStyle w:val="Refdecomentrio"/>
        </w:rPr>
        <w:annotationRef/>
      </w:r>
      <w:r>
        <w:t>Olhando a figura, acho que está invertido, começa com componentes da taxonomia e depois da filogenia</w:t>
      </w:r>
    </w:p>
    <w:p w14:paraId="04370508" w14:textId="77777777" w:rsidR="001C4887" w:rsidRDefault="001C4887">
      <w:pPr>
        <w:pStyle w:val="Textodecomentrio"/>
      </w:pPr>
    </w:p>
    <w:p w14:paraId="706AA52F" w14:textId="77777777" w:rsidR="001C4887" w:rsidRDefault="001C4887">
      <w:pPr>
        <w:pStyle w:val="Textodecomentrio"/>
      </w:pPr>
    </w:p>
    <w:p w14:paraId="1841669C" w14:textId="2D45970B" w:rsidR="001C4887" w:rsidRDefault="001C4887">
      <w:pPr>
        <w:pStyle w:val="Textodecomentrio"/>
      </w:pPr>
      <w:r>
        <w:t xml:space="preserve">E ainda acho que é </w:t>
      </w:r>
      <w:proofErr w:type="spellStart"/>
      <w:r>
        <w:t>turnover</w:t>
      </w:r>
      <w:proofErr w:type="spellEnd"/>
      <w:r>
        <w:t xml:space="preserve"> primeiro, depois </w:t>
      </w:r>
      <w:proofErr w:type="spellStart"/>
      <w:r>
        <w:t>nestedness</w:t>
      </w:r>
      <w:proofErr w:type="spellEnd"/>
      <w:r>
        <w:t>, partindo da esquerda para a direita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E47AB8" w15:done="0"/>
  <w15:commentEx w15:paraId="5550A826" w15:done="0"/>
  <w15:commentEx w15:paraId="00BEE69B" w15:done="0"/>
  <w15:commentEx w15:paraId="40E107F9" w15:done="0"/>
  <w15:commentEx w15:paraId="04443D75" w15:done="0"/>
  <w15:commentEx w15:paraId="4CDCEDB4" w15:done="0"/>
  <w15:commentEx w15:paraId="184166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E47AB8" w16cid:durableId="22581F95"/>
  <w16cid:commentId w16cid:paraId="5550A826" w16cid:durableId="22581F96"/>
  <w16cid:commentId w16cid:paraId="00BEE69B" w16cid:durableId="225A865E"/>
  <w16cid:commentId w16cid:paraId="40E107F9" w16cid:durableId="22581F97"/>
  <w16cid:commentId w16cid:paraId="04443D75" w16cid:durableId="22581F98"/>
  <w16cid:commentId w16cid:paraId="4CDCEDB4" w16cid:durableId="22581F99"/>
  <w16cid:commentId w16cid:paraId="1841669C" w16cid:durableId="22581F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18D4E" w14:textId="77777777" w:rsidR="001C4887" w:rsidRDefault="001C4887" w:rsidP="007A1F0D">
      <w:pPr>
        <w:spacing w:after="0" w:line="240" w:lineRule="auto"/>
      </w:pPr>
      <w:r>
        <w:separator/>
      </w:r>
    </w:p>
  </w:endnote>
  <w:endnote w:type="continuationSeparator" w:id="0">
    <w:p w14:paraId="6822099F" w14:textId="77777777" w:rsidR="001C4887" w:rsidRDefault="001C4887" w:rsidP="007A1F0D">
      <w:pPr>
        <w:spacing w:after="0" w:line="240" w:lineRule="auto"/>
      </w:pPr>
      <w:r>
        <w:continuationSeparator/>
      </w:r>
    </w:p>
  </w:endnote>
  <w:endnote w:type="continuationNotice" w:id="1">
    <w:p w14:paraId="054BDB0F" w14:textId="77777777" w:rsidR="001C4887" w:rsidRDefault="001C48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altName w:val="Sylfaen"/>
    <w:panose1 w:val="020B0604020202020204"/>
    <w:charset w:val="00"/>
    <w:family w:val="swiss"/>
    <w:pitch w:val="variable"/>
    <w:sig w:usb0="E10022FF" w:usb1="C000E47F" w:usb2="00000029" w:usb3="00000000" w:csb0="000001DF" w:csb1="00000000"/>
  </w:font>
  <w:font w:name="Liberation Sans">
    <w:panose1 w:val="020B0604020202020204"/>
    <w:charset w:val="00"/>
    <w:family w:val="swiss"/>
    <w:pitch w:val="variable"/>
    <w:sig w:usb0="E0000AFF" w:usb1="500078FF" w:usb2="00000021" w:usb3="00000000" w:csb0="000001BF" w:csb1="00000000"/>
  </w:font>
  <w:font w:name="FreeSans">
    <w:altName w:val="Times New Roman"/>
    <w:panose1 w:val="020B0604020202020204"/>
    <w:charset w:val="00"/>
    <w:family w:val="swiss"/>
    <w:pitch w:val="variable"/>
    <w:sig w:usb0="E4078EFF" w:usb1="4200FDFF" w:usb2="000030A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A51DC" w14:textId="77777777" w:rsidR="001C4887" w:rsidRDefault="001C4887" w:rsidP="007A1F0D">
      <w:pPr>
        <w:spacing w:after="0" w:line="240" w:lineRule="auto"/>
      </w:pPr>
      <w:r>
        <w:separator/>
      </w:r>
    </w:p>
  </w:footnote>
  <w:footnote w:type="continuationSeparator" w:id="0">
    <w:p w14:paraId="2441E357" w14:textId="77777777" w:rsidR="001C4887" w:rsidRDefault="001C4887" w:rsidP="007A1F0D">
      <w:pPr>
        <w:spacing w:after="0" w:line="240" w:lineRule="auto"/>
      </w:pPr>
      <w:r>
        <w:continuationSeparator/>
      </w:r>
    </w:p>
  </w:footnote>
  <w:footnote w:type="continuationNotice" w:id="1">
    <w:p w14:paraId="3FF7ADB9" w14:textId="77777777" w:rsidR="001C4887" w:rsidRDefault="001C488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C229C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briel Nakamura">
    <w15:presenceInfo w15:providerId="Windows Live" w15:userId="1da8a255b971a0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351"/>
    <w:rsid w:val="00005622"/>
    <w:rsid w:val="00006180"/>
    <w:rsid w:val="0000659B"/>
    <w:rsid w:val="00011F35"/>
    <w:rsid w:val="000126F3"/>
    <w:rsid w:val="00013D94"/>
    <w:rsid w:val="00020918"/>
    <w:rsid w:val="0002169B"/>
    <w:rsid w:val="000224DE"/>
    <w:rsid w:val="00023019"/>
    <w:rsid w:val="00027D8C"/>
    <w:rsid w:val="00027FE0"/>
    <w:rsid w:val="00040EEB"/>
    <w:rsid w:val="00044A31"/>
    <w:rsid w:val="00045A01"/>
    <w:rsid w:val="000501E5"/>
    <w:rsid w:val="00055351"/>
    <w:rsid w:val="00055DCD"/>
    <w:rsid w:val="000676D7"/>
    <w:rsid w:val="00070D38"/>
    <w:rsid w:val="0007155F"/>
    <w:rsid w:val="000716E8"/>
    <w:rsid w:val="00072F1E"/>
    <w:rsid w:val="000748FC"/>
    <w:rsid w:val="00074BFB"/>
    <w:rsid w:val="000769FB"/>
    <w:rsid w:val="0008338B"/>
    <w:rsid w:val="00090402"/>
    <w:rsid w:val="000911F2"/>
    <w:rsid w:val="000A1CC7"/>
    <w:rsid w:val="000A34C1"/>
    <w:rsid w:val="000A3633"/>
    <w:rsid w:val="000A3998"/>
    <w:rsid w:val="000A3A2D"/>
    <w:rsid w:val="000A7737"/>
    <w:rsid w:val="000A79BC"/>
    <w:rsid w:val="000A7BFA"/>
    <w:rsid w:val="000B5197"/>
    <w:rsid w:val="000B5D6B"/>
    <w:rsid w:val="000B6143"/>
    <w:rsid w:val="000C38EA"/>
    <w:rsid w:val="000C43AC"/>
    <w:rsid w:val="000C450A"/>
    <w:rsid w:val="000C5331"/>
    <w:rsid w:val="000D41CF"/>
    <w:rsid w:val="000E15CF"/>
    <w:rsid w:val="000E308A"/>
    <w:rsid w:val="000F0929"/>
    <w:rsid w:val="000F0F44"/>
    <w:rsid w:val="000F11A1"/>
    <w:rsid w:val="0010460E"/>
    <w:rsid w:val="00107EDF"/>
    <w:rsid w:val="00110097"/>
    <w:rsid w:val="00110FED"/>
    <w:rsid w:val="00116EE5"/>
    <w:rsid w:val="001176F0"/>
    <w:rsid w:val="00117737"/>
    <w:rsid w:val="001300F9"/>
    <w:rsid w:val="00131A86"/>
    <w:rsid w:val="00137597"/>
    <w:rsid w:val="0014173C"/>
    <w:rsid w:val="00141AA6"/>
    <w:rsid w:val="0014231A"/>
    <w:rsid w:val="00142663"/>
    <w:rsid w:val="00142CD8"/>
    <w:rsid w:val="0015351A"/>
    <w:rsid w:val="0015366C"/>
    <w:rsid w:val="001536D7"/>
    <w:rsid w:val="00162213"/>
    <w:rsid w:val="00163CAC"/>
    <w:rsid w:val="00164CEA"/>
    <w:rsid w:val="00165ED3"/>
    <w:rsid w:val="001671AF"/>
    <w:rsid w:val="001729AC"/>
    <w:rsid w:val="001733BF"/>
    <w:rsid w:val="0017536B"/>
    <w:rsid w:val="00183773"/>
    <w:rsid w:val="00184078"/>
    <w:rsid w:val="00185D7B"/>
    <w:rsid w:val="0018786E"/>
    <w:rsid w:val="0019431E"/>
    <w:rsid w:val="00195E30"/>
    <w:rsid w:val="00197618"/>
    <w:rsid w:val="0019787B"/>
    <w:rsid w:val="001A3356"/>
    <w:rsid w:val="001C4887"/>
    <w:rsid w:val="001D0055"/>
    <w:rsid w:val="001D24DE"/>
    <w:rsid w:val="001D37DB"/>
    <w:rsid w:val="001D5EEA"/>
    <w:rsid w:val="001E6112"/>
    <w:rsid w:val="001E6BB9"/>
    <w:rsid w:val="001F0461"/>
    <w:rsid w:val="001F2055"/>
    <w:rsid w:val="001F70F1"/>
    <w:rsid w:val="00203303"/>
    <w:rsid w:val="002047D7"/>
    <w:rsid w:val="00214E8D"/>
    <w:rsid w:val="00217F15"/>
    <w:rsid w:val="00220E1C"/>
    <w:rsid w:val="002215B2"/>
    <w:rsid w:val="002221E1"/>
    <w:rsid w:val="00222C04"/>
    <w:rsid w:val="00223A80"/>
    <w:rsid w:val="002242AC"/>
    <w:rsid w:val="00225155"/>
    <w:rsid w:val="0023361F"/>
    <w:rsid w:val="00240847"/>
    <w:rsid w:val="002445FA"/>
    <w:rsid w:val="00245045"/>
    <w:rsid w:val="002500E9"/>
    <w:rsid w:val="002507EA"/>
    <w:rsid w:val="002515FC"/>
    <w:rsid w:val="00263477"/>
    <w:rsid w:val="00263E39"/>
    <w:rsid w:val="002667B4"/>
    <w:rsid w:val="0027020D"/>
    <w:rsid w:val="00280004"/>
    <w:rsid w:val="0028696D"/>
    <w:rsid w:val="00287223"/>
    <w:rsid w:val="002A432A"/>
    <w:rsid w:val="002B3373"/>
    <w:rsid w:val="002C2709"/>
    <w:rsid w:val="002C5F5F"/>
    <w:rsid w:val="002D251B"/>
    <w:rsid w:val="002D46DF"/>
    <w:rsid w:val="002D60BC"/>
    <w:rsid w:val="002E1C36"/>
    <w:rsid w:val="002E52F6"/>
    <w:rsid w:val="002F13DB"/>
    <w:rsid w:val="002F2EA6"/>
    <w:rsid w:val="002F4020"/>
    <w:rsid w:val="002F65BD"/>
    <w:rsid w:val="0030666C"/>
    <w:rsid w:val="00306950"/>
    <w:rsid w:val="00306E36"/>
    <w:rsid w:val="003171E5"/>
    <w:rsid w:val="00325DAA"/>
    <w:rsid w:val="0033435D"/>
    <w:rsid w:val="00336BB1"/>
    <w:rsid w:val="0033725E"/>
    <w:rsid w:val="003412B8"/>
    <w:rsid w:val="003444B3"/>
    <w:rsid w:val="00344920"/>
    <w:rsid w:val="00346942"/>
    <w:rsid w:val="00361FAA"/>
    <w:rsid w:val="00367982"/>
    <w:rsid w:val="00367DC3"/>
    <w:rsid w:val="00371283"/>
    <w:rsid w:val="00373867"/>
    <w:rsid w:val="003760AC"/>
    <w:rsid w:val="003874B8"/>
    <w:rsid w:val="00391A34"/>
    <w:rsid w:val="003926FC"/>
    <w:rsid w:val="0039384B"/>
    <w:rsid w:val="00394764"/>
    <w:rsid w:val="0039541D"/>
    <w:rsid w:val="0039556D"/>
    <w:rsid w:val="00397378"/>
    <w:rsid w:val="003A3C15"/>
    <w:rsid w:val="003C34A1"/>
    <w:rsid w:val="003C40F1"/>
    <w:rsid w:val="003C45EF"/>
    <w:rsid w:val="003C49F6"/>
    <w:rsid w:val="003C4FDF"/>
    <w:rsid w:val="003C66CE"/>
    <w:rsid w:val="003C7C9D"/>
    <w:rsid w:val="003D3E95"/>
    <w:rsid w:val="003E144D"/>
    <w:rsid w:val="003E2D95"/>
    <w:rsid w:val="003E3E9D"/>
    <w:rsid w:val="003E5DB8"/>
    <w:rsid w:val="003E7A9A"/>
    <w:rsid w:val="003F2D3D"/>
    <w:rsid w:val="003F33A9"/>
    <w:rsid w:val="003F42A4"/>
    <w:rsid w:val="003F7538"/>
    <w:rsid w:val="003F7BD8"/>
    <w:rsid w:val="004004D5"/>
    <w:rsid w:val="0041030F"/>
    <w:rsid w:val="0041633B"/>
    <w:rsid w:val="004205B8"/>
    <w:rsid w:val="00425397"/>
    <w:rsid w:val="004278CA"/>
    <w:rsid w:val="00430EF8"/>
    <w:rsid w:val="004310DF"/>
    <w:rsid w:val="00432DE3"/>
    <w:rsid w:val="00437914"/>
    <w:rsid w:val="0044647B"/>
    <w:rsid w:val="00446C16"/>
    <w:rsid w:val="00451882"/>
    <w:rsid w:val="00452AC3"/>
    <w:rsid w:val="00452F8A"/>
    <w:rsid w:val="004625F3"/>
    <w:rsid w:val="00463D02"/>
    <w:rsid w:val="00463E89"/>
    <w:rsid w:val="004700E7"/>
    <w:rsid w:val="0047201D"/>
    <w:rsid w:val="004724CB"/>
    <w:rsid w:val="00475553"/>
    <w:rsid w:val="004808CF"/>
    <w:rsid w:val="004837A2"/>
    <w:rsid w:val="00484497"/>
    <w:rsid w:val="0048756F"/>
    <w:rsid w:val="004909B9"/>
    <w:rsid w:val="00493352"/>
    <w:rsid w:val="0049624F"/>
    <w:rsid w:val="00496AFC"/>
    <w:rsid w:val="00497B24"/>
    <w:rsid w:val="004A1B24"/>
    <w:rsid w:val="004B2879"/>
    <w:rsid w:val="004B4C38"/>
    <w:rsid w:val="004B654E"/>
    <w:rsid w:val="004B6A92"/>
    <w:rsid w:val="004B6F47"/>
    <w:rsid w:val="004C5BBE"/>
    <w:rsid w:val="004C62D2"/>
    <w:rsid w:val="004C671B"/>
    <w:rsid w:val="004C713D"/>
    <w:rsid w:val="004C7D6E"/>
    <w:rsid w:val="004D0734"/>
    <w:rsid w:val="004D2C80"/>
    <w:rsid w:val="004D5962"/>
    <w:rsid w:val="004E035C"/>
    <w:rsid w:val="004E302C"/>
    <w:rsid w:val="004E334E"/>
    <w:rsid w:val="004E45B2"/>
    <w:rsid w:val="004F40E0"/>
    <w:rsid w:val="004F6537"/>
    <w:rsid w:val="00504832"/>
    <w:rsid w:val="00506915"/>
    <w:rsid w:val="00510438"/>
    <w:rsid w:val="00514E0A"/>
    <w:rsid w:val="00516232"/>
    <w:rsid w:val="00516664"/>
    <w:rsid w:val="00517592"/>
    <w:rsid w:val="00520952"/>
    <w:rsid w:val="00522C3B"/>
    <w:rsid w:val="00522E4D"/>
    <w:rsid w:val="0052376C"/>
    <w:rsid w:val="00523793"/>
    <w:rsid w:val="00525054"/>
    <w:rsid w:val="00530BC4"/>
    <w:rsid w:val="00540D3F"/>
    <w:rsid w:val="0054418D"/>
    <w:rsid w:val="005455E4"/>
    <w:rsid w:val="00547D47"/>
    <w:rsid w:val="00550330"/>
    <w:rsid w:val="00550638"/>
    <w:rsid w:val="00550AE9"/>
    <w:rsid w:val="00556DCA"/>
    <w:rsid w:val="00557D6F"/>
    <w:rsid w:val="00563DBE"/>
    <w:rsid w:val="00565C59"/>
    <w:rsid w:val="00572D56"/>
    <w:rsid w:val="005773DF"/>
    <w:rsid w:val="00582819"/>
    <w:rsid w:val="00583F4E"/>
    <w:rsid w:val="005851BB"/>
    <w:rsid w:val="00585220"/>
    <w:rsid w:val="005859C4"/>
    <w:rsid w:val="005874A7"/>
    <w:rsid w:val="00591190"/>
    <w:rsid w:val="0059213F"/>
    <w:rsid w:val="00593503"/>
    <w:rsid w:val="00596B33"/>
    <w:rsid w:val="005A13C5"/>
    <w:rsid w:val="005A274E"/>
    <w:rsid w:val="005A740A"/>
    <w:rsid w:val="005B1BB3"/>
    <w:rsid w:val="005B2135"/>
    <w:rsid w:val="005B2D36"/>
    <w:rsid w:val="005B5C60"/>
    <w:rsid w:val="005B5F50"/>
    <w:rsid w:val="005C370E"/>
    <w:rsid w:val="005C6800"/>
    <w:rsid w:val="005C68A2"/>
    <w:rsid w:val="005C7258"/>
    <w:rsid w:val="005D4240"/>
    <w:rsid w:val="005D57AE"/>
    <w:rsid w:val="005E24B9"/>
    <w:rsid w:val="005E31E7"/>
    <w:rsid w:val="005F1C5A"/>
    <w:rsid w:val="005F21D5"/>
    <w:rsid w:val="005F3DD3"/>
    <w:rsid w:val="006006F6"/>
    <w:rsid w:val="00600A82"/>
    <w:rsid w:val="00601181"/>
    <w:rsid w:val="0060302D"/>
    <w:rsid w:val="00603CBA"/>
    <w:rsid w:val="00611D5E"/>
    <w:rsid w:val="00617E84"/>
    <w:rsid w:val="00620417"/>
    <w:rsid w:val="00623A7F"/>
    <w:rsid w:val="00626AC6"/>
    <w:rsid w:val="00627C68"/>
    <w:rsid w:val="006314BC"/>
    <w:rsid w:val="00632090"/>
    <w:rsid w:val="00632BEC"/>
    <w:rsid w:val="00632EBF"/>
    <w:rsid w:val="00637862"/>
    <w:rsid w:val="00637CC3"/>
    <w:rsid w:val="00640D1E"/>
    <w:rsid w:val="00642BBA"/>
    <w:rsid w:val="00646BDB"/>
    <w:rsid w:val="00646E17"/>
    <w:rsid w:val="00647E4F"/>
    <w:rsid w:val="00651145"/>
    <w:rsid w:val="006511A3"/>
    <w:rsid w:val="0065129B"/>
    <w:rsid w:val="00653FB4"/>
    <w:rsid w:val="00654D76"/>
    <w:rsid w:val="00656AC7"/>
    <w:rsid w:val="00661A16"/>
    <w:rsid w:val="00661F63"/>
    <w:rsid w:val="00675533"/>
    <w:rsid w:val="00676353"/>
    <w:rsid w:val="006770BC"/>
    <w:rsid w:val="00680186"/>
    <w:rsid w:val="006803FD"/>
    <w:rsid w:val="00683B48"/>
    <w:rsid w:val="00690DD0"/>
    <w:rsid w:val="0069591B"/>
    <w:rsid w:val="006963C4"/>
    <w:rsid w:val="00697FB0"/>
    <w:rsid w:val="006A0010"/>
    <w:rsid w:val="006A3FBC"/>
    <w:rsid w:val="006A420C"/>
    <w:rsid w:val="006A5B5B"/>
    <w:rsid w:val="006A5D75"/>
    <w:rsid w:val="006B0CD0"/>
    <w:rsid w:val="006B25DB"/>
    <w:rsid w:val="006B7D32"/>
    <w:rsid w:val="006B7DA7"/>
    <w:rsid w:val="006C0BED"/>
    <w:rsid w:val="006C0FA2"/>
    <w:rsid w:val="006C162D"/>
    <w:rsid w:val="006C18E4"/>
    <w:rsid w:val="006C5FD0"/>
    <w:rsid w:val="006C6621"/>
    <w:rsid w:val="006D1020"/>
    <w:rsid w:val="006D6F02"/>
    <w:rsid w:val="006E33D0"/>
    <w:rsid w:val="006E4B64"/>
    <w:rsid w:val="006E6871"/>
    <w:rsid w:val="00701848"/>
    <w:rsid w:val="00701FA9"/>
    <w:rsid w:val="00703408"/>
    <w:rsid w:val="007071FB"/>
    <w:rsid w:val="007074CD"/>
    <w:rsid w:val="0070777B"/>
    <w:rsid w:val="00710043"/>
    <w:rsid w:val="00713B8B"/>
    <w:rsid w:val="00714BB1"/>
    <w:rsid w:val="0072070D"/>
    <w:rsid w:val="007220E8"/>
    <w:rsid w:val="00735ABB"/>
    <w:rsid w:val="00737354"/>
    <w:rsid w:val="00741540"/>
    <w:rsid w:val="00746234"/>
    <w:rsid w:val="00746869"/>
    <w:rsid w:val="00747E2E"/>
    <w:rsid w:val="0075103C"/>
    <w:rsid w:val="00757C59"/>
    <w:rsid w:val="00757DEE"/>
    <w:rsid w:val="00757F8F"/>
    <w:rsid w:val="00761AAD"/>
    <w:rsid w:val="007638B4"/>
    <w:rsid w:val="00765F40"/>
    <w:rsid w:val="00767F0C"/>
    <w:rsid w:val="00771574"/>
    <w:rsid w:val="007731C7"/>
    <w:rsid w:val="00773A2E"/>
    <w:rsid w:val="007801E1"/>
    <w:rsid w:val="0078317C"/>
    <w:rsid w:val="00784232"/>
    <w:rsid w:val="00786E23"/>
    <w:rsid w:val="00793850"/>
    <w:rsid w:val="0079738B"/>
    <w:rsid w:val="007A0400"/>
    <w:rsid w:val="007A0895"/>
    <w:rsid w:val="007A169D"/>
    <w:rsid w:val="007A1F0D"/>
    <w:rsid w:val="007A6641"/>
    <w:rsid w:val="007B43F8"/>
    <w:rsid w:val="007B44DD"/>
    <w:rsid w:val="007B6D51"/>
    <w:rsid w:val="007C0930"/>
    <w:rsid w:val="007C531A"/>
    <w:rsid w:val="007D2BA8"/>
    <w:rsid w:val="007D77B2"/>
    <w:rsid w:val="007E5B30"/>
    <w:rsid w:val="007E65E6"/>
    <w:rsid w:val="007E7324"/>
    <w:rsid w:val="007F379C"/>
    <w:rsid w:val="00801BE3"/>
    <w:rsid w:val="00802587"/>
    <w:rsid w:val="00804462"/>
    <w:rsid w:val="00806F81"/>
    <w:rsid w:val="00807CBE"/>
    <w:rsid w:val="00810418"/>
    <w:rsid w:val="0081229B"/>
    <w:rsid w:val="00813E2A"/>
    <w:rsid w:val="00820469"/>
    <w:rsid w:val="008211AD"/>
    <w:rsid w:val="00821F7B"/>
    <w:rsid w:val="00822ECA"/>
    <w:rsid w:val="008233F9"/>
    <w:rsid w:val="00824AA2"/>
    <w:rsid w:val="00825C3F"/>
    <w:rsid w:val="0082683E"/>
    <w:rsid w:val="0083464B"/>
    <w:rsid w:val="008356F6"/>
    <w:rsid w:val="00844493"/>
    <w:rsid w:val="00844B80"/>
    <w:rsid w:val="008465F8"/>
    <w:rsid w:val="008478EC"/>
    <w:rsid w:val="008507F6"/>
    <w:rsid w:val="00851888"/>
    <w:rsid w:val="00854E66"/>
    <w:rsid w:val="008628BF"/>
    <w:rsid w:val="008657FC"/>
    <w:rsid w:val="00872A4C"/>
    <w:rsid w:val="00875B37"/>
    <w:rsid w:val="00881B43"/>
    <w:rsid w:val="00882186"/>
    <w:rsid w:val="0088296A"/>
    <w:rsid w:val="008856A3"/>
    <w:rsid w:val="00890058"/>
    <w:rsid w:val="00891385"/>
    <w:rsid w:val="008928DA"/>
    <w:rsid w:val="00895E74"/>
    <w:rsid w:val="008A0D26"/>
    <w:rsid w:val="008A1201"/>
    <w:rsid w:val="008A3C13"/>
    <w:rsid w:val="008A3DCD"/>
    <w:rsid w:val="008A56DE"/>
    <w:rsid w:val="008A7CF0"/>
    <w:rsid w:val="008B158E"/>
    <w:rsid w:val="008B3C0F"/>
    <w:rsid w:val="008B62FD"/>
    <w:rsid w:val="008B7B64"/>
    <w:rsid w:val="008C114F"/>
    <w:rsid w:val="008C34FC"/>
    <w:rsid w:val="008C3D94"/>
    <w:rsid w:val="008C637E"/>
    <w:rsid w:val="008D0054"/>
    <w:rsid w:val="008D0AAF"/>
    <w:rsid w:val="008D59BF"/>
    <w:rsid w:val="008E61FA"/>
    <w:rsid w:val="008E734C"/>
    <w:rsid w:val="008E7CF7"/>
    <w:rsid w:val="008F10F6"/>
    <w:rsid w:val="008F2E4E"/>
    <w:rsid w:val="008F2E9D"/>
    <w:rsid w:val="008F30AB"/>
    <w:rsid w:val="008F40A1"/>
    <w:rsid w:val="008F4205"/>
    <w:rsid w:val="008F4AB4"/>
    <w:rsid w:val="00900457"/>
    <w:rsid w:val="0091724E"/>
    <w:rsid w:val="00917C41"/>
    <w:rsid w:val="00922C55"/>
    <w:rsid w:val="009232D7"/>
    <w:rsid w:val="0092408A"/>
    <w:rsid w:val="00925AA9"/>
    <w:rsid w:val="00933D1F"/>
    <w:rsid w:val="00933F57"/>
    <w:rsid w:val="0093664A"/>
    <w:rsid w:val="00942C9E"/>
    <w:rsid w:val="009456FE"/>
    <w:rsid w:val="00946FB9"/>
    <w:rsid w:val="00952EF1"/>
    <w:rsid w:val="00953A7B"/>
    <w:rsid w:val="00956446"/>
    <w:rsid w:val="00971C27"/>
    <w:rsid w:val="00981F94"/>
    <w:rsid w:val="00985E0A"/>
    <w:rsid w:val="0099251C"/>
    <w:rsid w:val="00995239"/>
    <w:rsid w:val="009969FD"/>
    <w:rsid w:val="009A189E"/>
    <w:rsid w:val="009A2ACA"/>
    <w:rsid w:val="009B018E"/>
    <w:rsid w:val="009B05AE"/>
    <w:rsid w:val="009B0AEB"/>
    <w:rsid w:val="009B2558"/>
    <w:rsid w:val="009B38F5"/>
    <w:rsid w:val="009B6585"/>
    <w:rsid w:val="009C225A"/>
    <w:rsid w:val="009C3ED5"/>
    <w:rsid w:val="009C777E"/>
    <w:rsid w:val="009C7F89"/>
    <w:rsid w:val="009D2274"/>
    <w:rsid w:val="009D32C4"/>
    <w:rsid w:val="009D3FBE"/>
    <w:rsid w:val="009D5B2D"/>
    <w:rsid w:val="009E047F"/>
    <w:rsid w:val="009E2FAB"/>
    <w:rsid w:val="009E3217"/>
    <w:rsid w:val="009F2237"/>
    <w:rsid w:val="009F4545"/>
    <w:rsid w:val="009F4786"/>
    <w:rsid w:val="009F7587"/>
    <w:rsid w:val="009F7610"/>
    <w:rsid w:val="00A01E3B"/>
    <w:rsid w:val="00A02F3C"/>
    <w:rsid w:val="00A0420D"/>
    <w:rsid w:val="00A054E4"/>
    <w:rsid w:val="00A0673B"/>
    <w:rsid w:val="00A21161"/>
    <w:rsid w:val="00A21EC6"/>
    <w:rsid w:val="00A21EE2"/>
    <w:rsid w:val="00A2249F"/>
    <w:rsid w:val="00A230E4"/>
    <w:rsid w:val="00A247F0"/>
    <w:rsid w:val="00A256DC"/>
    <w:rsid w:val="00A25E05"/>
    <w:rsid w:val="00A271FB"/>
    <w:rsid w:val="00A27729"/>
    <w:rsid w:val="00A33C20"/>
    <w:rsid w:val="00A35131"/>
    <w:rsid w:val="00A407E4"/>
    <w:rsid w:val="00A51AD7"/>
    <w:rsid w:val="00A61165"/>
    <w:rsid w:val="00A617ED"/>
    <w:rsid w:val="00A61CEA"/>
    <w:rsid w:val="00A644E7"/>
    <w:rsid w:val="00A64BCB"/>
    <w:rsid w:val="00A72E9A"/>
    <w:rsid w:val="00A74F84"/>
    <w:rsid w:val="00A7703C"/>
    <w:rsid w:val="00A91F0A"/>
    <w:rsid w:val="00A931EA"/>
    <w:rsid w:val="00AA073E"/>
    <w:rsid w:val="00AA2220"/>
    <w:rsid w:val="00AA44F7"/>
    <w:rsid w:val="00AB33D5"/>
    <w:rsid w:val="00AB3CE7"/>
    <w:rsid w:val="00AB518C"/>
    <w:rsid w:val="00AB6525"/>
    <w:rsid w:val="00AB723D"/>
    <w:rsid w:val="00AC038C"/>
    <w:rsid w:val="00AC5CD5"/>
    <w:rsid w:val="00AC77D7"/>
    <w:rsid w:val="00AD1F50"/>
    <w:rsid w:val="00AD5F11"/>
    <w:rsid w:val="00AE032C"/>
    <w:rsid w:val="00AE2F3A"/>
    <w:rsid w:val="00AF5F95"/>
    <w:rsid w:val="00AF7806"/>
    <w:rsid w:val="00B12F7F"/>
    <w:rsid w:val="00B151B8"/>
    <w:rsid w:val="00B17194"/>
    <w:rsid w:val="00B20A40"/>
    <w:rsid w:val="00B244DF"/>
    <w:rsid w:val="00B25155"/>
    <w:rsid w:val="00B330C9"/>
    <w:rsid w:val="00B37CB9"/>
    <w:rsid w:val="00B41514"/>
    <w:rsid w:val="00B4216A"/>
    <w:rsid w:val="00B43D2C"/>
    <w:rsid w:val="00B50324"/>
    <w:rsid w:val="00B53982"/>
    <w:rsid w:val="00B567CC"/>
    <w:rsid w:val="00B679B4"/>
    <w:rsid w:val="00B70725"/>
    <w:rsid w:val="00B70DA7"/>
    <w:rsid w:val="00B73150"/>
    <w:rsid w:val="00B7680A"/>
    <w:rsid w:val="00B76B6D"/>
    <w:rsid w:val="00B76C81"/>
    <w:rsid w:val="00B84A83"/>
    <w:rsid w:val="00B87D38"/>
    <w:rsid w:val="00BA29BD"/>
    <w:rsid w:val="00BA7CAE"/>
    <w:rsid w:val="00BB438F"/>
    <w:rsid w:val="00BB4A6A"/>
    <w:rsid w:val="00BC5043"/>
    <w:rsid w:val="00BC6F74"/>
    <w:rsid w:val="00BD159D"/>
    <w:rsid w:val="00BD377B"/>
    <w:rsid w:val="00BD4AE3"/>
    <w:rsid w:val="00BD4D10"/>
    <w:rsid w:val="00BD5D4A"/>
    <w:rsid w:val="00BD65D0"/>
    <w:rsid w:val="00BD6DE7"/>
    <w:rsid w:val="00BD728C"/>
    <w:rsid w:val="00BE1A78"/>
    <w:rsid w:val="00BE4409"/>
    <w:rsid w:val="00BE6380"/>
    <w:rsid w:val="00BF3183"/>
    <w:rsid w:val="00BF46AB"/>
    <w:rsid w:val="00BF5292"/>
    <w:rsid w:val="00BF6847"/>
    <w:rsid w:val="00C04376"/>
    <w:rsid w:val="00C06E9E"/>
    <w:rsid w:val="00C073E3"/>
    <w:rsid w:val="00C079AB"/>
    <w:rsid w:val="00C104E6"/>
    <w:rsid w:val="00C105E1"/>
    <w:rsid w:val="00C17D81"/>
    <w:rsid w:val="00C20344"/>
    <w:rsid w:val="00C23E3D"/>
    <w:rsid w:val="00C365C9"/>
    <w:rsid w:val="00C412E0"/>
    <w:rsid w:val="00C41D6B"/>
    <w:rsid w:val="00C42548"/>
    <w:rsid w:val="00C468CA"/>
    <w:rsid w:val="00C4778B"/>
    <w:rsid w:val="00C52965"/>
    <w:rsid w:val="00C54976"/>
    <w:rsid w:val="00C612F9"/>
    <w:rsid w:val="00C67280"/>
    <w:rsid w:val="00C67BA3"/>
    <w:rsid w:val="00C71062"/>
    <w:rsid w:val="00C73CD2"/>
    <w:rsid w:val="00C75513"/>
    <w:rsid w:val="00C75E49"/>
    <w:rsid w:val="00C76A88"/>
    <w:rsid w:val="00C77F62"/>
    <w:rsid w:val="00C8311A"/>
    <w:rsid w:val="00C831FD"/>
    <w:rsid w:val="00C85004"/>
    <w:rsid w:val="00C858F0"/>
    <w:rsid w:val="00C954D5"/>
    <w:rsid w:val="00C96EA8"/>
    <w:rsid w:val="00C97A99"/>
    <w:rsid w:val="00CB4FB8"/>
    <w:rsid w:val="00CB7283"/>
    <w:rsid w:val="00CC04C8"/>
    <w:rsid w:val="00CC12E2"/>
    <w:rsid w:val="00CC1AD2"/>
    <w:rsid w:val="00CC6B36"/>
    <w:rsid w:val="00CD12EE"/>
    <w:rsid w:val="00CD23F5"/>
    <w:rsid w:val="00CD38B2"/>
    <w:rsid w:val="00CD434A"/>
    <w:rsid w:val="00CE000E"/>
    <w:rsid w:val="00CE177F"/>
    <w:rsid w:val="00CE50CB"/>
    <w:rsid w:val="00CF1116"/>
    <w:rsid w:val="00CF191F"/>
    <w:rsid w:val="00CF7011"/>
    <w:rsid w:val="00CF7BB5"/>
    <w:rsid w:val="00D02E18"/>
    <w:rsid w:val="00D057FB"/>
    <w:rsid w:val="00D1434D"/>
    <w:rsid w:val="00D154F0"/>
    <w:rsid w:val="00D21A6C"/>
    <w:rsid w:val="00D24688"/>
    <w:rsid w:val="00D35583"/>
    <w:rsid w:val="00D40164"/>
    <w:rsid w:val="00D40BB3"/>
    <w:rsid w:val="00D41FB6"/>
    <w:rsid w:val="00D45524"/>
    <w:rsid w:val="00D51C9A"/>
    <w:rsid w:val="00D52346"/>
    <w:rsid w:val="00D55065"/>
    <w:rsid w:val="00D579AE"/>
    <w:rsid w:val="00D60F76"/>
    <w:rsid w:val="00D61A93"/>
    <w:rsid w:val="00D64053"/>
    <w:rsid w:val="00D64AC0"/>
    <w:rsid w:val="00D65B70"/>
    <w:rsid w:val="00D71081"/>
    <w:rsid w:val="00D731CF"/>
    <w:rsid w:val="00D74490"/>
    <w:rsid w:val="00D80DB8"/>
    <w:rsid w:val="00D86689"/>
    <w:rsid w:val="00D879F4"/>
    <w:rsid w:val="00D92DBD"/>
    <w:rsid w:val="00D94A1F"/>
    <w:rsid w:val="00D94E73"/>
    <w:rsid w:val="00D95E74"/>
    <w:rsid w:val="00D978B9"/>
    <w:rsid w:val="00DA0DD6"/>
    <w:rsid w:val="00DA7DF3"/>
    <w:rsid w:val="00DB17F8"/>
    <w:rsid w:val="00DB190A"/>
    <w:rsid w:val="00DB34D2"/>
    <w:rsid w:val="00DB35D5"/>
    <w:rsid w:val="00DB567E"/>
    <w:rsid w:val="00DC628E"/>
    <w:rsid w:val="00DD1B99"/>
    <w:rsid w:val="00DD200D"/>
    <w:rsid w:val="00DD4F45"/>
    <w:rsid w:val="00DD6910"/>
    <w:rsid w:val="00DE00FB"/>
    <w:rsid w:val="00DE1A7D"/>
    <w:rsid w:val="00DE1F08"/>
    <w:rsid w:val="00DE4BAC"/>
    <w:rsid w:val="00DE67B4"/>
    <w:rsid w:val="00DE7403"/>
    <w:rsid w:val="00DF1C87"/>
    <w:rsid w:val="00DF63B9"/>
    <w:rsid w:val="00E16BE6"/>
    <w:rsid w:val="00E33082"/>
    <w:rsid w:val="00E34F36"/>
    <w:rsid w:val="00E367E7"/>
    <w:rsid w:val="00E36937"/>
    <w:rsid w:val="00E36D9E"/>
    <w:rsid w:val="00E37ACF"/>
    <w:rsid w:val="00E40758"/>
    <w:rsid w:val="00E42EFB"/>
    <w:rsid w:val="00E456AF"/>
    <w:rsid w:val="00E45996"/>
    <w:rsid w:val="00E46164"/>
    <w:rsid w:val="00E50767"/>
    <w:rsid w:val="00E50AA4"/>
    <w:rsid w:val="00E53DA9"/>
    <w:rsid w:val="00E55289"/>
    <w:rsid w:val="00E557EA"/>
    <w:rsid w:val="00E57A7D"/>
    <w:rsid w:val="00E57AA6"/>
    <w:rsid w:val="00E65756"/>
    <w:rsid w:val="00E65BFB"/>
    <w:rsid w:val="00E66474"/>
    <w:rsid w:val="00E70988"/>
    <w:rsid w:val="00E72F4C"/>
    <w:rsid w:val="00E7736E"/>
    <w:rsid w:val="00E8230B"/>
    <w:rsid w:val="00E8240A"/>
    <w:rsid w:val="00E83CEF"/>
    <w:rsid w:val="00E95802"/>
    <w:rsid w:val="00E95CB6"/>
    <w:rsid w:val="00E978A1"/>
    <w:rsid w:val="00EA34AA"/>
    <w:rsid w:val="00EA3A59"/>
    <w:rsid w:val="00EA68D1"/>
    <w:rsid w:val="00EB4119"/>
    <w:rsid w:val="00EB4A4B"/>
    <w:rsid w:val="00EB60C9"/>
    <w:rsid w:val="00EB6B30"/>
    <w:rsid w:val="00ED027B"/>
    <w:rsid w:val="00ED0589"/>
    <w:rsid w:val="00ED55BA"/>
    <w:rsid w:val="00ED65F5"/>
    <w:rsid w:val="00ED73DC"/>
    <w:rsid w:val="00EE2299"/>
    <w:rsid w:val="00EE4EAA"/>
    <w:rsid w:val="00EE7903"/>
    <w:rsid w:val="00EE79A7"/>
    <w:rsid w:val="00EF1CE3"/>
    <w:rsid w:val="00EF4755"/>
    <w:rsid w:val="00EF4926"/>
    <w:rsid w:val="00EF4DD5"/>
    <w:rsid w:val="00F00AEA"/>
    <w:rsid w:val="00F0284F"/>
    <w:rsid w:val="00F0624D"/>
    <w:rsid w:val="00F07CFC"/>
    <w:rsid w:val="00F11137"/>
    <w:rsid w:val="00F12EF1"/>
    <w:rsid w:val="00F13699"/>
    <w:rsid w:val="00F13967"/>
    <w:rsid w:val="00F23585"/>
    <w:rsid w:val="00F2367D"/>
    <w:rsid w:val="00F2544A"/>
    <w:rsid w:val="00F25BC1"/>
    <w:rsid w:val="00F32AE1"/>
    <w:rsid w:val="00F34824"/>
    <w:rsid w:val="00F36C82"/>
    <w:rsid w:val="00F37195"/>
    <w:rsid w:val="00F42675"/>
    <w:rsid w:val="00F42F2A"/>
    <w:rsid w:val="00F43CC7"/>
    <w:rsid w:val="00F46E4A"/>
    <w:rsid w:val="00F47932"/>
    <w:rsid w:val="00F47B2F"/>
    <w:rsid w:val="00F50597"/>
    <w:rsid w:val="00F51F2C"/>
    <w:rsid w:val="00F55792"/>
    <w:rsid w:val="00F60B44"/>
    <w:rsid w:val="00F643CE"/>
    <w:rsid w:val="00F6781A"/>
    <w:rsid w:val="00F70A43"/>
    <w:rsid w:val="00F733AF"/>
    <w:rsid w:val="00F7533C"/>
    <w:rsid w:val="00F76F35"/>
    <w:rsid w:val="00F9273B"/>
    <w:rsid w:val="00F934EB"/>
    <w:rsid w:val="00FA2B57"/>
    <w:rsid w:val="00FB376D"/>
    <w:rsid w:val="00FB4069"/>
    <w:rsid w:val="00FC140F"/>
    <w:rsid w:val="00FC1F3D"/>
    <w:rsid w:val="00FD10E9"/>
    <w:rsid w:val="00FD114A"/>
    <w:rsid w:val="00FE265B"/>
    <w:rsid w:val="00FE26DB"/>
    <w:rsid w:val="00FE5927"/>
    <w:rsid w:val="00FF3E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A9AAD6E"/>
  <w15:docId w15:val="{4030ADB3-B119-5448-970A-68FF8BCE4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pt-BR" w:eastAsia="pt-BR"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Grid" w:locked="1"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spacing w:after="160" w:line="259" w:lineRule="auto"/>
    </w:pPr>
    <w:rPr>
      <w:rFonts w:eastAsia="Times New Roman"/>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linha">
    <w:name w:val="line number"/>
    <w:semiHidden/>
    <w:rPr>
      <w:rFonts w:cs="Times New Roman"/>
    </w:rPr>
  </w:style>
  <w:style w:type="character" w:styleId="Refdecomentrio">
    <w:name w:val="annotation reference"/>
    <w:semiHidden/>
    <w:rPr>
      <w:rFonts w:cs="Times New Roman"/>
      <w:sz w:val="16"/>
      <w:szCs w:val="16"/>
    </w:rPr>
  </w:style>
  <w:style w:type="character" w:customStyle="1" w:styleId="TextodecomentrioChar">
    <w:name w:val="Texto de comentário Char"/>
    <w:link w:val="Textodecomentrio"/>
    <w:semiHidden/>
    <w:locked/>
    <w:rPr>
      <w:rFonts w:cs="Times New Roman"/>
      <w:sz w:val="20"/>
      <w:szCs w:val="20"/>
    </w:rPr>
  </w:style>
  <w:style w:type="character" w:customStyle="1" w:styleId="AssuntodocomentrioChar">
    <w:name w:val="Assunto do comentário Char"/>
    <w:link w:val="Assuntodocomentrio"/>
    <w:semiHidden/>
    <w:locked/>
    <w:rPr>
      <w:rFonts w:cs="Times New Roman"/>
      <w:b/>
      <w:bCs/>
      <w:sz w:val="20"/>
      <w:szCs w:val="20"/>
    </w:rPr>
  </w:style>
  <w:style w:type="character" w:customStyle="1" w:styleId="TextodebaloChar">
    <w:name w:val="Texto de balão Char"/>
    <w:link w:val="Textodebalo"/>
    <w:semiHidden/>
    <w:locked/>
    <w:rPr>
      <w:rFonts w:ascii="Segoe UI" w:hAnsi="Segoe UI" w:cs="Segoe UI"/>
      <w:sz w:val="18"/>
      <w:szCs w:val="18"/>
    </w:rPr>
  </w:style>
  <w:style w:type="character" w:customStyle="1" w:styleId="Numeraodelinhas">
    <w:name w:val="Numeração de linhas"/>
  </w:style>
  <w:style w:type="character" w:customStyle="1" w:styleId="LinkdaInternet">
    <w:name w:val="Link da Internet"/>
    <w:rPr>
      <w:rFonts w:cs="Times New Roman"/>
      <w:color w:val="0000FF"/>
      <w:u w:val="single"/>
    </w:rPr>
  </w:style>
  <w:style w:type="paragraph" w:customStyle="1" w:styleId="Ttulo1">
    <w:name w:val="Título1"/>
    <w:basedOn w:val="Normal"/>
    <w:next w:val="Corpodotexto"/>
    <w:rsid w:val="00055351"/>
    <w:pPr>
      <w:keepNext/>
      <w:spacing w:before="240" w:after="120"/>
    </w:pPr>
    <w:rPr>
      <w:rFonts w:ascii="Liberation Sans" w:hAnsi="Liberation Sans" w:cs="FreeSans"/>
      <w:sz w:val="28"/>
      <w:szCs w:val="28"/>
    </w:rPr>
  </w:style>
  <w:style w:type="paragraph" w:customStyle="1" w:styleId="Corpodotexto">
    <w:name w:val="Corpo do texto"/>
    <w:basedOn w:val="Normal"/>
    <w:pPr>
      <w:spacing w:after="140" w:line="288" w:lineRule="auto"/>
    </w:pPr>
  </w:style>
  <w:style w:type="paragraph" w:customStyle="1" w:styleId="Lista1">
    <w:name w:val="Lista1"/>
    <w:basedOn w:val="Corpodotexto"/>
    <w:rPr>
      <w:rFonts w:cs="FreeSans"/>
    </w:rPr>
  </w:style>
  <w:style w:type="paragraph" w:customStyle="1" w:styleId="Legenda1">
    <w:name w:val="Legenda1"/>
    <w:basedOn w:val="Normal"/>
    <w:rsid w:val="00055351"/>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customStyle="1" w:styleId="Ttulododocumento">
    <w:name w:val="Título do documento"/>
    <w:basedOn w:val="Normal"/>
    <w:pPr>
      <w:keepNext/>
      <w:spacing w:before="240" w:after="120"/>
    </w:pPr>
    <w:rPr>
      <w:rFonts w:ascii="Liberation Sans" w:hAnsi="Liberation Sans" w:cs="FreeSans"/>
      <w:sz w:val="28"/>
      <w:szCs w:val="28"/>
    </w:rPr>
  </w:style>
  <w:style w:type="paragraph" w:styleId="Legenda">
    <w:name w:val="caption"/>
    <w:basedOn w:val="Normal"/>
    <w:qFormat/>
    <w:pPr>
      <w:suppressLineNumbers/>
      <w:spacing w:before="120" w:after="120"/>
    </w:pPr>
    <w:rPr>
      <w:rFonts w:cs="FreeSans"/>
      <w:i/>
      <w:iCs/>
      <w:sz w:val="24"/>
      <w:szCs w:val="24"/>
    </w:rPr>
  </w:style>
  <w:style w:type="paragraph" w:styleId="NormalWeb">
    <w:name w:val="Normal (Web)"/>
    <w:basedOn w:val="Normal"/>
    <w:semiHidden/>
    <w:pPr>
      <w:spacing w:beforeAutospacing="1" w:afterAutospacing="1" w:line="240" w:lineRule="auto"/>
    </w:pPr>
    <w:rPr>
      <w:rFonts w:ascii="Times New Roman" w:eastAsia="Calibri" w:hAnsi="Times New Roman" w:cs="Times New Roman"/>
      <w:sz w:val="24"/>
      <w:szCs w:val="24"/>
      <w:lang w:eastAsia="pt-BR"/>
    </w:rPr>
  </w:style>
  <w:style w:type="paragraph" w:styleId="Textodecomentrio">
    <w:name w:val="annotation text"/>
    <w:basedOn w:val="Normal"/>
    <w:link w:val="TextodecomentrioChar"/>
    <w:semiHidden/>
    <w:pPr>
      <w:spacing w:line="240" w:lineRule="auto"/>
    </w:pPr>
    <w:rPr>
      <w:sz w:val="20"/>
      <w:szCs w:val="20"/>
    </w:rPr>
  </w:style>
  <w:style w:type="paragraph" w:styleId="Assuntodocomentrio">
    <w:name w:val="annotation subject"/>
    <w:basedOn w:val="Textodecomentrio"/>
    <w:link w:val="AssuntodocomentrioChar"/>
    <w:semiHidden/>
    <w:rPr>
      <w:b/>
      <w:bCs/>
    </w:rPr>
  </w:style>
  <w:style w:type="paragraph" w:styleId="Textodebalo">
    <w:name w:val="Balloon Text"/>
    <w:basedOn w:val="Normal"/>
    <w:link w:val="TextodebaloChar"/>
    <w:semiHidden/>
    <w:pPr>
      <w:spacing w:after="0" w:line="240" w:lineRule="auto"/>
    </w:pPr>
    <w:rPr>
      <w:rFonts w:ascii="Segoe UI" w:hAnsi="Segoe UI" w:cs="Segoe UI"/>
      <w:sz w:val="18"/>
      <w:szCs w:val="18"/>
    </w:rPr>
  </w:style>
  <w:style w:type="paragraph" w:customStyle="1" w:styleId="ListParagraph1">
    <w:name w:val="List Paragraph1"/>
    <w:basedOn w:val="Normal"/>
    <w:pPr>
      <w:ind w:left="720"/>
      <w:contextualSpacing/>
    </w:pPr>
  </w:style>
  <w:style w:type="table" w:customStyle="1" w:styleId="TabelaSimples21">
    <w:name w:val="Tabela Simples 21"/>
    <w:rPr>
      <w:rFonts w:eastAsia="Times New Roman"/>
      <w:lang w:val="en-US" w:eastAsia="en-US"/>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customStyle="1" w:styleId="TabelaSimples22">
    <w:name w:val="Tabela Simples 22"/>
    <w:rPr>
      <w:rFonts w:eastAsia="Times New Roman"/>
      <w:lang w:val="en-US" w:eastAsia="en-US"/>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paragraph" w:styleId="Cabealho">
    <w:name w:val="header"/>
    <w:basedOn w:val="Normal"/>
    <w:link w:val="CabealhoChar"/>
    <w:rsid w:val="007A1F0D"/>
    <w:pPr>
      <w:tabs>
        <w:tab w:val="center" w:pos="4252"/>
        <w:tab w:val="right" w:pos="8504"/>
      </w:tabs>
    </w:pPr>
  </w:style>
  <w:style w:type="character" w:customStyle="1" w:styleId="CabealhoChar">
    <w:name w:val="Cabeçalho Char"/>
    <w:link w:val="Cabealho"/>
    <w:rsid w:val="007A1F0D"/>
    <w:rPr>
      <w:rFonts w:eastAsia="Times New Roman"/>
      <w:sz w:val="22"/>
      <w:szCs w:val="22"/>
      <w:lang w:eastAsia="en-US"/>
    </w:rPr>
  </w:style>
  <w:style w:type="paragraph" w:styleId="Rodap">
    <w:name w:val="footer"/>
    <w:basedOn w:val="Normal"/>
    <w:link w:val="RodapChar"/>
    <w:rsid w:val="007A1F0D"/>
    <w:pPr>
      <w:tabs>
        <w:tab w:val="center" w:pos="4252"/>
        <w:tab w:val="right" w:pos="8504"/>
      </w:tabs>
    </w:pPr>
  </w:style>
  <w:style w:type="character" w:customStyle="1" w:styleId="RodapChar">
    <w:name w:val="Rodapé Char"/>
    <w:link w:val="Rodap"/>
    <w:rsid w:val="007A1F0D"/>
    <w:rPr>
      <w:rFonts w:eastAsia="Times New Roman"/>
      <w:sz w:val="22"/>
      <w:szCs w:val="22"/>
      <w:lang w:eastAsia="en-US"/>
    </w:rPr>
  </w:style>
  <w:style w:type="paragraph" w:customStyle="1" w:styleId="ListaMdia1-nfase41">
    <w:name w:val="Lista Média 1 - Ênfase 41"/>
    <w:hidden/>
    <w:uiPriority w:val="99"/>
    <w:semiHidden/>
    <w:rsid w:val="00C858F0"/>
    <w:rPr>
      <w:rFonts w:eastAsia="Times New Roman"/>
      <w:sz w:val="22"/>
      <w:szCs w:val="22"/>
      <w:lang w:eastAsia="en-US"/>
    </w:rPr>
  </w:style>
  <w:style w:type="table" w:styleId="Tabelacomgrade">
    <w:name w:val="Table Grid"/>
    <w:basedOn w:val="Tabelanormal"/>
    <w:uiPriority w:val="59"/>
    <w:locked/>
    <w:rsid w:val="00995239"/>
    <w:rPr>
      <w:rFonts w:ascii="Cambria" w:eastAsia="MS Mincho" w:hAnsi="Cambria"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mbreamentoEscuro-nfase11">
    <w:name w:val="Sombreamento Escuro - Ênfase 11"/>
    <w:hidden/>
    <w:uiPriority w:val="71"/>
    <w:unhideWhenUsed/>
    <w:rsid w:val="00C612F9"/>
    <w:rPr>
      <w:rFonts w:eastAsia="Times New Roman"/>
      <w:sz w:val="22"/>
      <w:szCs w:val="22"/>
      <w:lang w:eastAsia="en-US"/>
    </w:rPr>
  </w:style>
  <w:style w:type="character" w:styleId="Hyperlink">
    <w:name w:val="Hyperlink"/>
    <w:rsid w:val="009E047F"/>
    <w:rPr>
      <w:color w:val="0000FF"/>
      <w:u w:val="single"/>
    </w:rPr>
  </w:style>
  <w:style w:type="character" w:customStyle="1" w:styleId="MenoPendente1">
    <w:name w:val="Menção Pendente1"/>
    <w:basedOn w:val="Fontepargpadro"/>
    <w:uiPriority w:val="99"/>
    <w:semiHidden/>
    <w:unhideWhenUsed/>
    <w:rsid w:val="005851BB"/>
    <w:rPr>
      <w:color w:val="605E5C"/>
      <w:shd w:val="clear" w:color="auto" w:fill="E1DFDD"/>
    </w:rPr>
  </w:style>
  <w:style w:type="character" w:styleId="HiperlinkVisitado">
    <w:name w:val="FollowedHyperlink"/>
    <w:basedOn w:val="Fontepargpadro"/>
    <w:semiHidden/>
    <w:unhideWhenUsed/>
    <w:rsid w:val="004D2C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05746">
      <w:bodyDiv w:val="1"/>
      <w:marLeft w:val="0"/>
      <w:marRight w:val="0"/>
      <w:marTop w:val="0"/>
      <w:marBottom w:val="0"/>
      <w:divBdr>
        <w:top w:val="none" w:sz="0" w:space="0" w:color="auto"/>
        <w:left w:val="none" w:sz="0" w:space="0" w:color="auto"/>
        <w:bottom w:val="none" w:sz="0" w:space="0" w:color="auto"/>
        <w:right w:val="none" w:sz="0" w:space="0" w:color="auto"/>
      </w:divBdr>
    </w:div>
    <w:div w:id="832262189">
      <w:bodyDiv w:val="1"/>
      <w:marLeft w:val="0"/>
      <w:marRight w:val="0"/>
      <w:marTop w:val="0"/>
      <w:marBottom w:val="0"/>
      <w:divBdr>
        <w:top w:val="none" w:sz="0" w:space="0" w:color="auto"/>
        <w:left w:val="none" w:sz="0" w:space="0" w:color="auto"/>
        <w:bottom w:val="none" w:sz="0" w:space="0" w:color="auto"/>
        <w:right w:val="none" w:sz="0" w:space="0" w:color="auto"/>
      </w:divBdr>
    </w:div>
    <w:div w:id="92360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B0EA7-ABDB-4747-8E53-620093F6C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15252</Words>
  <Characters>82361</Characters>
  <Application>Microsoft Office Word</Application>
  <DocSecurity>0</DocSecurity>
  <Lines>686</Lines>
  <Paragraphs>194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Functional and Taxonomic Beta diversity in headwater streams of Parana and Paraguay Basins</vt:lpstr>
      <vt:lpstr>Functional and Taxonomic Beta diversity in headwater streams of Parana and Paraguay Basins</vt:lpstr>
    </vt:vector>
  </TitlesOfParts>
  <Company/>
  <LinksUpToDate>false</LinksUpToDate>
  <CharactersWithSpaces>97419</CharactersWithSpaces>
  <SharedDoc>false</SharedDoc>
  <HLinks>
    <vt:vector size="6" baseType="variant">
      <vt:variant>
        <vt:i4>1638420</vt:i4>
      </vt:variant>
      <vt:variant>
        <vt:i4>0</vt:i4>
      </vt:variant>
      <vt:variant>
        <vt:i4>0</vt:i4>
      </vt:variant>
      <vt:variant>
        <vt:i4>5</vt:i4>
      </vt:variant>
      <vt:variant>
        <vt:lpwstr>https://www.elsevier.com/journals/acta-oecologica/1146-609x/guide-for-authors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and Taxonomic Beta diversity in headwater streams of Parana and Paraguay Basins</dc:title>
  <dc:subject/>
  <dc:creator>Gabriel Nakamura de Souza</dc:creator>
  <cp:keywords/>
  <dc:description/>
  <cp:lastModifiedBy>Gabriel Nakamura</cp:lastModifiedBy>
  <cp:revision>2</cp:revision>
  <dcterms:created xsi:type="dcterms:W3CDTF">2020-05-04T15:52:00Z</dcterms:created>
  <dcterms:modified xsi:type="dcterms:W3CDTF">2020-05-04T15:52:00Z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endeley Recent Style Id 0_1">
    <vt:lpwstr>http://www.zotero.org/styles/harvard-cite-them-right</vt:lpwstr>
  </property>
  <property fmtid="{D5CDD505-2E9C-101B-9397-08002B2CF9AE}" pid="9" name="Mendeley Recent Style Name 0_1">
    <vt:lpwstr>Cite Them Right 10th edition - Harvard</vt:lpwstr>
  </property>
  <property fmtid="{D5CDD505-2E9C-101B-9397-08002B2CF9AE}" pid="10" name="Mendeley Recent Style Id 1_1">
    <vt:lpwstr>http://www.zotero.org/styles/ecography</vt:lpwstr>
  </property>
  <property fmtid="{D5CDD505-2E9C-101B-9397-08002B2CF9AE}" pid="11" name="Mendeley Recent Style Name 1_1">
    <vt:lpwstr>Ecography</vt:lpwstr>
  </property>
  <property fmtid="{D5CDD505-2E9C-101B-9397-08002B2CF9AE}" pid="12" name="Mendeley Recent Style Id 2_1">
    <vt:lpwstr>http://www.zotero.org/styles/ecological-indicators</vt:lpwstr>
  </property>
  <property fmtid="{D5CDD505-2E9C-101B-9397-08002B2CF9AE}" pid="13" name="Mendeley Recent Style Name 2_1">
    <vt:lpwstr>Ecological Indicators</vt:lpwstr>
  </property>
  <property fmtid="{D5CDD505-2E9C-101B-9397-08002B2CF9AE}" pid="14" name="Mendeley Recent Style Id 3_1">
    <vt:lpwstr>http://www.zotero.org/styles/ecology</vt:lpwstr>
  </property>
  <property fmtid="{D5CDD505-2E9C-101B-9397-08002B2CF9AE}" pid="15" name="Mendeley Recent Style Name 3_1">
    <vt:lpwstr>Ecology</vt:lpwstr>
  </property>
  <property fmtid="{D5CDD505-2E9C-101B-9397-08002B2CF9AE}" pid="16" name="Mendeley Recent Style Id 4_1">
    <vt:lpwstr>http://www.zotero.org/styles/elsevier-vancouver</vt:lpwstr>
  </property>
  <property fmtid="{D5CDD505-2E9C-101B-9397-08002B2CF9AE}" pid="17" name="Mendeley Recent Style Name 4_1">
    <vt:lpwstr>Elsevier - Vancouver</vt:lpwstr>
  </property>
  <property fmtid="{D5CDD505-2E9C-101B-9397-08002B2CF9AE}" pid="18" name="Mendeley Recent Style Id 5_1">
    <vt:lpwstr>http://www.zotero.org/styles/ieee</vt:lpwstr>
  </property>
  <property fmtid="{D5CDD505-2E9C-101B-9397-08002B2CF9AE}" pid="19" name="Mendeley Recent Style Name 5_1">
    <vt:lpwstr>IEEE</vt:lpwstr>
  </property>
  <property fmtid="{D5CDD505-2E9C-101B-9397-08002B2CF9AE}" pid="20" name="Mendeley Recent Style Id 6_1">
    <vt:lpwstr>http://www.zotero.org/styles/modern-humanities-research-association</vt:lpwstr>
  </property>
  <property fmtid="{D5CDD505-2E9C-101B-9397-08002B2CF9AE}" pid="21" name="Mendeley Recent Style Name 6_1">
    <vt:lpwstr>Modern Humanities Research Association 3rd edition (note with bibliography)</vt:lpwstr>
  </property>
  <property fmtid="{D5CDD505-2E9C-101B-9397-08002B2CF9AE}" pid="22" name="Mendeley Recent Style Id 7_1">
    <vt:lpwstr>http://www.zotero.org/styles/oecologia</vt:lpwstr>
  </property>
  <property fmtid="{D5CDD505-2E9C-101B-9397-08002B2CF9AE}" pid="23" name="Mendeley Recent Style Name 7_1">
    <vt:lpwstr>Oecologia</vt:lpwstr>
  </property>
  <property fmtid="{D5CDD505-2E9C-101B-9397-08002B2CF9AE}" pid="24" name="Mendeley Recent Style Id 8_1">
    <vt:lpwstr>http://www.zotero.org/styles/oikos</vt:lpwstr>
  </property>
  <property fmtid="{D5CDD505-2E9C-101B-9397-08002B2CF9AE}" pid="25" name="Mendeley Recent Style Name 8_1">
    <vt:lpwstr>Oikos</vt:lpwstr>
  </property>
  <property fmtid="{D5CDD505-2E9C-101B-9397-08002B2CF9AE}" pid="26" name="Mendeley Recent Style Id 9_1">
    <vt:lpwstr>http://www.zotero.org/styles/vancouver</vt:lpwstr>
  </property>
  <property fmtid="{D5CDD505-2E9C-101B-9397-08002B2CF9AE}" pid="27" name="Mendeley Recent Style Name 9_1">
    <vt:lpwstr>Vancouver</vt:lpwstr>
  </property>
  <property fmtid="{D5CDD505-2E9C-101B-9397-08002B2CF9AE}" pid="28" name="Mendeley Document_1">
    <vt:lpwstr>True</vt:lpwstr>
  </property>
  <property fmtid="{D5CDD505-2E9C-101B-9397-08002B2CF9AE}" pid="29" name="Mendeley Unique User Id_1">
    <vt:lpwstr>5dcd8991-9fd4-323d-aec5-c93fff0cdbf2</vt:lpwstr>
  </property>
  <property fmtid="{D5CDD505-2E9C-101B-9397-08002B2CF9AE}" pid="30" name="Mendeley Citation Style_1">
    <vt:lpwstr>http://www.zotero.org/styles/vancouver</vt:lpwstr>
  </property>
</Properties>
</file>