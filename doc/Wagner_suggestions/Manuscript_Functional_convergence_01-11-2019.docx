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4AFC3" w14:textId="77777777" w:rsidR="005859C4" w:rsidRDefault="00E34F36" w:rsidP="00D579AE">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w:t>
      </w:r>
      <w:r w:rsidR="005859C4">
        <w:rPr>
          <w:rFonts w:ascii="Times New Roman" w:hAnsi="Times New Roman" w:cs="Times New Roman"/>
          <w:b/>
          <w:bCs/>
          <w:color w:val="000000"/>
          <w:sz w:val="24"/>
          <w:szCs w:val="24"/>
          <w:lang w:val="en-US" w:eastAsia="pt-BR"/>
        </w:rPr>
        <w:t xml:space="preserve">axonomic </w:t>
      </w:r>
      <w:r w:rsidR="00E42EFB">
        <w:rPr>
          <w:rFonts w:ascii="Times New Roman" w:hAnsi="Times New Roman" w:cs="Times New Roman"/>
          <w:b/>
          <w:bCs/>
          <w:color w:val="000000"/>
          <w:sz w:val="24"/>
          <w:szCs w:val="24"/>
          <w:lang w:val="en-US" w:eastAsia="pt-BR"/>
        </w:rPr>
        <w:t xml:space="preserve">and phylogenetic </w:t>
      </w:r>
      <w:r w:rsidR="00A01E3B">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 xml:space="preserve">eta diversity in headwater streams of </w:t>
      </w:r>
      <w:r w:rsidR="00110097">
        <w:rPr>
          <w:rFonts w:ascii="Times New Roman" w:hAnsi="Times New Roman" w:cs="Times New Roman"/>
          <w:b/>
          <w:bCs/>
          <w:color w:val="000000"/>
          <w:sz w:val="24"/>
          <w:szCs w:val="24"/>
          <w:lang w:val="en-US" w:eastAsia="pt-BR"/>
        </w:rPr>
        <w:t xml:space="preserve">the </w:t>
      </w:r>
      <w:r w:rsidR="00F934EB">
        <w:rPr>
          <w:rFonts w:ascii="Times New Roman" w:hAnsi="Times New Roman" w:cs="Times New Roman"/>
          <w:b/>
          <w:bCs/>
          <w:color w:val="000000"/>
          <w:sz w:val="24"/>
          <w:szCs w:val="24"/>
          <w:lang w:val="en-US" w:eastAsia="pt-BR"/>
        </w:rPr>
        <w:t>Paraná</w:t>
      </w:r>
      <w:r w:rsidR="005859C4">
        <w:rPr>
          <w:rFonts w:ascii="Times New Roman" w:hAnsi="Times New Roman" w:cs="Times New Roman"/>
          <w:b/>
          <w:bCs/>
          <w:color w:val="000000"/>
          <w:sz w:val="24"/>
          <w:szCs w:val="24"/>
          <w:lang w:val="en-US" w:eastAsia="pt-BR"/>
        </w:rPr>
        <w:t xml:space="preserve"> and Paraguay </w:t>
      </w:r>
      <w:r w:rsidR="00110097">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asins.</w:t>
      </w:r>
    </w:p>
    <w:p w14:paraId="3827A801" w14:textId="77777777" w:rsidR="005859C4" w:rsidRDefault="005859C4">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0F9FEB1B" w14:textId="7F21E47E" w:rsidR="005859C4" w:rsidRDefault="005859C4">
      <w:pPr>
        <w:spacing w:after="0" w:line="480" w:lineRule="auto"/>
        <w:jc w:val="both"/>
        <w:rPr>
          <w:rFonts w:ascii="Times New Roman" w:hAnsi="Times New Roman" w:cs="Times New Roman"/>
          <w:color w:val="000000"/>
          <w:sz w:val="24"/>
          <w:szCs w:val="24"/>
          <w:lang w:eastAsia="pt-BR"/>
        </w:rPr>
      </w:pPr>
      <w:proofErr w:type="gramStart"/>
      <w:r>
        <w:rPr>
          <w:rFonts w:ascii="Times New Roman" w:hAnsi="Times New Roman" w:cs="Times New Roman"/>
          <w:color w:val="000000"/>
          <w:sz w:val="24"/>
          <w:szCs w:val="24"/>
          <w:vertAlign w:val="superscript"/>
          <w:lang w:eastAsia="pt-BR"/>
        </w:rPr>
        <w:t>1</w:t>
      </w:r>
      <w:proofErr w:type="gramEnd"/>
      <w:r>
        <w:rPr>
          <w:rFonts w:ascii="Times New Roman" w:hAnsi="Times New Roman" w:cs="Times New Roman"/>
          <w:color w:val="000000"/>
          <w:sz w:val="24"/>
          <w:szCs w:val="24"/>
          <w:lang w:eastAsia="pt-BR"/>
        </w:rPr>
        <w:t xml:space="preserve"> Universidade Federal do Rio Grande do Sul, </w:t>
      </w:r>
      <w:r w:rsidR="001D24DE">
        <w:rPr>
          <w:rFonts w:ascii="Times New Roman" w:hAnsi="Times New Roman" w:cs="Times New Roman"/>
          <w:color w:val="000000"/>
          <w:sz w:val="24"/>
          <w:szCs w:val="24"/>
          <w:lang w:eastAsia="pt-BR"/>
        </w:rPr>
        <w:t xml:space="preserve">Avenida </w:t>
      </w:r>
      <w:r>
        <w:rPr>
          <w:rFonts w:ascii="Times New Roman" w:hAnsi="Times New Roman" w:cs="Times New Roman"/>
          <w:color w:val="000000"/>
          <w:sz w:val="24"/>
          <w:szCs w:val="24"/>
          <w:lang w:eastAsia="pt-BR"/>
        </w:rPr>
        <w:t>Bento Gonçalves , 9500, Porto Alegre, RS.</w:t>
      </w:r>
    </w:p>
    <w:p w14:paraId="050B1E4A" w14:textId="77777777" w:rsidR="005859C4" w:rsidRDefault="005859C4">
      <w:pPr>
        <w:spacing w:after="0" w:line="480" w:lineRule="auto"/>
        <w:jc w:val="both"/>
        <w:rPr>
          <w:rFonts w:ascii="Times New Roman" w:hAnsi="Times New Roman" w:cs="Times New Roman"/>
          <w:color w:val="000000"/>
          <w:sz w:val="24"/>
          <w:szCs w:val="24"/>
          <w:lang w:eastAsia="pt-BR"/>
        </w:rPr>
      </w:pPr>
      <w:proofErr w:type="gramStart"/>
      <w:r>
        <w:rPr>
          <w:rFonts w:ascii="Times New Roman" w:hAnsi="Times New Roman" w:cs="Times New Roman"/>
          <w:color w:val="000000"/>
          <w:sz w:val="24"/>
          <w:szCs w:val="24"/>
          <w:vertAlign w:val="superscript"/>
          <w:lang w:eastAsia="pt-BR"/>
        </w:rPr>
        <w:t>2</w:t>
      </w:r>
      <w:proofErr w:type="gramEnd"/>
      <w:r>
        <w:rPr>
          <w:rFonts w:ascii="Times New Roman" w:hAnsi="Times New Roman" w:cs="Times New Roman"/>
          <w:color w:val="000000"/>
          <w:sz w:val="24"/>
          <w:szCs w:val="24"/>
          <w:lang w:eastAsia="pt-BR"/>
        </w:rPr>
        <w:t xml:space="preserve"> Universidade Federal de Mato Grosso do Sul, Avenida Costa e Silva, Campo Grande, MS.</w:t>
      </w:r>
    </w:p>
    <w:p w14:paraId="1695A832" w14:textId="77777777" w:rsidR="005859C4" w:rsidRDefault="005859C4">
      <w:pPr>
        <w:spacing w:after="0" w:line="480" w:lineRule="auto"/>
        <w:jc w:val="both"/>
        <w:rPr>
          <w:rFonts w:ascii="Times New Roman" w:hAnsi="Times New Roman" w:cs="Times New Roman"/>
          <w:color w:val="000000"/>
          <w:sz w:val="24"/>
          <w:szCs w:val="24"/>
          <w:lang w:eastAsia="pt-BR"/>
        </w:rPr>
      </w:pPr>
      <w:proofErr w:type="gramStart"/>
      <w:r>
        <w:rPr>
          <w:rFonts w:ascii="Times New Roman" w:hAnsi="Times New Roman" w:cs="Times New Roman"/>
          <w:color w:val="000000"/>
          <w:sz w:val="24"/>
          <w:szCs w:val="24"/>
          <w:vertAlign w:val="superscript"/>
          <w:lang w:eastAsia="pt-BR"/>
        </w:rPr>
        <w:t>3</w:t>
      </w:r>
      <w:proofErr w:type="gramEnd"/>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 Dourados, MS.</w:t>
      </w:r>
    </w:p>
    <w:p w14:paraId="0138DB08" w14:textId="4B7D48CA" w:rsidR="00BE1A78" w:rsidRDefault="005859C4" w:rsidP="00BE1A78">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w:t>
      </w:r>
      <w:proofErr w:type="gramStart"/>
      <w:r>
        <w:rPr>
          <w:rFonts w:ascii="Times New Roman" w:hAnsi="Times New Roman" w:cs="Times New Roman"/>
          <w:color w:val="000000"/>
          <w:sz w:val="24"/>
          <w:szCs w:val="24"/>
          <w:lang w:val="en-US" w:eastAsia="pt-BR"/>
        </w:rPr>
        <w:t>email</w:t>
      </w:r>
      <w:proofErr w:type="gramEnd"/>
      <w:r>
        <w:rPr>
          <w:rFonts w:ascii="Times New Roman" w:hAnsi="Times New Roman" w:cs="Times New Roman"/>
          <w:color w:val="000000"/>
          <w:sz w:val="24"/>
          <w:szCs w:val="24"/>
          <w:lang w:val="en-US" w:eastAsia="pt-BR"/>
        </w:rPr>
        <w:t xml:space="preserve">: </w:t>
      </w:r>
      <w:r>
        <w:rPr>
          <w:rFonts w:ascii="Times New Roman" w:hAnsi="Times New Roman" w:cs="Times New Roman"/>
          <w:color w:val="000000"/>
          <w:lang w:val="en-US"/>
        </w:rPr>
        <w:t>gabriel.nakamura.souza@gmail.com</w:t>
      </w:r>
    </w:p>
    <w:p w14:paraId="51829A96" w14:textId="77777777" w:rsidR="005859C4" w:rsidRDefault="0015366C" w:rsidP="00391A34">
      <w:pPr>
        <w:spacing w:after="0" w:line="480" w:lineRule="auto"/>
        <w:rPr>
          <w:rFonts w:ascii="Times New Roman" w:hAnsi="Times New Roman" w:cs="Times New Roman"/>
          <w:b/>
          <w:sz w:val="24"/>
          <w:szCs w:val="24"/>
          <w:lang w:val="en-US" w:eastAsia="pt-BR"/>
        </w:rPr>
      </w:pPr>
      <w:r>
        <w:rPr>
          <w:rFonts w:ascii="Times New Roman" w:hAnsi="Times New Roman" w:cs="Times New Roman"/>
          <w:color w:val="000000"/>
          <w:sz w:val="24"/>
          <w:szCs w:val="24"/>
          <w:lang w:val="en-US"/>
        </w:rPr>
        <w:br w:type="page"/>
      </w:r>
      <w:r w:rsidR="005859C4">
        <w:rPr>
          <w:rFonts w:ascii="Times New Roman" w:hAnsi="Times New Roman" w:cs="Times New Roman"/>
          <w:b/>
          <w:sz w:val="24"/>
          <w:szCs w:val="24"/>
          <w:lang w:val="en-US" w:eastAsia="pt-BR"/>
        </w:rPr>
        <w:lastRenderedPageBreak/>
        <w:t>Abstract</w:t>
      </w:r>
    </w:p>
    <w:p w14:paraId="1A7158EB" w14:textId="0C214C78" w:rsidR="005859C4" w:rsidRDefault="00EF4755"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Describ</w:t>
      </w:r>
      <w:ins w:id="0" w:author="Wagner Vicentin" w:date="2020-04-25T14:44:00Z">
        <w:r w:rsidR="00B76C81">
          <w:rPr>
            <w:rFonts w:ascii="Times New Roman" w:hAnsi="Times New Roman" w:cs="Times New Roman"/>
            <w:sz w:val="24"/>
            <w:szCs w:val="24"/>
            <w:lang w:val="en-US" w:eastAsia="pt-BR"/>
          </w:rPr>
          <w:t>ing</w:t>
        </w:r>
      </w:ins>
      <w:del w:id="1" w:author="Wagner Vicentin" w:date="2020-04-25T14:44:00Z">
        <w:r w:rsidDel="00B76C81">
          <w:rPr>
            <w:rFonts w:ascii="Times New Roman" w:hAnsi="Times New Roman" w:cs="Times New Roman"/>
            <w:sz w:val="24"/>
            <w:szCs w:val="24"/>
            <w:lang w:val="en-US" w:eastAsia="pt-BR"/>
          </w:rPr>
          <w:delText>e</w:delText>
        </w:r>
      </w:del>
      <w:r>
        <w:rPr>
          <w:rFonts w:ascii="Times New Roman" w:hAnsi="Times New Roman" w:cs="Times New Roman"/>
          <w:sz w:val="24"/>
          <w:szCs w:val="24"/>
          <w:lang w:val="en-US" w:eastAsia="pt-BR"/>
        </w:rPr>
        <w:t xml:space="preserve"> </w:t>
      </w:r>
      <w:r w:rsidR="00F37195">
        <w:rPr>
          <w:rFonts w:ascii="Times New Roman" w:hAnsi="Times New Roman" w:cs="Times New Roman"/>
          <w:sz w:val="24"/>
          <w:szCs w:val="24"/>
          <w:lang w:val="en-US" w:eastAsia="pt-BR"/>
        </w:rPr>
        <w:t xml:space="preserve">the variation among ecological communities and </w:t>
      </w:r>
      <w:del w:id="2" w:author="Wagner Vicentin" w:date="2020-04-25T14:44:00Z">
        <w:r w:rsidR="00F37195" w:rsidDel="00B76C81">
          <w:rPr>
            <w:rFonts w:ascii="Times New Roman" w:hAnsi="Times New Roman" w:cs="Times New Roman"/>
            <w:sz w:val="24"/>
            <w:szCs w:val="24"/>
            <w:lang w:val="en-US" w:eastAsia="pt-BR"/>
          </w:rPr>
          <w:delText xml:space="preserve">find </w:delText>
        </w:r>
      </w:del>
      <w:ins w:id="3" w:author="Wagner Vicentin" w:date="2020-04-25T14:44:00Z">
        <w:r w:rsidR="00B76C81">
          <w:rPr>
            <w:rFonts w:ascii="Times New Roman" w:hAnsi="Times New Roman" w:cs="Times New Roman"/>
            <w:sz w:val="24"/>
            <w:szCs w:val="24"/>
            <w:lang w:val="en-US" w:eastAsia="pt-BR"/>
          </w:rPr>
          <w:t xml:space="preserve">searching </w:t>
        </w:r>
      </w:ins>
      <w:r w:rsidR="00F37195">
        <w:rPr>
          <w:rFonts w:ascii="Times New Roman" w:hAnsi="Times New Roman" w:cs="Times New Roman"/>
          <w:sz w:val="24"/>
          <w:szCs w:val="24"/>
          <w:lang w:val="en-US" w:eastAsia="pt-BR"/>
        </w:rPr>
        <w:t xml:space="preserve">for their causes </w:t>
      </w:r>
      <w:r>
        <w:rPr>
          <w:rFonts w:ascii="Times New Roman" w:hAnsi="Times New Roman" w:cs="Times New Roman"/>
          <w:sz w:val="24"/>
          <w:szCs w:val="24"/>
          <w:lang w:val="en-US" w:eastAsia="pt-BR"/>
        </w:rPr>
        <w:t>is a key task in ecological studies.</w:t>
      </w:r>
      <w:r w:rsidR="00E57AA6">
        <w:rPr>
          <w:rFonts w:ascii="Times New Roman" w:hAnsi="Times New Roman" w:cs="Times New Roman"/>
          <w:sz w:val="24"/>
          <w:szCs w:val="24"/>
          <w:lang w:val="en-US" w:eastAsia="pt-BR"/>
        </w:rPr>
        <w:t xml:space="preserve"> </w:t>
      </w:r>
      <w:r w:rsidR="00D579AE">
        <w:rPr>
          <w:rFonts w:ascii="Times New Roman" w:hAnsi="Times New Roman" w:cs="Times New Roman"/>
          <w:sz w:val="24"/>
          <w:szCs w:val="24"/>
          <w:lang w:val="en-US" w:eastAsia="pt-BR"/>
        </w:rPr>
        <w:t xml:space="preserve">Patterns of species replacement </w:t>
      </w:r>
      <w:r w:rsidR="00F2367D">
        <w:rPr>
          <w:rFonts w:ascii="Times New Roman" w:hAnsi="Times New Roman" w:cs="Times New Roman"/>
          <w:sz w:val="24"/>
          <w:szCs w:val="24"/>
          <w:lang w:val="en-US" w:eastAsia="pt-BR"/>
        </w:rPr>
        <w:t>and</w:t>
      </w:r>
      <w:r w:rsidR="00D579AE">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richness differences</w:t>
      </w:r>
      <w:r w:rsidR="00D579AE">
        <w:rPr>
          <w:rFonts w:ascii="Times New Roman" w:hAnsi="Times New Roman" w:cs="Times New Roman"/>
          <w:sz w:val="24"/>
          <w:szCs w:val="24"/>
          <w:lang w:val="en-US" w:eastAsia="pt-BR"/>
        </w:rPr>
        <w:t xml:space="preserve"> along environmental gradients</w:t>
      </w:r>
      <w:r w:rsidR="007074CD">
        <w:rPr>
          <w:rFonts w:ascii="Times New Roman" w:hAnsi="Times New Roman" w:cs="Times New Roman"/>
          <w:sz w:val="24"/>
          <w:szCs w:val="24"/>
          <w:lang w:val="en-US" w:eastAsia="pt-BR"/>
        </w:rPr>
        <w:t xml:space="preserve"> or biogeographic </w:t>
      </w:r>
      <w:r w:rsidR="00280004">
        <w:rPr>
          <w:rFonts w:ascii="Times New Roman" w:hAnsi="Times New Roman" w:cs="Times New Roman"/>
          <w:sz w:val="24"/>
          <w:szCs w:val="24"/>
          <w:lang w:val="en-US" w:eastAsia="pt-BR"/>
        </w:rPr>
        <w:t>realms</w:t>
      </w:r>
      <w:r w:rsidR="00D579AE">
        <w:rPr>
          <w:rFonts w:ascii="Times New Roman" w:hAnsi="Times New Roman" w:cs="Times New Roman"/>
          <w:sz w:val="24"/>
          <w:szCs w:val="24"/>
          <w:lang w:val="en-US" w:eastAsia="pt-BR"/>
        </w:rPr>
        <w:t xml:space="preserve"> shed light on different </w:t>
      </w:r>
      <w:r w:rsidR="00CF1116">
        <w:rPr>
          <w:rFonts w:ascii="Times New Roman" w:hAnsi="Times New Roman" w:cs="Times New Roman"/>
          <w:sz w:val="24"/>
          <w:szCs w:val="24"/>
          <w:lang w:val="en-US" w:eastAsia="pt-BR"/>
        </w:rPr>
        <w:t xml:space="preserve">ecological and evolutionary </w:t>
      </w:r>
      <w:r w:rsidR="00D579AE">
        <w:rPr>
          <w:rFonts w:ascii="Times New Roman" w:hAnsi="Times New Roman" w:cs="Times New Roman"/>
          <w:sz w:val="24"/>
          <w:szCs w:val="24"/>
          <w:lang w:val="en-US" w:eastAsia="pt-BR"/>
        </w:rPr>
        <w:t>mechanisms acting on communit</w:t>
      </w:r>
      <w:r w:rsidR="00ED73DC">
        <w:rPr>
          <w:rFonts w:ascii="Times New Roman" w:hAnsi="Times New Roman" w:cs="Times New Roman"/>
          <w:sz w:val="24"/>
          <w:szCs w:val="24"/>
          <w:lang w:val="en-US" w:eastAsia="pt-BR"/>
        </w:rPr>
        <w:t>y structure</w:t>
      </w:r>
      <w:r w:rsidR="00632EBF">
        <w:rPr>
          <w:rFonts w:ascii="Times New Roman" w:hAnsi="Times New Roman" w:cs="Times New Roman"/>
          <w:sz w:val="24"/>
          <w:szCs w:val="24"/>
          <w:lang w:val="en-US" w:eastAsia="pt-BR"/>
        </w:rPr>
        <w:t>.</w:t>
      </w:r>
      <w:r w:rsidR="00D579AE">
        <w:rPr>
          <w:rFonts w:ascii="Times New Roman" w:hAnsi="Times New Roman" w:cs="Times New Roman"/>
          <w:sz w:val="24"/>
          <w:szCs w:val="24"/>
          <w:lang w:val="en-US" w:eastAsia="pt-BR"/>
        </w:rPr>
        <w:t xml:space="preserve"> In aquatic ecosystems </w:t>
      </w:r>
      <w:r w:rsidR="00D61A93">
        <w:rPr>
          <w:rFonts w:ascii="Times New Roman" w:hAnsi="Times New Roman" w:cs="Times New Roman"/>
          <w:sz w:val="24"/>
          <w:szCs w:val="24"/>
          <w:lang w:val="en-US" w:eastAsia="pt-BR"/>
        </w:rPr>
        <w:t>communities from different watershed</w:t>
      </w:r>
      <w:ins w:id="4" w:author="Wagner Vicentin" w:date="2020-04-25T14:46:00Z">
        <w:r w:rsidR="00B76C81">
          <w:rPr>
            <w:rFonts w:ascii="Times New Roman" w:hAnsi="Times New Roman" w:cs="Times New Roman"/>
            <w:sz w:val="24"/>
            <w:szCs w:val="24"/>
            <w:lang w:val="en-US" w:eastAsia="pt-BR"/>
          </w:rPr>
          <w:t>s</w:t>
        </w:r>
      </w:ins>
      <w:r w:rsidR="00D61A93">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are supposed to host distinct species</w:t>
      </w:r>
      <w:r w:rsidR="002C5F5F">
        <w:rPr>
          <w:rFonts w:ascii="Times New Roman" w:hAnsi="Times New Roman" w:cs="Times New Roman"/>
          <w:sz w:val="24"/>
          <w:szCs w:val="24"/>
          <w:lang w:val="en-US" w:eastAsia="pt-BR"/>
        </w:rPr>
        <w:t xml:space="preserve">, </w:t>
      </w:r>
      <w:r w:rsidR="002C5F5F" w:rsidRPr="00D55065">
        <w:rPr>
          <w:rFonts w:ascii="Times New Roman" w:hAnsi="Times New Roman" w:cs="Times New Roman"/>
          <w:sz w:val="24"/>
          <w:szCs w:val="24"/>
          <w:lang w:val="en-US" w:eastAsia="pt-BR"/>
        </w:rPr>
        <w:t xml:space="preserve">quantify </w:t>
      </w:r>
      <w:r w:rsidR="00AF7806" w:rsidRPr="00D55065">
        <w:rPr>
          <w:rFonts w:ascii="Times New Roman" w:hAnsi="Times New Roman" w:cs="Times New Roman"/>
          <w:sz w:val="24"/>
          <w:szCs w:val="24"/>
          <w:lang w:val="en-US" w:eastAsia="pt-BR"/>
        </w:rPr>
        <w:t>and</w:t>
      </w:r>
      <w:r w:rsidR="00F2367D" w:rsidRPr="00D55065">
        <w:rPr>
          <w:rFonts w:ascii="Times New Roman" w:hAnsi="Times New Roman" w:cs="Times New Roman"/>
          <w:sz w:val="24"/>
          <w:szCs w:val="24"/>
          <w:lang w:val="en-US" w:eastAsia="pt-BR"/>
        </w:rPr>
        <w:t xml:space="preserve"> </w:t>
      </w:r>
      <w:r w:rsidR="00BB438F" w:rsidRPr="00D55065">
        <w:rPr>
          <w:rFonts w:ascii="Times New Roman" w:hAnsi="Times New Roman" w:cs="Times New Roman"/>
          <w:sz w:val="24"/>
          <w:szCs w:val="24"/>
          <w:lang w:val="en-US" w:eastAsia="pt-BR"/>
        </w:rPr>
        <w:t>understand</w:t>
      </w:r>
      <w:r w:rsidR="00BB438F">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how much of the</w:t>
      </w:r>
      <w:r w:rsidR="00AF7806">
        <w:rPr>
          <w:rFonts w:ascii="Times New Roman" w:hAnsi="Times New Roman" w:cs="Times New Roman"/>
          <w:sz w:val="24"/>
          <w:szCs w:val="24"/>
          <w:lang w:val="en-US" w:eastAsia="pt-BR"/>
        </w:rPr>
        <w:t>se</w:t>
      </w:r>
      <w:r w:rsidR="00F2367D">
        <w:rPr>
          <w:rFonts w:ascii="Times New Roman" w:hAnsi="Times New Roman" w:cs="Times New Roman"/>
          <w:sz w:val="24"/>
          <w:szCs w:val="24"/>
          <w:lang w:val="en-US" w:eastAsia="pt-BR"/>
        </w:rPr>
        <w:t xml:space="preserve"> differences in species composition </w:t>
      </w:r>
      <w:r w:rsidR="00AF7806">
        <w:rPr>
          <w:rFonts w:ascii="Times New Roman" w:hAnsi="Times New Roman" w:cs="Times New Roman"/>
          <w:sz w:val="24"/>
          <w:szCs w:val="24"/>
          <w:lang w:val="en-US" w:eastAsia="pt-BR"/>
        </w:rPr>
        <w:t xml:space="preserve">are affected by environmental and </w:t>
      </w:r>
      <w:r w:rsidR="005A13C5">
        <w:rPr>
          <w:rFonts w:ascii="Times New Roman" w:hAnsi="Times New Roman" w:cs="Times New Roman"/>
          <w:sz w:val="24"/>
          <w:szCs w:val="24"/>
          <w:lang w:val="en-US" w:eastAsia="pt-BR"/>
        </w:rPr>
        <w:t>biogeographical</w:t>
      </w:r>
      <w:r w:rsidR="00AF7806">
        <w:rPr>
          <w:rFonts w:ascii="Times New Roman" w:hAnsi="Times New Roman" w:cs="Times New Roman"/>
          <w:sz w:val="24"/>
          <w:szCs w:val="24"/>
          <w:lang w:val="en-US" w:eastAsia="pt-BR"/>
        </w:rPr>
        <w:t xml:space="preserve"> </w:t>
      </w:r>
      <w:r w:rsidR="00BB438F">
        <w:rPr>
          <w:rFonts w:ascii="Times New Roman" w:hAnsi="Times New Roman" w:cs="Times New Roman"/>
          <w:sz w:val="24"/>
          <w:szCs w:val="24"/>
          <w:lang w:val="en-US" w:eastAsia="pt-BR"/>
        </w:rPr>
        <w:t>factors</w:t>
      </w:r>
      <w:r w:rsidR="00AF7806">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is</w:t>
      </w:r>
      <w:r w:rsidR="00BB438F">
        <w:rPr>
          <w:rFonts w:ascii="Times New Roman" w:hAnsi="Times New Roman" w:cs="Times New Roman"/>
          <w:sz w:val="24"/>
          <w:szCs w:val="24"/>
          <w:lang w:val="en-US" w:eastAsia="pt-BR"/>
        </w:rPr>
        <w:t xml:space="preserve"> already an </w:t>
      </w:r>
      <w:r w:rsidR="00F2367D">
        <w:rPr>
          <w:rFonts w:ascii="Times New Roman" w:hAnsi="Times New Roman" w:cs="Times New Roman"/>
          <w:sz w:val="24"/>
          <w:szCs w:val="24"/>
          <w:lang w:val="en-US" w:eastAsia="pt-BR"/>
        </w:rPr>
        <w:t>open question for these environments</w:t>
      </w:r>
      <w:r w:rsidR="00AF7806">
        <w:rPr>
          <w:rFonts w:ascii="Times New Roman" w:hAnsi="Times New Roman" w:cs="Times New Roman"/>
          <w:sz w:val="24"/>
          <w:szCs w:val="24"/>
          <w:lang w:val="en-US" w:eastAsia="pt-BR"/>
        </w:rPr>
        <w:t>, particularly</w:t>
      </w:r>
      <w:r w:rsidR="006A0010">
        <w:rPr>
          <w:rFonts w:ascii="Times New Roman" w:hAnsi="Times New Roman" w:cs="Times New Roman"/>
          <w:sz w:val="24"/>
          <w:szCs w:val="24"/>
          <w:lang w:val="en-US" w:eastAsia="pt-BR"/>
        </w:rPr>
        <w:t xml:space="preserve"> in</w:t>
      </w:r>
      <w:r w:rsidR="00AF7806">
        <w:rPr>
          <w:rFonts w:ascii="Times New Roman" w:hAnsi="Times New Roman" w:cs="Times New Roman"/>
          <w:sz w:val="24"/>
          <w:szCs w:val="24"/>
          <w:lang w:val="en-US" w:eastAsia="pt-BR"/>
        </w:rPr>
        <w:t xml:space="preserve"> the tropical</w:t>
      </w:r>
      <w:r w:rsidR="006A0010">
        <w:rPr>
          <w:rFonts w:ascii="Times New Roman" w:hAnsi="Times New Roman" w:cs="Times New Roman"/>
          <w:sz w:val="24"/>
          <w:szCs w:val="24"/>
          <w:lang w:val="en-US" w:eastAsia="pt-BR"/>
        </w:rPr>
        <w:t xml:space="preserve"> region</w:t>
      </w:r>
      <w:r w:rsidR="00F2367D">
        <w:rPr>
          <w:rFonts w:ascii="Times New Roman" w:hAnsi="Times New Roman" w:cs="Times New Roman"/>
          <w:sz w:val="24"/>
          <w:szCs w:val="24"/>
          <w:lang w:val="en-US" w:eastAsia="pt-BR"/>
        </w:rPr>
        <w:t xml:space="preserve">. </w:t>
      </w:r>
      <w:r w:rsidR="009F2237">
        <w:rPr>
          <w:rFonts w:ascii="Times New Roman" w:hAnsi="Times New Roman" w:cs="Times New Roman"/>
          <w:sz w:val="24"/>
          <w:szCs w:val="24"/>
          <w:lang w:val="en-US" w:eastAsia="pt-BR"/>
        </w:rPr>
        <w:t>In</w:t>
      </w:r>
      <w:r w:rsidR="00F2367D">
        <w:rPr>
          <w:rFonts w:ascii="Times New Roman" w:hAnsi="Times New Roman" w:cs="Times New Roman"/>
          <w:sz w:val="24"/>
          <w:szCs w:val="24"/>
          <w:lang w:val="en-US" w:eastAsia="pt-BR"/>
        </w:rPr>
        <w:t xml:space="preserve"> this work</w:t>
      </w:r>
      <w:ins w:id="5" w:author="Wagner Vicentin" w:date="2020-04-29T14:42:00Z">
        <w:r w:rsidR="00D55065">
          <w:rPr>
            <w:rFonts w:ascii="Times New Roman" w:hAnsi="Times New Roman" w:cs="Times New Roman"/>
            <w:sz w:val="24"/>
            <w:szCs w:val="24"/>
            <w:lang w:val="en-US" w:eastAsia="pt-BR"/>
          </w:rPr>
          <w:t>,</w:t>
        </w:r>
      </w:ins>
      <w:r w:rsidR="00F2367D">
        <w:rPr>
          <w:rFonts w:ascii="Times New Roman" w:hAnsi="Times New Roman" w:cs="Times New Roman"/>
          <w:sz w:val="24"/>
          <w:szCs w:val="24"/>
          <w:lang w:val="en-US" w:eastAsia="pt-BR"/>
        </w:rPr>
        <w:t xml:space="preserve"> we investigate the patterns of taxonomic and phylogenetic composition of headwater streams of </w:t>
      </w:r>
      <w:r w:rsidR="00AF5F95">
        <w:rPr>
          <w:rFonts w:ascii="Times New Roman" w:hAnsi="Times New Roman" w:cs="Times New Roman"/>
          <w:sz w:val="24"/>
          <w:szCs w:val="24"/>
          <w:lang w:val="en-US" w:eastAsia="pt-BR"/>
        </w:rPr>
        <w:t>Paraná and Paraguay</w:t>
      </w:r>
      <w:r w:rsidR="00F2367D">
        <w:rPr>
          <w:rFonts w:ascii="Times New Roman" w:hAnsi="Times New Roman" w:cs="Times New Roman"/>
          <w:sz w:val="24"/>
          <w:szCs w:val="24"/>
          <w:lang w:val="en-US" w:eastAsia="pt-BR"/>
        </w:rPr>
        <w:t xml:space="preserve"> basins to understand </w:t>
      </w:r>
      <w:r w:rsidR="003E144D">
        <w:rPr>
          <w:rFonts w:ascii="Times New Roman" w:hAnsi="Times New Roman" w:cs="Times New Roman"/>
          <w:sz w:val="24"/>
          <w:szCs w:val="24"/>
          <w:lang w:val="en-US" w:eastAsia="pt-BR"/>
        </w:rPr>
        <w:t xml:space="preserve">how ecological and </w:t>
      </w:r>
      <w:r w:rsidR="009F2237">
        <w:rPr>
          <w:rFonts w:ascii="Times New Roman" w:hAnsi="Times New Roman" w:cs="Times New Roman"/>
          <w:sz w:val="24"/>
          <w:szCs w:val="24"/>
          <w:lang w:val="en-US" w:eastAsia="pt-BR"/>
        </w:rPr>
        <w:t>biogeographical</w:t>
      </w:r>
      <w:r w:rsidR="003E144D">
        <w:rPr>
          <w:rFonts w:ascii="Times New Roman" w:hAnsi="Times New Roman" w:cs="Times New Roman"/>
          <w:sz w:val="24"/>
          <w:szCs w:val="24"/>
          <w:lang w:val="en-US" w:eastAsia="pt-BR"/>
        </w:rPr>
        <w:t xml:space="preserve"> factors affect the assembly of fish communities in</w:t>
      </w:r>
      <w:r w:rsidR="00184078">
        <w:rPr>
          <w:rFonts w:ascii="Times New Roman" w:hAnsi="Times New Roman" w:cs="Times New Roman"/>
          <w:sz w:val="24"/>
          <w:szCs w:val="24"/>
          <w:lang w:val="en-US" w:eastAsia="pt-BR"/>
        </w:rPr>
        <w:t xml:space="preserve"> these</w:t>
      </w:r>
      <w:r w:rsidR="00F2367D">
        <w:rPr>
          <w:rFonts w:ascii="Times New Roman" w:hAnsi="Times New Roman" w:cs="Times New Roman"/>
          <w:sz w:val="24"/>
          <w:szCs w:val="24"/>
          <w:lang w:val="en-US" w:eastAsia="pt-BR"/>
        </w:rPr>
        <w:t xml:space="preserve"> two basins. We quantified the</w:t>
      </w:r>
      <w:r w:rsidR="005859C4">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 xml:space="preserve">taxonomic and phylogenetic beta-diversity </w:t>
      </w:r>
      <w:r w:rsidR="00E83CEF">
        <w:rPr>
          <w:rFonts w:ascii="Times New Roman" w:hAnsi="Times New Roman" w:cs="Times New Roman"/>
          <w:sz w:val="24"/>
          <w:szCs w:val="24"/>
          <w:lang w:val="en-US" w:eastAsia="pt-BR"/>
        </w:rPr>
        <w:t xml:space="preserve">by </w:t>
      </w:r>
      <w:r w:rsidR="00F2367D">
        <w:rPr>
          <w:rFonts w:ascii="Times New Roman" w:hAnsi="Times New Roman" w:cs="Times New Roman"/>
          <w:sz w:val="24"/>
          <w:szCs w:val="24"/>
          <w:lang w:val="en-US" w:eastAsia="pt-BR"/>
        </w:rPr>
        <w:t xml:space="preserve">decomposing </w:t>
      </w:r>
      <w:r w:rsidR="00506915">
        <w:rPr>
          <w:rFonts w:ascii="Times New Roman" w:hAnsi="Times New Roman" w:cs="Times New Roman"/>
          <w:sz w:val="24"/>
          <w:szCs w:val="24"/>
          <w:lang w:val="en-US" w:eastAsia="pt-BR"/>
        </w:rPr>
        <w:t xml:space="preserve">them </w:t>
      </w:r>
      <w:r w:rsidR="00F2367D">
        <w:rPr>
          <w:rFonts w:ascii="Times New Roman" w:hAnsi="Times New Roman" w:cs="Times New Roman"/>
          <w:sz w:val="24"/>
          <w:szCs w:val="24"/>
          <w:lang w:val="en-US" w:eastAsia="pt-BR"/>
        </w:rPr>
        <w:t>in</w:t>
      </w:r>
      <w:r w:rsidR="004909B9">
        <w:rPr>
          <w:rFonts w:ascii="Times New Roman" w:hAnsi="Times New Roman" w:cs="Times New Roman"/>
          <w:sz w:val="24"/>
          <w:szCs w:val="24"/>
          <w:lang w:val="en-US" w:eastAsia="pt-BR"/>
        </w:rPr>
        <w:t>to</w:t>
      </w:r>
      <w:r w:rsidR="00F2367D">
        <w:rPr>
          <w:rFonts w:ascii="Times New Roman" w:hAnsi="Times New Roman" w:cs="Times New Roman"/>
          <w:sz w:val="24"/>
          <w:szCs w:val="24"/>
          <w:lang w:val="en-US" w:eastAsia="pt-BR"/>
        </w:rPr>
        <w:t xml:space="preserve"> </w:t>
      </w:r>
      <w:proofErr w:type="spellStart"/>
      <w:r w:rsidR="00F2367D">
        <w:rPr>
          <w:rFonts w:ascii="Times New Roman" w:hAnsi="Times New Roman" w:cs="Times New Roman"/>
          <w:sz w:val="24"/>
          <w:szCs w:val="24"/>
          <w:lang w:val="en-US" w:eastAsia="pt-BR"/>
        </w:rPr>
        <w:t>nestedness</w:t>
      </w:r>
      <w:proofErr w:type="spellEnd"/>
      <w:r w:rsidR="00F2367D">
        <w:rPr>
          <w:rFonts w:ascii="Times New Roman" w:hAnsi="Times New Roman" w:cs="Times New Roman"/>
          <w:sz w:val="24"/>
          <w:szCs w:val="24"/>
          <w:lang w:val="en-US" w:eastAsia="pt-BR"/>
        </w:rPr>
        <w:t xml:space="preserve"> and turnover components.</w:t>
      </w:r>
      <w:r w:rsidR="005859C4">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We showed that</w:t>
      </w:r>
      <w:r w:rsidR="0069591B">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environmental and biogeographic</w:t>
      </w:r>
      <w:r w:rsidR="003F2D3D">
        <w:rPr>
          <w:rFonts w:ascii="Times New Roman" w:hAnsi="Times New Roman" w:cs="Times New Roman"/>
          <w:sz w:val="24"/>
          <w:szCs w:val="24"/>
          <w:lang w:val="en-US" w:eastAsia="pt-BR"/>
        </w:rPr>
        <w:t>al</w:t>
      </w:r>
      <w:r w:rsidR="00522C3B">
        <w:rPr>
          <w:rFonts w:ascii="Times New Roman" w:hAnsi="Times New Roman" w:cs="Times New Roman"/>
          <w:sz w:val="24"/>
          <w:szCs w:val="24"/>
          <w:lang w:val="en-US" w:eastAsia="pt-BR"/>
        </w:rPr>
        <w:t xml:space="preserve"> </w:t>
      </w:r>
      <w:r w:rsidR="003F2D3D">
        <w:rPr>
          <w:rFonts w:ascii="Times New Roman" w:hAnsi="Times New Roman" w:cs="Times New Roman"/>
          <w:sz w:val="24"/>
          <w:szCs w:val="24"/>
          <w:lang w:val="en-US" w:eastAsia="pt-BR"/>
        </w:rPr>
        <w:t>history</w:t>
      </w:r>
      <w:r w:rsidR="00522C3B">
        <w:rPr>
          <w:rFonts w:ascii="Times New Roman" w:hAnsi="Times New Roman" w:cs="Times New Roman"/>
          <w:sz w:val="24"/>
          <w:szCs w:val="24"/>
          <w:lang w:val="en-US" w:eastAsia="pt-BR"/>
        </w:rPr>
        <w:t xml:space="preserve"> affected </w:t>
      </w:r>
      <w:r w:rsidR="00C104E6">
        <w:rPr>
          <w:rFonts w:ascii="Times New Roman" w:hAnsi="Times New Roman" w:cs="Times New Roman"/>
          <w:sz w:val="24"/>
          <w:szCs w:val="24"/>
          <w:lang w:val="en-US" w:eastAsia="pt-BR"/>
        </w:rPr>
        <w:t>different aspects of headwater stream f</w:t>
      </w:r>
      <w:r w:rsidR="00142CD8">
        <w:rPr>
          <w:rFonts w:ascii="Times New Roman" w:hAnsi="Times New Roman" w:cs="Times New Roman"/>
          <w:sz w:val="24"/>
          <w:szCs w:val="24"/>
          <w:lang w:val="en-US" w:eastAsia="pt-BR"/>
        </w:rPr>
        <w:t>ish communities</w:t>
      </w:r>
      <w:r w:rsidR="003F2D3D">
        <w:rPr>
          <w:rFonts w:ascii="Times New Roman" w:hAnsi="Times New Roman" w:cs="Times New Roman"/>
          <w:sz w:val="24"/>
          <w:szCs w:val="24"/>
          <w:lang w:val="en-US" w:eastAsia="pt-BR"/>
        </w:rPr>
        <w:t xml:space="preserve"> in different ways</w:t>
      </w:r>
      <w:r w:rsidR="003F42A4">
        <w:rPr>
          <w:rFonts w:ascii="Times New Roman" w:hAnsi="Times New Roman" w:cs="Times New Roman"/>
          <w:sz w:val="24"/>
          <w:szCs w:val="24"/>
          <w:lang w:val="en-US" w:eastAsia="pt-BR"/>
        </w:rPr>
        <w:t>. Whereas</w:t>
      </w:r>
      <w:r w:rsidR="00E50767">
        <w:rPr>
          <w:rFonts w:ascii="Times New Roman" w:hAnsi="Times New Roman" w:cs="Times New Roman"/>
          <w:sz w:val="24"/>
          <w:szCs w:val="24"/>
          <w:lang w:val="en-US" w:eastAsia="pt-BR"/>
        </w:rPr>
        <w:t xml:space="preserve"> </w:t>
      </w:r>
      <w:r w:rsidR="00895E74">
        <w:rPr>
          <w:rFonts w:ascii="Times New Roman" w:hAnsi="Times New Roman" w:cs="Times New Roman"/>
          <w:sz w:val="24"/>
          <w:szCs w:val="24"/>
          <w:lang w:val="en-US" w:eastAsia="pt-BR"/>
        </w:rPr>
        <w:t xml:space="preserve">the turnover of fish </w:t>
      </w:r>
      <w:r w:rsidR="004E45B2">
        <w:rPr>
          <w:rFonts w:ascii="Times New Roman" w:hAnsi="Times New Roman" w:cs="Times New Roman"/>
          <w:sz w:val="24"/>
          <w:szCs w:val="24"/>
          <w:lang w:val="en-US" w:eastAsia="pt-BR"/>
        </w:rPr>
        <w:t>lineages</w:t>
      </w:r>
      <w:r w:rsidR="003F42A4">
        <w:rPr>
          <w:rFonts w:ascii="Times New Roman" w:hAnsi="Times New Roman" w:cs="Times New Roman"/>
          <w:sz w:val="24"/>
          <w:szCs w:val="24"/>
          <w:lang w:val="en-US" w:eastAsia="pt-BR"/>
        </w:rPr>
        <w:t xml:space="preserve"> </w:t>
      </w:r>
      <w:r w:rsidR="00344920">
        <w:rPr>
          <w:rFonts w:ascii="Times New Roman" w:hAnsi="Times New Roman" w:cs="Times New Roman"/>
          <w:sz w:val="24"/>
          <w:szCs w:val="24"/>
          <w:lang w:val="en-US" w:eastAsia="pt-BR"/>
        </w:rPr>
        <w:t xml:space="preserve">is greater among </w:t>
      </w:r>
      <w:r w:rsidR="004C671B">
        <w:rPr>
          <w:rFonts w:ascii="Times New Roman" w:hAnsi="Times New Roman" w:cs="Times New Roman"/>
          <w:sz w:val="24"/>
          <w:szCs w:val="24"/>
          <w:lang w:val="en-US" w:eastAsia="pt-BR"/>
        </w:rPr>
        <w:t xml:space="preserve">streams </w:t>
      </w:r>
      <w:r w:rsidR="003F2D3D">
        <w:rPr>
          <w:rFonts w:ascii="Times New Roman" w:hAnsi="Times New Roman" w:cs="Times New Roman"/>
          <w:sz w:val="24"/>
          <w:szCs w:val="24"/>
          <w:lang w:val="en-US" w:eastAsia="pt-BR"/>
        </w:rPr>
        <w:t>located at</w:t>
      </w:r>
      <w:r w:rsidR="008233F9">
        <w:rPr>
          <w:rFonts w:ascii="Times New Roman" w:hAnsi="Times New Roman" w:cs="Times New Roman"/>
          <w:sz w:val="24"/>
          <w:szCs w:val="24"/>
          <w:lang w:val="en-US" w:eastAsia="pt-BR"/>
        </w:rPr>
        <w:t xml:space="preserve"> d</w:t>
      </w:r>
      <w:r w:rsidR="00116EE5">
        <w:rPr>
          <w:rFonts w:ascii="Times New Roman" w:hAnsi="Times New Roman" w:cs="Times New Roman"/>
          <w:sz w:val="24"/>
          <w:szCs w:val="24"/>
          <w:lang w:val="en-US" w:eastAsia="pt-BR"/>
        </w:rPr>
        <w:t>ifferent b</w:t>
      </w:r>
      <w:r w:rsidR="004E45B2">
        <w:rPr>
          <w:rFonts w:ascii="Times New Roman" w:hAnsi="Times New Roman" w:cs="Times New Roman"/>
          <w:sz w:val="24"/>
          <w:szCs w:val="24"/>
          <w:lang w:val="en-US" w:eastAsia="pt-BR"/>
        </w:rPr>
        <w:t>asins and with greater</w:t>
      </w:r>
      <w:r w:rsidR="004C671B">
        <w:rPr>
          <w:rFonts w:ascii="Times New Roman" w:hAnsi="Times New Roman" w:cs="Times New Roman"/>
          <w:sz w:val="24"/>
          <w:szCs w:val="24"/>
          <w:lang w:val="en-US" w:eastAsia="pt-BR"/>
        </w:rPr>
        <w:t xml:space="preserve"> differences in water velocity</w:t>
      </w:r>
      <w:r w:rsidR="00027D8C">
        <w:rPr>
          <w:rFonts w:ascii="Times New Roman" w:hAnsi="Times New Roman" w:cs="Times New Roman"/>
          <w:sz w:val="24"/>
          <w:szCs w:val="24"/>
          <w:lang w:val="en-US" w:eastAsia="pt-BR"/>
        </w:rPr>
        <w:t xml:space="preserve">, </w:t>
      </w:r>
      <w:r w:rsidR="000C5331">
        <w:rPr>
          <w:rFonts w:ascii="Times New Roman" w:hAnsi="Times New Roman" w:cs="Times New Roman"/>
          <w:sz w:val="24"/>
          <w:szCs w:val="24"/>
          <w:lang w:val="en-US" w:eastAsia="pt-BR"/>
        </w:rPr>
        <w:t xml:space="preserve">clade </w:t>
      </w:r>
      <w:proofErr w:type="spellStart"/>
      <w:r w:rsidR="000C5331">
        <w:rPr>
          <w:rFonts w:ascii="Times New Roman" w:hAnsi="Times New Roman" w:cs="Times New Roman"/>
          <w:sz w:val="24"/>
          <w:szCs w:val="24"/>
          <w:lang w:val="en-US" w:eastAsia="pt-BR"/>
        </w:rPr>
        <w:t>nestedness</w:t>
      </w:r>
      <w:proofErr w:type="spellEnd"/>
      <w:r w:rsidR="000C5331">
        <w:rPr>
          <w:rFonts w:ascii="Times New Roman" w:hAnsi="Times New Roman" w:cs="Times New Roman"/>
          <w:sz w:val="24"/>
          <w:szCs w:val="24"/>
          <w:lang w:val="en-US" w:eastAsia="pt-BR"/>
        </w:rPr>
        <w:t xml:space="preserve"> </w:t>
      </w:r>
      <w:r w:rsidR="003874B8">
        <w:rPr>
          <w:rFonts w:ascii="Times New Roman" w:hAnsi="Times New Roman" w:cs="Times New Roman"/>
          <w:sz w:val="24"/>
          <w:szCs w:val="24"/>
          <w:lang w:val="en-US" w:eastAsia="pt-BR"/>
        </w:rPr>
        <w:t xml:space="preserve">is higher </w:t>
      </w:r>
      <w:r w:rsidR="004C671B">
        <w:rPr>
          <w:rFonts w:ascii="Times New Roman" w:hAnsi="Times New Roman" w:cs="Times New Roman"/>
          <w:sz w:val="24"/>
          <w:szCs w:val="24"/>
          <w:lang w:val="en-US" w:eastAsia="pt-BR"/>
        </w:rPr>
        <w:t xml:space="preserve">among </w:t>
      </w:r>
      <w:r w:rsidR="003874B8">
        <w:rPr>
          <w:rFonts w:ascii="Times New Roman" w:hAnsi="Times New Roman" w:cs="Times New Roman"/>
          <w:sz w:val="24"/>
          <w:szCs w:val="24"/>
          <w:lang w:val="en-US" w:eastAsia="pt-BR"/>
        </w:rPr>
        <w:t xml:space="preserve">streams </w:t>
      </w:r>
      <w:bookmarkStart w:id="6" w:name="_GoBack"/>
      <w:bookmarkEnd w:id="6"/>
      <w:r w:rsidR="003874B8">
        <w:rPr>
          <w:rFonts w:ascii="Times New Roman" w:hAnsi="Times New Roman" w:cs="Times New Roman"/>
          <w:sz w:val="24"/>
          <w:szCs w:val="24"/>
          <w:lang w:val="en-US" w:eastAsia="pt-BR"/>
        </w:rPr>
        <w:t xml:space="preserve">with greater differences in </w:t>
      </w:r>
      <w:proofErr w:type="spellStart"/>
      <w:r w:rsidR="00DE67B4">
        <w:rPr>
          <w:rFonts w:ascii="Times New Roman" w:hAnsi="Times New Roman" w:cs="Times New Roman"/>
          <w:sz w:val="24"/>
          <w:szCs w:val="24"/>
          <w:lang w:val="en-US" w:eastAsia="pt-BR"/>
        </w:rPr>
        <w:t>pH</w:t>
      </w:r>
      <w:r w:rsidR="000C38EA">
        <w:rPr>
          <w:rFonts w:ascii="Times New Roman" w:hAnsi="Times New Roman" w:cs="Times New Roman"/>
          <w:sz w:val="24"/>
          <w:szCs w:val="24"/>
          <w:lang w:val="en-US" w:eastAsia="pt-BR"/>
        </w:rPr>
        <w:t>.</w:t>
      </w:r>
      <w:proofErr w:type="spellEnd"/>
      <w:r w:rsidR="000C38EA">
        <w:rPr>
          <w:rFonts w:ascii="Times New Roman" w:hAnsi="Times New Roman" w:cs="Times New Roman"/>
          <w:sz w:val="24"/>
          <w:szCs w:val="24"/>
          <w:lang w:val="en-US" w:eastAsia="pt-BR"/>
        </w:rPr>
        <w:t xml:space="preserve"> Regarding taxonomic component,</w:t>
      </w:r>
      <w:r w:rsidR="004C671B">
        <w:rPr>
          <w:rFonts w:ascii="Times New Roman" w:hAnsi="Times New Roman" w:cs="Times New Roman"/>
          <w:sz w:val="24"/>
          <w:szCs w:val="24"/>
          <w:lang w:val="en-US" w:eastAsia="pt-BR"/>
        </w:rPr>
        <w:t xml:space="preserve"> </w:t>
      </w:r>
      <w:r w:rsidR="00240847">
        <w:rPr>
          <w:rFonts w:ascii="Times New Roman" w:hAnsi="Times New Roman" w:cs="Times New Roman"/>
          <w:sz w:val="24"/>
          <w:szCs w:val="24"/>
          <w:lang w:val="en-US" w:eastAsia="pt-BR"/>
        </w:rPr>
        <w:t>t</w:t>
      </w:r>
      <w:r w:rsidR="009D3FBE">
        <w:rPr>
          <w:rFonts w:ascii="Times New Roman" w:hAnsi="Times New Roman" w:cs="Times New Roman"/>
          <w:sz w:val="24"/>
          <w:szCs w:val="24"/>
          <w:lang w:val="en-US" w:eastAsia="pt-BR"/>
        </w:rPr>
        <w:t xml:space="preserve">he high turnover </w:t>
      </w:r>
      <w:r w:rsidR="00240847">
        <w:rPr>
          <w:rFonts w:ascii="Times New Roman" w:hAnsi="Times New Roman" w:cs="Times New Roman"/>
          <w:sz w:val="24"/>
          <w:szCs w:val="24"/>
          <w:lang w:val="en-US" w:eastAsia="pt-BR"/>
        </w:rPr>
        <w:t xml:space="preserve">was found </w:t>
      </w:r>
      <w:r w:rsidR="009D3FBE">
        <w:rPr>
          <w:rFonts w:ascii="Times New Roman" w:hAnsi="Times New Roman" w:cs="Times New Roman"/>
          <w:sz w:val="24"/>
          <w:szCs w:val="24"/>
          <w:lang w:val="en-US" w:eastAsia="pt-BR"/>
        </w:rPr>
        <w:t xml:space="preserve">among </w:t>
      </w:r>
      <w:r w:rsidR="00A230E4">
        <w:rPr>
          <w:rFonts w:ascii="Times New Roman" w:hAnsi="Times New Roman" w:cs="Times New Roman"/>
          <w:sz w:val="24"/>
          <w:szCs w:val="24"/>
          <w:lang w:val="en-US" w:eastAsia="pt-BR"/>
        </w:rPr>
        <w:t xml:space="preserve">streams </w:t>
      </w:r>
      <w:r w:rsidR="00AC5CD5">
        <w:rPr>
          <w:rFonts w:ascii="Times New Roman" w:hAnsi="Times New Roman" w:cs="Times New Roman"/>
          <w:sz w:val="24"/>
          <w:szCs w:val="24"/>
          <w:lang w:val="en-US" w:eastAsia="pt-BR"/>
        </w:rPr>
        <w:t>of different basins</w:t>
      </w:r>
      <w:r w:rsidR="00A25E05">
        <w:rPr>
          <w:rFonts w:ascii="Times New Roman" w:hAnsi="Times New Roman" w:cs="Times New Roman"/>
          <w:sz w:val="24"/>
          <w:szCs w:val="24"/>
          <w:lang w:val="en-US" w:eastAsia="pt-BR"/>
        </w:rPr>
        <w:t>. Our results</w:t>
      </w:r>
      <w:r w:rsidR="00B679B4">
        <w:rPr>
          <w:rFonts w:ascii="Times New Roman" w:hAnsi="Times New Roman" w:cs="Times New Roman"/>
          <w:sz w:val="24"/>
          <w:szCs w:val="24"/>
          <w:lang w:val="en-US" w:eastAsia="pt-BR"/>
        </w:rPr>
        <w:t xml:space="preserve"> indicat</w:t>
      </w:r>
      <w:r w:rsidR="00A25E05">
        <w:rPr>
          <w:rFonts w:ascii="Times New Roman" w:hAnsi="Times New Roman" w:cs="Times New Roman"/>
          <w:sz w:val="24"/>
          <w:szCs w:val="24"/>
          <w:lang w:val="en-US" w:eastAsia="pt-BR"/>
        </w:rPr>
        <w:t>ed</w:t>
      </w:r>
      <w:r w:rsidR="00B679B4">
        <w:rPr>
          <w:rFonts w:ascii="Times New Roman" w:hAnsi="Times New Roman" w:cs="Times New Roman"/>
          <w:sz w:val="24"/>
          <w:szCs w:val="24"/>
          <w:lang w:val="en-US" w:eastAsia="pt-BR"/>
        </w:rPr>
        <w:t xml:space="preserve"> a</w:t>
      </w:r>
      <w:r w:rsidR="00AC5CD5">
        <w:rPr>
          <w:rFonts w:ascii="Times New Roman" w:hAnsi="Times New Roman" w:cs="Times New Roman"/>
          <w:sz w:val="24"/>
          <w:szCs w:val="24"/>
          <w:lang w:val="en-US" w:eastAsia="pt-BR"/>
        </w:rPr>
        <w:t>n</w:t>
      </w:r>
      <w:r w:rsidR="00B679B4">
        <w:rPr>
          <w:rFonts w:ascii="Times New Roman" w:hAnsi="Times New Roman" w:cs="Times New Roman"/>
          <w:sz w:val="24"/>
          <w:szCs w:val="24"/>
          <w:lang w:val="en-US" w:eastAsia="pt-BR"/>
        </w:rPr>
        <w:t xml:space="preserve"> effect of biogeographical and local environmental factors acting different</w:t>
      </w:r>
      <w:ins w:id="7" w:author="Wagner Vicentin" w:date="2020-04-25T14:53:00Z">
        <w:r w:rsidR="00B76C81">
          <w:rPr>
            <w:rFonts w:ascii="Times New Roman" w:hAnsi="Times New Roman" w:cs="Times New Roman"/>
            <w:sz w:val="24"/>
            <w:szCs w:val="24"/>
            <w:lang w:val="en-US" w:eastAsia="pt-BR"/>
          </w:rPr>
          <w:t>ly</w:t>
        </w:r>
      </w:ins>
      <w:r w:rsidR="00B679B4">
        <w:rPr>
          <w:rFonts w:ascii="Times New Roman" w:hAnsi="Times New Roman" w:cs="Times New Roman"/>
          <w:sz w:val="24"/>
          <w:szCs w:val="24"/>
          <w:lang w:val="en-US" w:eastAsia="pt-BR"/>
        </w:rPr>
        <w:t xml:space="preserve"> in determine the structure of the fish community in stream headwaters of this region</w:t>
      </w:r>
      <w:r w:rsidR="000126F3">
        <w:rPr>
          <w:rFonts w:ascii="Times New Roman" w:hAnsi="Times New Roman" w:cs="Times New Roman"/>
          <w:sz w:val="24"/>
          <w:szCs w:val="24"/>
          <w:lang w:val="en-US" w:eastAsia="pt-BR"/>
        </w:rPr>
        <w:t>.</w:t>
      </w:r>
      <w:r w:rsidR="00B73150">
        <w:rPr>
          <w:rFonts w:ascii="Times New Roman" w:hAnsi="Times New Roman" w:cs="Times New Roman"/>
          <w:sz w:val="24"/>
          <w:szCs w:val="24"/>
          <w:lang w:val="en-US" w:eastAsia="pt-BR"/>
        </w:rPr>
        <w:t xml:space="preserve"> Depicting beta diversity among its different components allowed </w:t>
      </w:r>
      <w:proofErr w:type="gramStart"/>
      <w:r w:rsidR="00B73150">
        <w:rPr>
          <w:rFonts w:ascii="Times New Roman" w:hAnsi="Times New Roman" w:cs="Times New Roman"/>
          <w:sz w:val="24"/>
          <w:szCs w:val="24"/>
          <w:lang w:val="en-US" w:eastAsia="pt-BR"/>
        </w:rPr>
        <w:t>to shed</w:t>
      </w:r>
      <w:proofErr w:type="gramEnd"/>
      <w:r w:rsidR="00B73150">
        <w:rPr>
          <w:rFonts w:ascii="Times New Roman" w:hAnsi="Times New Roman" w:cs="Times New Roman"/>
          <w:sz w:val="24"/>
          <w:szCs w:val="24"/>
          <w:lang w:val="en-US" w:eastAsia="pt-BR"/>
        </w:rPr>
        <w:t xml:space="preserve"> light on different mechanisms acting on </w:t>
      </w:r>
      <w:r w:rsidR="00EB60C9">
        <w:rPr>
          <w:rFonts w:ascii="Times New Roman" w:hAnsi="Times New Roman" w:cs="Times New Roman"/>
          <w:sz w:val="24"/>
          <w:szCs w:val="24"/>
          <w:lang w:val="en-US" w:eastAsia="pt-BR"/>
        </w:rPr>
        <w:t>community assembly of headwater streams.</w:t>
      </w:r>
    </w:p>
    <w:p w14:paraId="643BCF28" w14:textId="0080DECF" w:rsidR="00B679B4" w:rsidRDefault="00B679B4"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proofErr w:type="spellStart"/>
      <w:r w:rsidR="004004D5">
        <w:rPr>
          <w:rFonts w:ascii="Times New Roman" w:hAnsi="Times New Roman" w:cs="Times New Roman"/>
          <w:sz w:val="24"/>
          <w:szCs w:val="24"/>
          <w:lang w:val="en-US" w:eastAsia="pt-BR"/>
        </w:rPr>
        <w:t>phylobetadiversity</w:t>
      </w:r>
      <w:proofErr w:type="spellEnd"/>
      <w:r w:rsidR="004004D5">
        <w:rPr>
          <w:rFonts w:ascii="Times New Roman" w:hAnsi="Times New Roman" w:cs="Times New Roman"/>
          <w:sz w:val="24"/>
          <w:szCs w:val="24"/>
          <w:lang w:val="en-US" w:eastAsia="pt-BR"/>
        </w:rPr>
        <w:t xml:space="preserve">; </w:t>
      </w:r>
      <w:r w:rsidR="006C0BED">
        <w:rPr>
          <w:rFonts w:ascii="Times New Roman" w:hAnsi="Times New Roman" w:cs="Times New Roman"/>
          <w:sz w:val="24"/>
          <w:szCs w:val="24"/>
          <w:lang w:val="en-US" w:eastAsia="pt-BR"/>
        </w:rPr>
        <w:t>tropical streams; community assembly</w:t>
      </w:r>
      <w:r w:rsidR="00922C55">
        <w:rPr>
          <w:rFonts w:ascii="Times New Roman" w:hAnsi="Times New Roman" w:cs="Times New Roman"/>
          <w:sz w:val="24"/>
          <w:szCs w:val="24"/>
          <w:lang w:val="en-US" w:eastAsia="pt-BR"/>
        </w:rPr>
        <w:t>;</w:t>
      </w:r>
      <w:r w:rsidR="006B7DA7">
        <w:rPr>
          <w:rFonts w:ascii="Times New Roman" w:hAnsi="Times New Roman" w:cs="Times New Roman"/>
          <w:sz w:val="24"/>
          <w:szCs w:val="24"/>
          <w:lang w:val="en-US" w:eastAsia="pt-BR"/>
        </w:rPr>
        <w:t xml:space="preserve"> turnover; </w:t>
      </w:r>
      <w:proofErr w:type="spellStart"/>
      <w:r w:rsidR="006B7DA7">
        <w:rPr>
          <w:rFonts w:ascii="Times New Roman" w:hAnsi="Times New Roman" w:cs="Times New Roman"/>
          <w:sz w:val="24"/>
          <w:szCs w:val="24"/>
          <w:lang w:val="en-US" w:eastAsia="pt-BR"/>
        </w:rPr>
        <w:t>nestedness</w:t>
      </w:r>
      <w:proofErr w:type="spellEnd"/>
    </w:p>
    <w:p w14:paraId="096CDC7B" w14:textId="77777777" w:rsidR="0048756F" w:rsidRDefault="0015366C" w:rsidP="00391A34">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color w:val="000000"/>
          <w:sz w:val="24"/>
          <w:szCs w:val="24"/>
          <w:lang w:val="en-US" w:eastAsia="pt-BR"/>
        </w:rPr>
        <w:br w:type="page"/>
      </w:r>
      <w:r w:rsidR="005859C4">
        <w:rPr>
          <w:rFonts w:ascii="Times New Roman" w:hAnsi="Times New Roman" w:cs="Times New Roman"/>
          <w:b/>
          <w:color w:val="000000"/>
          <w:sz w:val="24"/>
          <w:szCs w:val="24"/>
          <w:lang w:val="en-US" w:eastAsia="pt-BR"/>
        </w:rPr>
        <w:lastRenderedPageBreak/>
        <w:t>Introduction</w:t>
      </w:r>
    </w:p>
    <w:p w14:paraId="30531B7F" w14:textId="3B5BAAC8" w:rsidR="0033725E" w:rsidRDefault="00F32AE1" w:rsidP="00391A34">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Compositional patterns in ecological communities</w:t>
      </w:r>
      <w:r w:rsidR="00FA2B57">
        <w:rPr>
          <w:rFonts w:ascii="Times New Roman" w:hAnsi="Times New Roman" w:cs="Times New Roman"/>
          <w:color w:val="000000"/>
          <w:sz w:val="24"/>
          <w:szCs w:val="24"/>
          <w:lang w:val="en-US" w:eastAsia="pt-BR"/>
        </w:rPr>
        <w:t xml:space="preserve"> is a result of numerous factors</w:t>
      </w:r>
      <w:r w:rsidR="00B76B6D">
        <w:rPr>
          <w:rFonts w:ascii="Times New Roman" w:hAnsi="Times New Roman" w:cs="Times New Roman"/>
          <w:color w:val="000000"/>
          <w:sz w:val="24"/>
          <w:szCs w:val="24"/>
          <w:lang w:val="en-US" w:eastAsia="pt-BR"/>
        </w:rPr>
        <w:t xml:space="preserve"> acting</w:t>
      </w:r>
      <w:r w:rsidR="00FA2B57">
        <w:rPr>
          <w:rFonts w:ascii="Times New Roman" w:hAnsi="Times New Roman" w:cs="Times New Roman"/>
          <w:color w:val="000000"/>
          <w:sz w:val="24"/>
          <w:szCs w:val="24"/>
          <w:lang w:val="en-US" w:eastAsia="pt-BR"/>
        </w:rPr>
        <w:t xml:space="preserve"> </w:t>
      </w:r>
      <w:r w:rsidR="00AB6525">
        <w:rPr>
          <w:rFonts w:ascii="Times New Roman" w:hAnsi="Times New Roman" w:cs="Times New Roman"/>
          <w:color w:val="000000"/>
          <w:sz w:val="24"/>
          <w:szCs w:val="24"/>
          <w:lang w:val="en-US" w:eastAsia="pt-BR"/>
        </w:rPr>
        <w:t>both contemporary and historical</w:t>
      </w:r>
      <w:r w:rsidR="00B76B6D">
        <w:rPr>
          <w:rFonts w:ascii="Times New Roman" w:hAnsi="Times New Roman" w:cs="Times New Roman"/>
          <w:color w:val="000000"/>
          <w:sz w:val="24"/>
          <w:szCs w:val="24"/>
          <w:lang w:val="en-US" w:eastAsia="pt-BR"/>
        </w:rPr>
        <w: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to determine</w:t>
      </w:r>
      <w:r w:rsidR="00AB6525">
        <w:rPr>
          <w:rFonts w:ascii="Times New Roman" w:hAnsi="Times New Roman" w:cs="Times New Roman"/>
          <w:color w:val="000000"/>
          <w:sz w:val="24"/>
          <w:szCs w:val="24"/>
          <w:lang w:val="en-US" w:eastAsia="pt-BR"/>
        </w:rPr>
        <w:t xml:space="preserve"> the assembly of</w:t>
      </w:r>
      <w:r w:rsidR="00B7680A">
        <w:rPr>
          <w:rFonts w:ascii="Times New Roman" w:hAnsi="Times New Roman" w:cs="Times New Roman"/>
          <w:color w:val="000000"/>
          <w:sz w:val="24"/>
          <w:szCs w:val="24"/>
          <w:lang w:val="en-US" w:eastAsia="pt-BR"/>
        </w:rPr>
        <w:t xml:space="preserve"> currently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species in space</w:t>
      </w:r>
      <w:r w:rsidR="00917C41">
        <w:rPr>
          <w:rFonts w:ascii="Times New Roman" w:hAnsi="Times New Roman" w:cs="Times New Roman"/>
          <w:color w:val="000000"/>
          <w:sz w:val="24"/>
          <w:szCs w:val="24"/>
          <w:lang w:val="en-US" w:eastAsia="pt-BR"/>
        </w:rPr>
        <w:t xml:space="preserve"> and time</w:t>
      </w:r>
      <w:r w:rsidR="00B76B6D">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(1)</w:t>
      </w:r>
      <w:r w:rsidR="00B76B6D">
        <w:rPr>
          <w:rFonts w:ascii="Times New Roman" w:hAnsi="Times New Roman" w:cs="Times New Roman"/>
          <w:color w:val="000000"/>
          <w:sz w:val="24"/>
          <w:szCs w:val="24"/>
          <w:lang w:val="en-US" w:eastAsia="pt-BR"/>
        </w:rPr>
        <w:fldChar w:fldCharType="end"/>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The</w:t>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patterns of </w:t>
      </w:r>
      <w:r w:rsidR="00FA2B57">
        <w:rPr>
          <w:rFonts w:ascii="Times New Roman" w:hAnsi="Times New Roman" w:cs="Times New Roman"/>
          <w:color w:val="000000"/>
          <w:sz w:val="24"/>
          <w:szCs w:val="24"/>
          <w:lang w:val="en-US" w:eastAsia="pt-BR"/>
        </w:rPr>
        <w:t>variation</w:t>
      </w:r>
      <w:r w:rsidR="00B76B6D">
        <w:rPr>
          <w:rFonts w:ascii="Times New Roman" w:hAnsi="Times New Roman" w:cs="Times New Roman"/>
          <w:color w:val="000000"/>
          <w:sz w:val="24"/>
          <w:szCs w:val="24"/>
          <w:lang w:val="en-US" w:eastAsia="pt-BR"/>
        </w:rPr>
        <w:t xml:space="preserve"> exhibited in community composition</w:t>
      </w:r>
      <w:r w:rsidR="00FA2B57">
        <w:rPr>
          <w:rFonts w:ascii="Times New Roman" w:hAnsi="Times New Roman" w:cs="Times New Roman"/>
          <w:color w:val="000000"/>
          <w:sz w:val="24"/>
          <w:szCs w:val="24"/>
          <w:lang w:val="en-US" w:eastAsia="pt-BR"/>
        </w:rPr>
        <w:t xml:space="preserve"> can reveal the imprints </w:t>
      </w:r>
      <w:r>
        <w:rPr>
          <w:rFonts w:ascii="Times New Roman" w:hAnsi="Times New Roman" w:cs="Times New Roman"/>
          <w:color w:val="000000"/>
          <w:sz w:val="24"/>
          <w:szCs w:val="24"/>
          <w:lang w:val="en-US" w:eastAsia="pt-BR"/>
        </w:rPr>
        <w:t>that</w:t>
      </w:r>
      <w:r w:rsidR="00FA2B57">
        <w:rPr>
          <w:rFonts w:ascii="Times New Roman" w:hAnsi="Times New Roman" w:cs="Times New Roman"/>
          <w:color w:val="000000"/>
          <w:sz w:val="24"/>
          <w:szCs w:val="24"/>
          <w:lang w:val="en-US" w:eastAsia="pt-BR"/>
        </w:rPr>
        <w:t xml:space="preserve"> different factors </w:t>
      </w:r>
      <w:r>
        <w:rPr>
          <w:rFonts w:ascii="Times New Roman" w:hAnsi="Times New Roman" w:cs="Times New Roman"/>
          <w:color w:val="000000"/>
          <w:sz w:val="24"/>
          <w:szCs w:val="24"/>
          <w:lang w:val="en-US" w:eastAsia="pt-BR"/>
        </w:rPr>
        <w:t xml:space="preserve">leave </w:t>
      </w:r>
      <w:r w:rsidR="00FA2B57">
        <w:rPr>
          <w:rFonts w:ascii="Times New Roman" w:hAnsi="Times New Roman" w:cs="Times New Roman"/>
          <w:color w:val="000000"/>
          <w:sz w:val="24"/>
          <w:szCs w:val="24"/>
          <w:lang w:val="en-US" w:eastAsia="pt-BR"/>
        </w:rPr>
        <w:t xml:space="preserve">on </w:t>
      </w:r>
      <w:r w:rsidR="00917C41">
        <w:rPr>
          <w:rFonts w:ascii="Times New Roman" w:hAnsi="Times New Roman" w:cs="Times New Roman"/>
          <w:color w:val="000000"/>
          <w:sz w:val="24"/>
          <w:szCs w:val="24"/>
          <w:lang w:val="en-US" w:eastAsia="pt-BR"/>
        </w:rPr>
        <w:t xml:space="preserve">these </w:t>
      </w:r>
      <w:r w:rsidR="00FA2B57">
        <w:rPr>
          <w:rFonts w:ascii="Times New Roman" w:hAnsi="Times New Roman" w:cs="Times New Roman"/>
          <w:color w:val="000000"/>
          <w:sz w:val="24"/>
          <w:szCs w:val="24"/>
          <w:lang w:val="en-US" w:eastAsia="pt-BR"/>
        </w:rPr>
        <w:t>communities</w:t>
      </w:r>
      <w:r w:rsidR="00B76B6D">
        <w:rPr>
          <w:rFonts w:ascii="Times New Roman" w:hAnsi="Times New Roman" w:cs="Times New Roman"/>
          <w:color w:val="000000"/>
          <w:sz w:val="24"/>
          <w:szCs w:val="24"/>
          <w:lang w:val="en-US" w:eastAsia="pt-BR"/>
        </w:rPr>
        <w:t xml:space="preserve"> </w:t>
      </w:r>
      <w:r w:rsidR="00917C41">
        <w:rPr>
          <w:rFonts w:ascii="Times New Roman" w:hAnsi="Times New Roman" w:cs="Times New Roman"/>
          <w:color w:val="000000"/>
          <w:sz w:val="24"/>
          <w:szCs w:val="24"/>
          <w:lang w:val="en-US" w:eastAsia="pt-BR"/>
        </w:rPr>
        <w:fldChar w:fldCharType="begin" w:fldLock="1"/>
      </w:r>
      <w:r w:rsidR="00917C41">
        <w:rPr>
          <w:rFonts w:ascii="Times New Roman" w:hAnsi="Times New Roman" w:cs="Times New Roman"/>
          <w:color w:val="000000"/>
          <w:sz w:val="24"/>
          <w:szCs w:val="24"/>
          <w:lang w:val="en-US" w:eastAsia="pt-BR"/>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sidR="00917C41">
        <w:rPr>
          <w:rFonts w:ascii="Times New Roman" w:hAnsi="Times New Roman" w:cs="Times New Roman"/>
          <w:color w:val="000000"/>
          <w:sz w:val="24"/>
          <w:szCs w:val="24"/>
          <w:lang w:val="en-US" w:eastAsia="pt-BR"/>
        </w:rPr>
        <w:fldChar w:fldCharType="separate"/>
      </w:r>
      <w:r w:rsidR="00917C41" w:rsidRPr="00AC77D7">
        <w:rPr>
          <w:rFonts w:ascii="Times New Roman" w:hAnsi="Times New Roman" w:cs="Times New Roman"/>
          <w:noProof/>
          <w:color w:val="000000"/>
          <w:sz w:val="24"/>
          <w:szCs w:val="24"/>
          <w:lang w:val="en-US" w:eastAsia="pt-BR"/>
        </w:rPr>
        <w:t>(2)</w:t>
      </w:r>
      <w:r w:rsidR="00917C41">
        <w:rPr>
          <w:rFonts w:ascii="Times New Roman" w:hAnsi="Times New Roman" w:cs="Times New Roman"/>
          <w:color w:val="000000"/>
          <w:sz w:val="24"/>
          <w:szCs w:val="24"/>
          <w:lang w:val="en-US" w:eastAsia="pt-BR"/>
        </w:rPr>
        <w:fldChar w:fldCharType="end"/>
      </w:r>
      <w:r w:rsidR="00917C41">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(e.g.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B76B6D" w:rsidRPr="00B76B6D">
        <w:rPr>
          <w:rFonts w:ascii="Times New Roman" w:hAnsi="Times New Roman" w:cs="Times New Roman"/>
          <w:noProof/>
          <w:color w:val="000000"/>
          <w:sz w:val="24"/>
          <w:szCs w:val="24"/>
          <w:lang w:val="en-US" w:eastAsia="pt-BR"/>
        </w:rPr>
        <w:t>Kissling et al. 2012</w:t>
      </w:r>
      <w:r w:rsidR="00B76B6D">
        <w:rPr>
          <w:rFonts w:ascii="Times New Roman" w:hAnsi="Times New Roman" w:cs="Times New Roman"/>
          <w:color w:val="000000"/>
          <w:sz w:val="24"/>
          <w:szCs w:val="24"/>
          <w:lang w:val="en-US" w:eastAsia="pt-BR"/>
        </w:rPr>
        <w:fldChar w:fldCharType="end"/>
      </w:r>
      <w:r w:rsidR="00B76B6D">
        <w:rPr>
          <w:rFonts w:ascii="Times New Roman" w:hAnsi="Times New Roman" w:cs="Times New Roman"/>
          <w:color w:val="000000"/>
          <w:sz w:val="24"/>
          <w:szCs w:val="24"/>
          <w:lang w:val="en-US" w:eastAsia="pt-BR"/>
        </w:rPr>
        <w:t>)</w:t>
      </w:r>
      <w:r w:rsidR="00FA2B57">
        <w:rPr>
          <w:rFonts w:ascii="Times New Roman" w:hAnsi="Times New Roman" w:cs="Times New Roman"/>
          <w:color w:val="000000"/>
          <w:sz w:val="24"/>
          <w:szCs w:val="24"/>
          <w:lang w:val="en-US" w:eastAsia="pt-BR"/>
        </w:rPr>
        <w:t>.</w:t>
      </w:r>
      <w:r w:rsidR="0033725E">
        <w:rPr>
          <w:rFonts w:ascii="Times New Roman" w:hAnsi="Times New Roman" w:cs="Times New Roman"/>
          <w:color w:val="000000"/>
          <w:sz w:val="24"/>
          <w:szCs w:val="24"/>
          <w:lang w:val="en-US" w:eastAsia="pt-BR"/>
        </w:rPr>
        <w:t xml:space="preserve"> In this sense, beta diversity metrics that considers both taxonomic information joint with an investigation of the distribution of lineages </w:t>
      </w:r>
      <w:r w:rsidR="0033725E" w:rsidRPr="00F12EF1">
        <w:rPr>
          <w:rFonts w:ascii="Times New Roman" w:hAnsi="Times New Roman" w:cs="Times New Roman"/>
          <w:color w:val="000000"/>
          <w:sz w:val="24"/>
          <w:szCs w:val="24"/>
          <w:lang w:val="en-US" w:eastAsia="pt-BR"/>
        </w:rPr>
        <w:t>ha</w:t>
      </w:r>
      <w:ins w:id="8" w:author="Wagner Vicentin" w:date="2020-04-29T15:07:00Z">
        <w:r w:rsidR="00F12EF1">
          <w:rPr>
            <w:rFonts w:ascii="Times New Roman" w:hAnsi="Times New Roman" w:cs="Times New Roman"/>
            <w:color w:val="000000"/>
            <w:sz w:val="24"/>
            <w:szCs w:val="24"/>
            <w:lang w:val="en-US" w:eastAsia="pt-BR"/>
          </w:rPr>
          <w:t>ve</w:t>
        </w:r>
      </w:ins>
      <w:del w:id="9" w:author="Wagner Vicentin" w:date="2020-04-29T15:07:00Z">
        <w:r w:rsidR="0033725E" w:rsidRPr="00F12EF1" w:rsidDel="00F12EF1">
          <w:rPr>
            <w:rFonts w:ascii="Times New Roman" w:hAnsi="Times New Roman" w:cs="Times New Roman"/>
            <w:color w:val="000000"/>
            <w:sz w:val="24"/>
            <w:szCs w:val="24"/>
            <w:lang w:val="en-US" w:eastAsia="pt-BR"/>
          </w:rPr>
          <w:delText>s</w:delText>
        </w:r>
      </w:del>
      <w:r w:rsidR="0033725E">
        <w:rPr>
          <w:rFonts w:ascii="Times New Roman" w:hAnsi="Times New Roman" w:cs="Times New Roman"/>
          <w:color w:val="000000"/>
          <w:sz w:val="24"/>
          <w:szCs w:val="24"/>
          <w:lang w:val="en-US" w:eastAsia="pt-BR"/>
        </w:rPr>
        <w:t xml:space="preserve"> been showed effective to reveal the balance among contemporary and historical</w:t>
      </w:r>
      <w:r w:rsidR="00917C41">
        <w:rPr>
          <w:rFonts w:ascii="Times New Roman" w:hAnsi="Times New Roman" w:cs="Times New Roman"/>
          <w:color w:val="000000"/>
          <w:sz w:val="24"/>
          <w:szCs w:val="24"/>
          <w:lang w:val="en-US" w:eastAsia="pt-BR"/>
        </w:rPr>
        <w:t>/biogeographical</w:t>
      </w:r>
      <w:r w:rsidR="0033725E">
        <w:rPr>
          <w:rFonts w:ascii="Times New Roman" w:hAnsi="Times New Roman" w:cs="Times New Roman"/>
          <w:color w:val="000000"/>
          <w:sz w:val="24"/>
          <w:szCs w:val="24"/>
          <w:lang w:val="en-US" w:eastAsia="pt-BR"/>
        </w:rPr>
        <w:t xml:space="preserve"> factors acting on </w:t>
      </w:r>
      <w:r w:rsidR="00ED027B">
        <w:rPr>
          <w:rFonts w:ascii="Times New Roman" w:hAnsi="Times New Roman" w:cs="Times New Roman"/>
          <w:color w:val="000000"/>
          <w:sz w:val="24"/>
          <w:szCs w:val="24"/>
          <w:lang w:val="en-US" w:eastAsia="pt-BR"/>
        </w:rPr>
        <w:t>community organization</w:t>
      </w:r>
      <w:r w:rsidR="0033725E">
        <w:rPr>
          <w:rFonts w:ascii="Times New Roman" w:hAnsi="Times New Roman" w:cs="Times New Roman"/>
          <w:color w:val="000000"/>
          <w:sz w:val="24"/>
          <w:szCs w:val="24"/>
          <w:lang w:val="en-US" w:eastAsia="pt-BR"/>
        </w:rPr>
        <w:t xml:space="preserve"> </w:t>
      </w:r>
      <w:r w:rsidR="0033725E">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 xml:space="preserve">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7B44DD">
        <w:rPr>
          <w:rFonts w:ascii="Cambria Math" w:hAnsi="Cambria Math" w:cs="Cambria Math"/>
          <w:color w:val="000000"/>
          <w:sz w:val="24"/>
          <w:szCs w:val="24"/>
          <w:lang w:val="en-US" w:eastAsia="pt-BR"/>
        </w:rPr>
        <w:instrText>≅</w:instrText>
      </w:r>
      <w:r w:rsidR="007B44DD">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sidR="0033725E">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(4–8)</w:t>
      </w:r>
      <w:r w:rsidR="0033725E">
        <w:rPr>
          <w:rFonts w:ascii="Times New Roman" w:hAnsi="Times New Roman" w:cs="Times New Roman"/>
          <w:color w:val="000000"/>
          <w:sz w:val="24"/>
          <w:szCs w:val="24"/>
          <w:lang w:val="en-US" w:eastAsia="pt-BR"/>
        </w:rPr>
        <w:fldChar w:fldCharType="end"/>
      </w:r>
      <w:r w:rsidR="0033725E">
        <w:rPr>
          <w:rFonts w:ascii="Times New Roman" w:hAnsi="Times New Roman" w:cs="Times New Roman"/>
          <w:color w:val="000000"/>
          <w:sz w:val="24"/>
          <w:szCs w:val="24"/>
          <w:lang w:val="en-US" w:eastAsia="pt-BR"/>
        </w:rPr>
        <w:t>.</w:t>
      </w:r>
    </w:p>
    <w:p w14:paraId="7F52B58B" w14:textId="623016BA" w:rsidR="00BD4AE3" w:rsidRDefault="0033725E" w:rsidP="00391A34">
      <w:pPr>
        <w:spacing w:after="0" w:line="480" w:lineRule="auto"/>
        <w:ind w:firstLine="708"/>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Particularly, </w:t>
      </w:r>
      <w:r w:rsidR="00654D76">
        <w:rPr>
          <w:rFonts w:ascii="Times New Roman" w:hAnsi="Times New Roman" w:cs="Times New Roman"/>
          <w:color w:val="000000"/>
          <w:sz w:val="24"/>
          <w:szCs w:val="24"/>
          <w:lang w:val="en-US" w:eastAsia="pt-BR"/>
        </w:rPr>
        <w:t>the investigation of the</w:t>
      </w:r>
      <w:r w:rsidR="00DD6910">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variation in communit</w:t>
      </w:r>
      <w:r w:rsidR="00B7680A">
        <w:rPr>
          <w:rFonts w:ascii="Times New Roman" w:hAnsi="Times New Roman" w:cs="Times New Roman"/>
          <w:color w:val="000000"/>
          <w:sz w:val="24"/>
          <w:szCs w:val="24"/>
          <w:lang w:val="en-US" w:eastAsia="pt-BR"/>
        </w:rPr>
        <w:t xml:space="preserve">ies </w:t>
      </w:r>
      <w:r w:rsidR="00DD6910">
        <w:rPr>
          <w:rFonts w:ascii="Times New Roman" w:hAnsi="Times New Roman" w:cs="Times New Roman"/>
          <w:color w:val="000000"/>
          <w:sz w:val="24"/>
          <w:szCs w:val="24"/>
          <w:lang w:val="en-US" w:eastAsia="pt-BR"/>
        </w:rPr>
        <w:t xml:space="preserve">of </w:t>
      </w:r>
      <w:r>
        <w:rPr>
          <w:rFonts w:ascii="Times New Roman" w:hAnsi="Times New Roman" w:cs="Times New Roman"/>
          <w:color w:val="000000"/>
          <w:sz w:val="24"/>
          <w:szCs w:val="24"/>
          <w:lang w:val="en-US" w:eastAsia="pt-BR"/>
        </w:rPr>
        <w:t>distinct biogeographic areas (</w:t>
      </w:r>
      <w:proofErr w:type="spellStart"/>
      <w:r>
        <w:rPr>
          <w:rFonts w:ascii="Times New Roman" w:hAnsi="Times New Roman" w:cs="Times New Roman"/>
          <w:color w:val="000000"/>
          <w:sz w:val="24"/>
          <w:szCs w:val="24"/>
          <w:lang w:val="en-US" w:eastAsia="pt-BR"/>
        </w:rPr>
        <w:t>Morrone</w:t>
      </w:r>
      <w:proofErr w:type="spellEnd"/>
      <w:r w:rsidR="006C18E4">
        <w:rPr>
          <w:rFonts w:ascii="Times New Roman" w:hAnsi="Times New Roman" w:cs="Times New Roman"/>
          <w:color w:val="000000"/>
          <w:sz w:val="24"/>
          <w:szCs w:val="24"/>
          <w:lang w:val="en-US" w:eastAsia="pt-BR"/>
        </w:rPr>
        <w:t>, XXX</w:t>
      </w:r>
      <w:r>
        <w:rPr>
          <w:rFonts w:ascii="Times New Roman" w:hAnsi="Times New Roman" w:cs="Times New Roman"/>
          <w:color w:val="000000"/>
          <w:sz w:val="24"/>
          <w:szCs w:val="24"/>
          <w:lang w:val="en-US" w:eastAsia="pt-BR"/>
        </w:rPr>
        <w:t>)</w:t>
      </w:r>
      <w:r w:rsidR="00DD6910">
        <w:rPr>
          <w:rFonts w:ascii="Times New Roman" w:hAnsi="Times New Roman" w:cs="Times New Roman"/>
          <w:color w:val="000000"/>
          <w:sz w:val="24"/>
          <w:szCs w:val="24"/>
          <w:lang w:val="en-US" w:eastAsia="pt-BR"/>
        </w:rPr>
        <w:t xml:space="preserve"> have the potential to</w:t>
      </w:r>
      <w:r>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reveal</w:t>
      </w:r>
      <w:r>
        <w:rPr>
          <w:rFonts w:ascii="Times New Roman" w:hAnsi="Times New Roman" w:cs="Times New Roman"/>
          <w:color w:val="000000"/>
          <w:sz w:val="24"/>
          <w:szCs w:val="24"/>
          <w:lang w:val="en-US" w:eastAsia="pt-BR"/>
        </w:rPr>
        <w:t xml:space="preserve"> factors </w:t>
      </w:r>
      <w:r w:rsidR="00DD6910">
        <w:rPr>
          <w:rFonts w:ascii="Times New Roman" w:hAnsi="Times New Roman" w:cs="Times New Roman"/>
          <w:color w:val="000000"/>
          <w:sz w:val="24"/>
          <w:szCs w:val="24"/>
          <w:lang w:val="en-US" w:eastAsia="pt-BR"/>
        </w:rPr>
        <w:t xml:space="preserve">associated with </w:t>
      </w:r>
      <w:r w:rsidR="00917C41">
        <w:rPr>
          <w:rFonts w:ascii="Times New Roman" w:hAnsi="Times New Roman" w:cs="Times New Roman"/>
          <w:color w:val="000000"/>
          <w:sz w:val="24"/>
          <w:szCs w:val="24"/>
          <w:lang w:val="en-US" w:eastAsia="pt-BR"/>
        </w:rPr>
        <w:t xml:space="preserve">the history of each </w:t>
      </w:r>
      <w:r w:rsidR="00DD6910">
        <w:rPr>
          <w:rFonts w:ascii="Times New Roman" w:hAnsi="Times New Roman" w:cs="Times New Roman"/>
          <w:color w:val="000000"/>
          <w:sz w:val="24"/>
          <w:szCs w:val="24"/>
          <w:lang w:val="en-US" w:eastAsia="pt-BR"/>
        </w:rPr>
        <w:t xml:space="preserve">bioregion </w:t>
      </w:r>
      <w:r>
        <w:rPr>
          <w:rFonts w:ascii="Times New Roman" w:hAnsi="Times New Roman" w:cs="Times New Roman"/>
          <w:color w:val="000000"/>
          <w:sz w:val="24"/>
          <w:szCs w:val="24"/>
          <w:lang w:val="en-US" w:eastAsia="pt-BR"/>
        </w:rPr>
        <w:t>act</w:t>
      </w:r>
      <w:r w:rsidR="00654D76">
        <w:rPr>
          <w:rFonts w:ascii="Times New Roman" w:hAnsi="Times New Roman" w:cs="Times New Roman"/>
          <w:color w:val="000000"/>
          <w:sz w:val="24"/>
          <w:szCs w:val="24"/>
          <w:lang w:val="en-US" w:eastAsia="pt-BR"/>
        </w:rPr>
        <w:t>ing</w:t>
      </w:r>
      <w:r>
        <w:rPr>
          <w:rFonts w:ascii="Times New Roman" w:hAnsi="Times New Roman" w:cs="Times New Roman"/>
          <w:color w:val="000000"/>
          <w:sz w:val="24"/>
          <w:szCs w:val="24"/>
          <w:lang w:val="en-US" w:eastAsia="pt-BR"/>
        </w:rPr>
        <w:t xml:space="preserve"> on the determination of community structure</w:t>
      </w:r>
      <w:r w:rsidR="00DD6910">
        <w:rPr>
          <w:rFonts w:ascii="Times New Roman" w:hAnsi="Times New Roman" w:cs="Times New Roman"/>
          <w:color w:val="000000"/>
          <w:sz w:val="24"/>
          <w:szCs w:val="24"/>
          <w:lang w:val="en-US" w:eastAsia="pt-BR"/>
        </w:rPr>
        <w:t>.</w:t>
      </w:r>
      <w:r w:rsidR="006C18E4">
        <w:rPr>
          <w:rFonts w:ascii="Times New Roman" w:hAnsi="Times New Roman" w:cs="Times New Roman"/>
          <w:color w:val="000000"/>
          <w:sz w:val="24"/>
          <w:szCs w:val="24"/>
          <w:lang w:val="en-US" w:eastAsia="pt-BR"/>
        </w:rPr>
        <w:t xml:space="preserve"> </w:t>
      </w:r>
      <w:r w:rsidR="00DD6910">
        <w:rPr>
          <w:rFonts w:ascii="Times New Roman" w:hAnsi="Times New Roman" w:cs="Times New Roman"/>
          <w:color w:val="000000"/>
          <w:sz w:val="24"/>
          <w:szCs w:val="24"/>
          <w:lang w:val="en-US" w:eastAsia="pt-BR"/>
        </w:rPr>
        <w:t xml:space="preserve">We can ask if the variation among communities are mainly determined by </w:t>
      </w:r>
      <w:r w:rsidR="00917C41">
        <w:rPr>
          <w:rFonts w:ascii="Times New Roman" w:hAnsi="Times New Roman" w:cs="Times New Roman"/>
          <w:color w:val="000000"/>
          <w:sz w:val="24"/>
          <w:szCs w:val="24"/>
          <w:lang w:val="en-US" w:eastAsia="pt-BR"/>
        </w:rPr>
        <w:t xml:space="preserve">these </w:t>
      </w:r>
      <w:r w:rsidR="00DD6910">
        <w:rPr>
          <w:rFonts w:ascii="Times New Roman" w:hAnsi="Times New Roman" w:cs="Times New Roman"/>
          <w:color w:val="000000"/>
          <w:sz w:val="24"/>
          <w:szCs w:val="24"/>
          <w:lang w:val="en-US" w:eastAsia="pt-BR"/>
        </w:rPr>
        <w:t>historical constraints</w:t>
      </w:r>
      <w:r w:rsidR="00654D76">
        <w:rPr>
          <w:rFonts w:ascii="Times New Roman" w:hAnsi="Times New Roman" w:cs="Times New Roman"/>
          <w:color w:val="000000"/>
          <w:sz w:val="24"/>
          <w:szCs w:val="24"/>
          <w:lang w:val="en-US" w:eastAsia="pt-BR"/>
        </w:rPr>
        <w:t xml:space="preserve"> (for example, </w:t>
      </w:r>
      <w:r w:rsidR="00DD6910">
        <w:rPr>
          <w:rFonts w:ascii="Times New Roman" w:hAnsi="Times New Roman" w:cs="Times New Roman"/>
          <w:color w:val="000000"/>
          <w:sz w:val="24"/>
          <w:szCs w:val="24"/>
          <w:lang w:val="en-US" w:eastAsia="pt-BR"/>
        </w:rPr>
        <w:t>related to the biogeographical barriers</w:t>
      </w:r>
      <w:r w:rsidR="00654D76">
        <w:rPr>
          <w:rFonts w:ascii="Times New Roman" w:hAnsi="Times New Roman" w:cs="Times New Roman"/>
          <w:color w:val="000000"/>
          <w:sz w:val="24"/>
          <w:szCs w:val="24"/>
          <w:lang w:val="en-US" w:eastAsia="pt-BR"/>
        </w:rPr>
        <w:t>)</w:t>
      </w:r>
      <w:r w:rsidR="00DD6910">
        <w:rPr>
          <w:rFonts w:ascii="Times New Roman" w:hAnsi="Times New Roman" w:cs="Times New Roman"/>
          <w:color w:val="000000"/>
          <w:sz w:val="24"/>
          <w:szCs w:val="24"/>
          <w:lang w:val="en-US" w:eastAsia="pt-BR"/>
        </w:rPr>
        <w:t xml:space="preserve"> or environmental factors</w:t>
      </w:r>
      <w:r w:rsidR="00917C41">
        <w:rPr>
          <w:rFonts w:ascii="Times New Roman" w:hAnsi="Times New Roman" w:cs="Times New Roman"/>
          <w:color w:val="000000"/>
          <w:sz w:val="24"/>
          <w:szCs w:val="24"/>
          <w:lang w:val="en-US" w:eastAsia="pt-BR"/>
        </w:rPr>
        <w:t xml:space="preserve">, </w:t>
      </w:r>
      <w:r w:rsidR="00557D6F">
        <w:rPr>
          <w:rFonts w:ascii="Times New Roman" w:hAnsi="Times New Roman" w:cs="Times New Roman"/>
          <w:color w:val="000000"/>
          <w:sz w:val="24"/>
          <w:szCs w:val="24"/>
          <w:lang w:val="en-US" w:eastAsia="pt-BR"/>
        </w:rPr>
        <w:t>or a balance among these two (ref)</w:t>
      </w:r>
      <w:r w:rsidR="00DD6910">
        <w:rPr>
          <w:rFonts w:ascii="Times New Roman" w:hAnsi="Times New Roman" w:cs="Times New Roman"/>
          <w:color w:val="000000"/>
          <w:sz w:val="24"/>
          <w:szCs w:val="24"/>
          <w:lang w:val="en-US" w:eastAsia="pt-BR"/>
        </w:rPr>
        <w:t>. F</w:t>
      </w:r>
      <w:r w:rsidR="006C18E4">
        <w:rPr>
          <w:rFonts w:ascii="Times New Roman" w:hAnsi="Times New Roman" w:cs="Times New Roman"/>
          <w:color w:val="000000"/>
          <w:sz w:val="24"/>
          <w:szCs w:val="24"/>
          <w:lang w:val="en-US" w:eastAsia="pt-BR"/>
        </w:rPr>
        <w:t>or example, Duarte et al</w:t>
      </w:r>
      <w:r w:rsidR="00DD6910">
        <w:rPr>
          <w:rFonts w:ascii="Times New Roman" w:hAnsi="Times New Roman" w:cs="Times New Roman"/>
          <w:color w:val="000000"/>
          <w:sz w:val="24"/>
          <w:szCs w:val="24"/>
          <w:lang w:val="en-US" w:eastAsia="pt-BR"/>
        </w:rPr>
        <w:t xml:space="preserve"> (2014)</w:t>
      </w:r>
      <w:r w:rsidR="006C18E4">
        <w:rPr>
          <w:rFonts w:ascii="Times New Roman" w:hAnsi="Times New Roman" w:cs="Times New Roman"/>
          <w:color w:val="000000"/>
          <w:sz w:val="24"/>
          <w:szCs w:val="24"/>
          <w:lang w:val="en-US" w:eastAsia="pt-BR"/>
        </w:rPr>
        <w:t xml:space="preserve"> </w:t>
      </w:r>
      <w:commentRangeStart w:id="10"/>
      <w:r w:rsidR="006C18E4">
        <w:rPr>
          <w:rFonts w:ascii="Times New Roman" w:hAnsi="Times New Roman" w:cs="Times New Roman"/>
          <w:color w:val="000000"/>
          <w:sz w:val="24"/>
          <w:szCs w:val="24"/>
          <w:lang w:val="en-US" w:eastAsia="pt-BR"/>
        </w:rPr>
        <w:t>show</w:t>
      </w:r>
      <w:commentRangeEnd w:id="10"/>
      <w:r w:rsidR="00F12EF1">
        <w:rPr>
          <w:rStyle w:val="Refdecomentrio"/>
        </w:rPr>
        <w:commentReference w:id="10"/>
      </w:r>
      <w:del w:id="11" w:author="Wagner Vicentin" w:date="2020-04-29T15:09:00Z">
        <w:r w:rsidR="006C18E4" w:rsidDel="00F12EF1">
          <w:rPr>
            <w:rFonts w:ascii="Times New Roman" w:hAnsi="Times New Roman" w:cs="Times New Roman"/>
            <w:color w:val="000000"/>
            <w:sz w:val="24"/>
            <w:szCs w:val="24"/>
            <w:lang w:val="en-US" w:eastAsia="pt-BR"/>
          </w:rPr>
          <w:delText>s</w:delText>
        </w:r>
      </w:del>
      <w:r w:rsidR="006C18E4">
        <w:rPr>
          <w:rFonts w:ascii="Times New Roman" w:hAnsi="Times New Roman" w:cs="Times New Roman"/>
          <w:color w:val="000000"/>
          <w:sz w:val="24"/>
          <w:szCs w:val="24"/>
          <w:lang w:val="en-US" w:eastAsia="pt-BR"/>
        </w:rPr>
        <w:t xml:space="preserve"> how </w:t>
      </w:r>
      <w:del w:id="12" w:author="Wagner Vicentin" w:date="2020-04-29T15:08:00Z">
        <w:r w:rsidR="006C18E4" w:rsidDel="00F12EF1">
          <w:rPr>
            <w:rFonts w:ascii="Times New Roman" w:hAnsi="Times New Roman" w:cs="Times New Roman"/>
            <w:color w:val="000000"/>
            <w:sz w:val="24"/>
            <w:szCs w:val="24"/>
            <w:lang w:val="en-US" w:eastAsia="pt-BR"/>
          </w:rPr>
          <w:delText xml:space="preserve">the </w:delText>
        </w:r>
      </w:del>
      <w:r w:rsidR="006C18E4">
        <w:rPr>
          <w:rFonts w:ascii="Times New Roman" w:hAnsi="Times New Roman" w:cs="Times New Roman"/>
          <w:color w:val="000000"/>
          <w:sz w:val="24"/>
          <w:szCs w:val="24"/>
          <w:lang w:val="en-US" w:eastAsia="pt-BR"/>
        </w:rPr>
        <w:t xml:space="preserve">taxonomic </w:t>
      </w:r>
      <w:r w:rsidR="00BD4AE3">
        <w:rPr>
          <w:rFonts w:ascii="Times New Roman" w:hAnsi="Times New Roman" w:cs="Times New Roman"/>
          <w:color w:val="000000"/>
          <w:sz w:val="24"/>
          <w:szCs w:val="24"/>
          <w:lang w:val="en-US" w:eastAsia="pt-BR"/>
        </w:rPr>
        <w:t xml:space="preserve">and phylogenetic beta diversity patterns </w:t>
      </w:r>
      <w:r w:rsidR="00DD6910">
        <w:rPr>
          <w:rFonts w:ascii="Times New Roman" w:hAnsi="Times New Roman" w:cs="Times New Roman"/>
          <w:color w:val="000000"/>
          <w:sz w:val="24"/>
          <w:szCs w:val="24"/>
          <w:lang w:val="en-US" w:eastAsia="pt-BR"/>
        </w:rPr>
        <w:t>reveal</w:t>
      </w:r>
      <w:del w:id="13" w:author="Wagner Vicentin" w:date="2020-04-29T15:09:00Z">
        <w:r w:rsidR="00DD6910" w:rsidDel="0059213F">
          <w:rPr>
            <w:rFonts w:ascii="Times New Roman" w:hAnsi="Times New Roman" w:cs="Times New Roman"/>
            <w:color w:val="000000"/>
            <w:sz w:val="24"/>
            <w:szCs w:val="24"/>
            <w:lang w:val="en-US" w:eastAsia="pt-BR"/>
          </w:rPr>
          <w:delText>s</w:delText>
        </w:r>
      </w:del>
      <w:r w:rsidR="00DD6910">
        <w:rPr>
          <w:rFonts w:ascii="Times New Roman" w:hAnsi="Times New Roman" w:cs="Times New Roman"/>
          <w:color w:val="000000"/>
          <w:sz w:val="24"/>
          <w:szCs w:val="24"/>
          <w:lang w:val="en-US" w:eastAsia="pt-BR"/>
        </w:rPr>
        <w:t xml:space="preserve"> that differences in tree composition of Atlantic Forest complex </w:t>
      </w:r>
      <w:del w:id="14" w:author="Wagner Vicentin" w:date="2020-04-29T15:11:00Z">
        <w:r w:rsidR="00DD6910" w:rsidDel="0059213F">
          <w:rPr>
            <w:rFonts w:ascii="Times New Roman" w:hAnsi="Times New Roman" w:cs="Times New Roman"/>
            <w:color w:val="000000"/>
            <w:sz w:val="24"/>
            <w:szCs w:val="24"/>
            <w:lang w:val="en-US" w:eastAsia="pt-BR"/>
          </w:rPr>
          <w:delText xml:space="preserve">is </w:delText>
        </w:r>
      </w:del>
      <w:commentRangeStart w:id="15"/>
      <w:ins w:id="16" w:author="Wagner Vicentin" w:date="2020-04-29T15:11:00Z">
        <w:r w:rsidR="0059213F">
          <w:rPr>
            <w:rFonts w:ascii="Times New Roman" w:hAnsi="Times New Roman" w:cs="Times New Roman"/>
            <w:color w:val="000000"/>
            <w:sz w:val="24"/>
            <w:szCs w:val="24"/>
            <w:lang w:val="en-US" w:eastAsia="pt-BR"/>
          </w:rPr>
          <w:t xml:space="preserve">are </w:t>
        </w:r>
      </w:ins>
      <w:r w:rsidR="00DD6910">
        <w:rPr>
          <w:rFonts w:ascii="Times New Roman" w:hAnsi="Times New Roman" w:cs="Times New Roman"/>
          <w:color w:val="000000"/>
          <w:sz w:val="24"/>
          <w:szCs w:val="24"/>
          <w:lang w:val="en-US" w:eastAsia="pt-BR"/>
        </w:rPr>
        <w:t xml:space="preserve">mainly </w:t>
      </w:r>
      <w:commentRangeEnd w:id="15"/>
      <w:r w:rsidR="0059213F">
        <w:rPr>
          <w:rStyle w:val="Refdecomentrio"/>
        </w:rPr>
        <w:commentReference w:id="15"/>
      </w:r>
      <w:r w:rsidR="00DD6910">
        <w:rPr>
          <w:rFonts w:ascii="Times New Roman" w:hAnsi="Times New Roman" w:cs="Times New Roman"/>
          <w:color w:val="000000"/>
          <w:sz w:val="24"/>
          <w:szCs w:val="24"/>
          <w:lang w:val="en-US" w:eastAsia="pt-BR"/>
        </w:rPr>
        <w:t xml:space="preserve">due to recent events </w:t>
      </w:r>
      <w:r w:rsidR="002A432A">
        <w:rPr>
          <w:rFonts w:ascii="Times New Roman" w:hAnsi="Times New Roman" w:cs="Times New Roman"/>
          <w:color w:val="000000"/>
          <w:sz w:val="24"/>
          <w:szCs w:val="24"/>
          <w:lang w:val="en-US" w:eastAsia="pt-BR"/>
        </w:rPr>
        <w:t xml:space="preserve">occurring </w:t>
      </w:r>
      <w:r w:rsidR="00DD6910">
        <w:rPr>
          <w:rFonts w:ascii="Times New Roman" w:hAnsi="Times New Roman" w:cs="Times New Roman"/>
          <w:color w:val="000000"/>
          <w:sz w:val="24"/>
          <w:szCs w:val="24"/>
          <w:lang w:val="en-US" w:eastAsia="pt-BR"/>
        </w:rPr>
        <w:t>in the evolutionary history of the group</w:t>
      </w:r>
      <w:r w:rsidR="00BD4AE3">
        <w:rPr>
          <w:rFonts w:ascii="Times New Roman" w:hAnsi="Times New Roman" w:cs="Times New Roman"/>
          <w:color w:val="000000"/>
          <w:sz w:val="24"/>
          <w:szCs w:val="24"/>
          <w:lang w:val="en-US" w:eastAsia="pt-BR"/>
        </w:rPr>
        <w:t xml:space="preserve">. In aquatic ecosystems, </w:t>
      </w:r>
      <w:proofErr w:type="spellStart"/>
      <w:r w:rsidR="00BD4AE3">
        <w:rPr>
          <w:rFonts w:ascii="Times New Roman" w:hAnsi="Times New Roman" w:cs="Times New Roman"/>
          <w:color w:val="000000"/>
          <w:sz w:val="24"/>
          <w:szCs w:val="24"/>
          <w:lang w:val="en-US" w:eastAsia="pt-BR"/>
        </w:rPr>
        <w:t>Petry</w:t>
      </w:r>
      <w:proofErr w:type="spellEnd"/>
      <w:r w:rsidR="00BD4AE3">
        <w:rPr>
          <w:rFonts w:ascii="Times New Roman" w:hAnsi="Times New Roman" w:cs="Times New Roman"/>
          <w:color w:val="000000"/>
          <w:sz w:val="24"/>
          <w:szCs w:val="24"/>
          <w:lang w:val="en-US" w:eastAsia="pt-BR"/>
        </w:rPr>
        <w:t xml:space="preserve"> et al. (2016) stress</w:t>
      </w:r>
      <w:r w:rsidR="002A432A">
        <w:rPr>
          <w:rFonts w:ascii="Times New Roman" w:hAnsi="Times New Roman" w:cs="Times New Roman"/>
          <w:color w:val="000000"/>
          <w:sz w:val="24"/>
          <w:szCs w:val="24"/>
          <w:lang w:val="en-US" w:eastAsia="pt-BR"/>
        </w:rPr>
        <w:t>ed</w:t>
      </w:r>
      <w:r w:rsidR="00BD4AE3">
        <w:rPr>
          <w:rFonts w:ascii="Times New Roman" w:hAnsi="Times New Roman" w:cs="Times New Roman"/>
          <w:color w:val="000000"/>
          <w:sz w:val="24"/>
          <w:szCs w:val="24"/>
          <w:lang w:val="en-US" w:eastAsia="pt-BR"/>
        </w:rPr>
        <w:t xml:space="preserve"> the importance of historical </w:t>
      </w:r>
      <w:r w:rsidR="00DD6910">
        <w:rPr>
          <w:rFonts w:ascii="Times New Roman" w:hAnsi="Times New Roman" w:cs="Times New Roman"/>
          <w:color w:val="000000"/>
          <w:sz w:val="24"/>
          <w:szCs w:val="24"/>
          <w:lang w:val="en-US" w:eastAsia="pt-BR"/>
        </w:rPr>
        <w:t>connectivity</w:t>
      </w:r>
      <w:r w:rsidR="00BD4AE3">
        <w:rPr>
          <w:rFonts w:ascii="Times New Roman" w:hAnsi="Times New Roman" w:cs="Times New Roman"/>
          <w:color w:val="000000"/>
          <w:sz w:val="24"/>
          <w:szCs w:val="24"/>
          <w:lang w:val="en-US" w:eastAsia="pt-BR"/>
        </w:rPr>
        <w:t xml:space="preserve"> </w:t>
      </w:r>
      <w:r w:rsidR="006803FD">
        <w:rPr>
          <w:rFonts w:ascii="Times New Roman" w:hAnsi="Times New Roman" w:cs="Times New Roman"/>
          <w:color w:val="000000"/>
          <w:sz w:val="24"/>
          <w:szCs w:val="24"/>
          <w:lang w:val="en-US" w:eastAsia="pt-BR"/>
        </w:rPr>
        <w:t xml:space="preserve">of costal lagoons </w:t>
      </w:r>
      <w:r w:rsidR="00BD4AE3">
        <w:rPr>
          <w:rFonts w:ascii="Times New Roman" w:hAnsi="Times New Roman" w:cs="Times New Roman"/>
          <w:color w:val="000000"/>
          <w:sz w:val="24"/>
          <w:szCs w:val="24"/>
          <w:lang w:val="en-US" w:eastAsia="pt-BR"/>
        </w:rPr>
        <w:t xml:space="preserve">acting on </w:t>
      </w:r>
      <w:r w:rsidR="006803FD">
        <w:rPr>
          <w:rFonts w:ascii="Times New Roman" w:hAnsi="Times New Roman" w:cs="Times New Roman"/>
          <w:color w:val="000000"/>
          <w:sz w:val="24"/>
          <w:szCs w:val="24"/>
          <w:lang w:val="en-US" w:eastAsia="pt-BR"/>
        </w:rPr>
        <w:t>the assembly of</w:t>
      </w:r>
      <w:r w:rsidR="00BD4AE3">
        <w:rPr>
          <w:rFonts w:ascii="Times New Roman" w:hAnsi="Times New Roman" w:cs="Times New Roman"/>
          <w:color w:val="000000"/>
          <w:sz w:val="24"/>
          <w:szCs w:val="24"/>
          <w:lang w:val="en-US" w:eastAsia="pt-BR"/>
        </w:rPr>
        <w:t xml:space="preserve"> fish communit</w:t>
      </w:r>
      <w:r w:rsidR="006803FD">
        <w:rPr>
          <w:rFonts w:ascii="Times New Roman" w:hAnsi="Times New Roman" w:cs="Times New Roman"/>
          <w:color w:val="000000"/>
          <w:sz w:val="24"/>
          <w:szCs w:val="24"/>
          <w:lang w:val="en-US" w:eastAsia="pt-BR"/>
        </w:rPr>
        <w:t>ies</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Therefore</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 xml:space="preserve">investigate </w:t>
      </w:r>
      <w:r w:rsidR="00BD4AE3">
        <w:rPr>
          <w:rFonts w:ascii="Times New Roman" w:hAnsi="Times New Roman" w:cs="Times New Roman"/>
          <w:color w:val="000000"/>
          <w:sz w:val="24"/>
          <w:szCs w:val="24"/>
          <w:lang w:val="en-US" w:eastAsia="pt-BR"/>
        </w:rPr>
        <w:t xml:space="preserve">taxonomic and phylogenetic variation from different </w:t>
      </w:r>
      <w:r w:rsidR="001300F9">
        <w:rPr>
          <w:rFonts w:ascii="Times New Roman" w:hAnsi="Times New Roman" w:cs="Times New Roman"/>
          <w:color w:val="000000"/>
          <w:sz w:val="24"/>
          <w:szCs w:val="24"/>
          <w:lang w:val="en-US" w:eastAsia="pt-BR"/>
        </w:rPr>
        <w:t>region</w:t>
      </w:r>
      <w:r w:rsidR="006803FD">
        <w:rPr>
          <w:rFonts w:ascii="Times New Roman" w:hAnsi="Times New Roman" w:cs="Times New Roman"/>
          <w:color w:val="000000"/>
          <w:sz w:val="24"/>
          <w:szCs w:val="24"/>
          <w:lang w:val="en-US" w:eastAsia="pt-BR"/>
        </w:rPr>
        <w:t>s</w:t>
      </w:r>
      <w:r w:rsidR="00BD4AE3">
        <w:rPr>
          <w:rFonts w:ascii="Times New Roman" w:hAnsi="Times New Roman" w:cs="Times New Roman"/>
          <w:color w:val="000000"/>
          <w:sz w:val="24"/>
          <w:szCs w:val="24"/>
          <w:lang w:val="en-US" w:eastAsia="pt-BR"/>
        </w:rPr>
        <w:t xml:space="preserve"> offers a</w:t>
      </w:r>
      <w:r w:rsidR="006D6F02">
        <w:rPr>
          <w:rFonts w:ascii="Times New Roman" w:hAnsi="Times New Roman" w:cs="Times New Roman"/>
          <w:color w:val="000000"/>
          <w:sz w:val="24"/>
          <w:szCs w:val="24"/>
          <w:lang w:val="en-US" w:eastAsia="pt-BR"/>
        </w:rPr>
        <w:t xml:space="preserve"> more complete portrait of </w:t>
      </w:r>
      <w:r w:rsidR="007C531A">
        <w:rPr>
          <w:rFonts w:ascii="Times New Roman" w:hAnsi="Times New Roman" w:cs="Times New Roman"/>
          <w:color w:val="000000"/>
          <w:sz w:val="24"/>
          <w:szCs w:val="24"/>
          <w:lang w:val="en-US" w:eastAsia="pt-BR"/>
        </w:rPr>
        <w:t xml:space="preserve">mechanisms acting on community structure </w:t>
      </w:r>
      <w:r w:rsidR="002B3373">
        <w:rPr>
          <w:rFonts w:ascii="Times New Roman" w:hAnsi="Times New Roman" w:cs="Times New Roman"/>
          <w:color w:val="000000"/>
          <w:sz w:val="24"/>
          <w:szCs w:val="24"/>
          <w:lang w:val="en-US" w:eastAsia="pt-BR"/>
        </w:rPr>
        <w:t xml:space="preserve">than </w:t>
      </w:r>
      <w:r w:rsidR="007C531A">
        <w:rPr>
          <w:rFonts w:ascii="Times New Roman" w:hAnsi="Times New Roman" w:cs="Times New Roman"/>
          <w:color w:val="000000"/>
          <w:sz w:val="24"/>
          <w:szCs w:val="24"/>
          <w:lang w:val="en-US" w:eastAsia="pt-BR"/>
        </w:rPr>
        <w:t xml:space="preserve">when </w:t>
      </w:r>
      <w:r w:rsidR="002B3373">
        <w:rPr>
          <w:rFonts w:ascii="Times New Roman" w:hAnsi="Times New Roman" w:cs="Times New Roman"/>
          <w:color w:val="000000"/>
          <w:sz w:val="24"/>
          <w:szCs w:val="24"/>
          <w:lang w:val="en-US" w:eastAsia="pt-BR"/>
        </w:rPr>
        <w:t>us</w:t>
      </w:r>
      <w:r w:rsidR="007C531A">
        <w:rPr>
          <w:rFonts w:ascii="Times New Roman" w:hAnsi="Times New Roman" w:cs="Times New Roman"/>
          <w:color w:val="000000"/>
          <w:sz w:val="24"/>
          <w:szCs w:val="24"/>
          <w:lang w:val="en-US" w:eastAsia="pt-BR"/>
        </w:rPr>
        <w:t>e</w:t>
      </w:r>
      <w:del w:id="17" w:author="Wagner Vicentin" w:date="2020-04-29T15:13:00Z">
        <w:r w:rsidR="007C531A" w:rsidDel="0059213F">
          <w:rPr>
            <w:rFonts w:ascii="Times New Roman" w:hAnsi="Times New Roman" w:cs="Times New Roman"/>
            <w:color w:val="000000"/>
            <w:sz w:val="24"/>
            <w:szCs w:val="24"/>
            <w:lang w:val="en-US" w:eastAsia="pt-BR"/>
          </w:rPr>
          <w:delText>d</w:delText>
        </w:r>
      </w:del>
      <w:r w:rsidR="002B3373">
        <w:rPr>
          <w:rFonts w:ascii="Times New Roman" w:hAnsi="Times New Roman" w:cs="Times New Roman"/>
          <w:color w:val="000000"/>
          <w:sz w:val="24"/>
          <w:szCs w:val="24"/>
          <w:lang w:val="en-US" w:eastAsia="pt-BR"/>
        </w:rPr>
        <w:t xml:space="preserve"> only the traditional taxonomic component of variation</w:t>
      </w:r>
      <w:r w:rsidR="00BD4AE3">
        <w:rPr>
          <w:rFonts w:ascii="Times New Roman" w:hAnsi="Times New Roman" w:cs="Times New Roman"/>
          <w:color w:val="000000"/>
          <w:sz w:val="24"/>
          <w:szCs w:val="24"/>
          <w:lang w:val="en-US" w:eastAsia="pt-BR"/>
        </w:rPr>
        <w:t>.</w:t>
      </w:r>
    </w:p>
    <w:p w14:paraId="5C10E8B1" w14:textId="6382D0E6" w:rsidR="001D5EEA" w:rsidRDefault="00BD4AE3"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Particularly, in</w:t>
      </w:r>
      <w:r w:rsidR="00D45524">
        <w:rPr>
          <w:rFonts w:ascii="Times New Roman" w:hAnsi="Times New Roman" w:cs="Times New Roman"/>
          <w:color w:val="000000"/>
          <w:sz w:val="24"/>
          <w:szCs w:val="24"/>
          <w:lang w:val="en-US" w:eastAsia="pt-BR"/>
        </w:rPr>
        <w:t xml:space="preserve"> </w:t>
      </w:r>
      <w:proofErr w:type="spellStart"/>
      <w:proofErr w:type="gramStart"/>
      <w:r w:rsidR="00D45524">
        <w:rPr>
          <w:rFonts w:ascii="Times New Roman" w:hAnsi="Times New Roman" w:cs="Times New Roman"/>
          <w:color w:val="000000"/>
          <w:sz w:val="24"/>
          <w:szCs w:val="24"/>
          <w:lang w:val="en-US" w:eastAsia="pt-BR"/>
        </w:rPr>
        <w:t>neotropical</w:t>
      </w:r>
      <w:proofErr w:type="spellEnd"/>
      <w:proofErr w:type="gramEnd"/>
      <w:r>
        <w:rPr>
          <w:rFonts w:ascii="Times New Roman" w:hAnsi="Times New Roman" w:cs="Times New Roman"/>
          <w:color w:val="000000"/>
          <w:sz w:val="24"/>
          <w:szCs w:val="24"/>
          <w:lang w:val="en-US" w:eastAsia="pt-BR"/>
        </w:rPr>
        <w:t xml:space="preserve"> freshwater ecosyst</w:t>
      </w:r>
      <w:r w:rsidR="00D45524">
        <w:rPr>
          <w:rFonts w:ascii="Times New Roman" w:hAnsi="Times New Roman" w:cs="Times New Roman"/>
          <w:color w:val="000000"/>
          <w:sz w:val="24"/>
          <w:szCs w:val="24"/>
          <w:lang w:val="en-US" w:eastAsia="pt-BR"/>
        </w:rPr>
        <w:t>em</w:t>
      </w:r>
      <w:r w:rsidR="00ED0589">
        <w:rPr>
          <w:rFonts w:ascii="Times New Roman" w:hAnsi="Times New Roman" w:cs="Times New Roman"/>
          <w:color w:val="000000"/>
          <w:sz w:val="24"/>
          <w:szCs w:val="24"/>
          <w:lang w:val="en-US" w:eastAsia="pt-BR"/>
        </w:rPr>
        <w:t>s</w:t>
      </w:r>
      <w:r w:rsidR="00D45524">
        <w:rPr>
          <w:rFonts w:ascii="Times New Roman" w:hAnsi="Times New Roman" w:cs="Times New Roman"/>
          <w:color w:val="000000"/>
          <w:sz w:val="24"/>
          <w:szCs w:val="24"/>
          <w:lang w:val="en-US" w:eastAsia="pt-BR"/>
        </w:rPr>
        <w:t>, the understanding of the balance amon</w:t>
      </w:r>
      <w:r w:rsidR="004E302C">
        <w:rPr>
          <w:rFonts w:ascii="Times New Roman" w:hAnsi="Times New Roman" w:cs="Times New Roman"/>
          <w:color w:val="000000"/>
          <w:sz w:val="24"/>
          <w:szCs w:val="24"/>
          <w:lang w:val="en-US" w:eastAsia="pt-BR"/>
        </w:rPr>
        <w:t>g</w:t>
      </w:r>
      <w:r w:rsidR="00D45524">
        <w:rPr>
          <w:rFonts w:ascii="Times New Roman" w:hAnsi="Times New Roman" w:cs="Times New Roman"/>
          <w:color w:val="000000"/>
          <w:sz w:val="24"/>
          <w:szCs w:val="24"/>
          <w:lang w:val="en-US" w:eastAsia="pt-BR"/>
        </w:rPr>
        <w:t xml:space="preserve"> historical and local environmental factors is rarely addressed.</w:t>
      </w:r>
      <w:r w:rsidR="0033725E">
        <w:rPr>
          <w:rFonts w:ascii="Times New Roman" w:hAnsi="Times New Roman" w:cs="Times New Roman"/>
          <w:color w:val="000000"/>
          <w:sz w:val="24"/>
          <w:szCs w:val="24"/>
          <w:lang w:val="en-US" w:eastAsia="pt-BR"/>
        </w:rPr>
        <w:t xml:space="preserve"> </w:t>
      </w:r>
      <w:r w:rsidR="00D45524">
        <w:rPr>
          <w:rFonts w:ascii="Times New Roman" w:hAnsi="Times New Roman" w:cs="Times New Roman"/>
          <w:color w:val="000000"/>
          <w:sz w:val="24"/>
          <w:szCs w:val="24"/>
          <w:lang w:val="en-US" w:eastAsia="pt-BR"/>
        </w:rPr>
        <w:t xml:space="preserve">Paraná </w:t>
      </w:r>
      <w:r w:rsidR="00D45524">
        <w:rPr>
          <w:rFonts w:ascii="Times New Roman" w:hAnsi="Times New Roman" w:cs="Times New Roman"/>
          <w:color w:val="000000"/>
          <w:sz w:val="24"/>
          <w:szCs w:val="24"/>
          <w:lang w:val="en-US" w:eastAsia="pt-BR"/>
        </w:rPr>
        <w:lastRenderedPageBreak/>
        <w:t>and Paraguay basins comprise</w:t>
      </w:r>
      <w:del w:id="18" w:author="Wagner Vicentin" w:date="2020-04-29T15:14:00Z">
        <w:r w:rsidR="00D45524" w:rsidDel="0059213F">
          <w:rPr>
            <w:rFonts w:ascii="Times New Roman" w:hAnsi="Times New Roman" w:cs="Times New Roman"/>
            <w:color w:val="000000"/>
            <w:sz w:val="24"/>
            <w:szCs w:val="24"/>
            <w:lang w:val="en-US" w:eastAsia="pt-BR"/>
          </w:rPr>
          <w:delText>s</w:delText>
        </w:r>
      </w:del>
      <w:r w:rsidR="00D45524">
        <w:rPr>
          <w:rFonts w:ascii="Times New Roman" w:hAnsi="Times New Roman" w:cs="Times New Roman"/>
          <w:color w:val="000000"/>
          <w:sz w:val="24"/>
          <w:szCs w:val="24"/>
          <w:lang w:val="en-US" w:eastAsia="pt-BR"/>
        </w:rPr>
        <w:t xml:space="preserve"> two of the main tributaries in South America, each one with particularities in the</w:t>
      </w:r>
      <w:r w:rsidR="005D4240">
        <w:rPr>
          <w:rFonts w:ascii="Times New Roman" w:hAnsi="Times New Roman" w:cs="Times New Roman"/>
          <w:color w:val="000000"/>
          <w:sz w:val="24"/>
          <w:szCs w:val="24"/>
          <w:lang w:val="en-US" w:eastAsia="pt-BR"/>
        </w:rPr>
        <w:t>ir environmental</w:t>
      </w:r>
      <w:r w:rsidR="00D45524">
        <w:rPr>
          <w:rFonts w:ascii="Times New Roman" w:hAnsi="Times New Roman" w:cs="Times New Roman"/>
          <w:color w:val="000000"/>
          <w:sz w:val="24"/>
          <w:szCs w:val="24"/>
          <w:lang w:val="en-US" w:eastAsia="pt-BR"/>
        </w:rPr>
        <w:t xml:space="preserve"> characteristics and biotas</w:t>
      </w:r>
      <w:r w:rsidR="00D45524">
        <w:rPr>
          <w:rFonts w:ascii="Times New Roman" w:hAnsi="Times New Roman" w:cs="Times New Roman"/>
          <w:sz w:val="24"/>
          <w:szCs w:val="24"/>
          <w:lang w:val="en-US" w:eastAsia="pt-BR"/>
        </w:rPr>
        <w:t>, being considered as two distinct bioregions</w:t>
      </w:r>
      <w:r w:rsidR="005D4240">
        <w:rPr>
          <w:rFonts w:ascii="Times New Roman" w:hAnsi="Times New Roman" w:cs="Times New Roman"/>
          <w:sz w:val="24"/>
          <w:szCs w:val="24"/>
          <w:lang w:val="en-US" w:eastAsia="pt-BR"/>
        </w:rPr>
        <w:t xml:space="preserve"> (ref)</w:t>
      </w:r>
      <w:r w:rsidR="00D45524">
        <w:rPr>
          <w:rFonts w:ascii="Times New Roman" w:hAnsi="Times New Roman" w:cs="Times New Roman"/>
          <w:sz w:val="24"/>
          <w:szCs w:val="24"/>
          <w:lang w:val="en-US" w:eastAsia="pt-BR"/>
        </w:rPr>
        <w:t xml:space="preserve">. </w:t>
      </w:r>
      <w:r w:rsidR="00556DCA">
        <w:rPr>
          <w:rFonts w:ascii="Times New Roman" w:hAnsi="Times New Roman" w:cs="Times New Roman"/>
          <w:sz w:val="24"/>
          <w:szCs w:val="24"/>
          <w:lang w:val="en-US" w:eastAsia="pt-BR"/>
        </w:rPr>
        <w:t xml:space="preserve">In this perspective, </w:t>
      </w:r>
      <w:r w:rsidR="00A0673B">
        <w:rPr>
          <w:rFonts w:ascii="Times New Roman" w:hAnsi="Times New Roman" w:cs="Times New Roman"/>
          <w:sz w:val="24"/>
          <w:szCs w:val="24"/>
          <w:lang w:val="en-US" w:eastAsia="pt-BR"/>
        </w:rPr>
        <w:t xml:space="preserve">compare community composition among </w:t>
      </w:r>
      <w:r w:rsidR="00556DCA">
        <w:rPr>
          <w:rFonts w:ascii="Times New Roman" w:hAnsi="Times New Roman" w:cs="Times New Roman"/>
          <w:sz w:val="24"/>
          <w:szCs w:val="24"/>
          <w:lang w:val="en-US" w:eastAsia="pt-BR"/>
        </w:rPr>
        <w:t>Para</w:t>
      </w:r>
      <w:r w:rsidR="00110FED">
        <w:rPr>
          <w:rFonts w:ascii="Times New Roman" w:hAnsi="Times New Roman" w:cs="Times New Roman"/>
          <w:sz w:val="24"/>
          <w:szCs w:val="24"/>
          <w:lang w:val="en-US" w:eastAsia="pt-BR"/>
        </w:rPr>
        <w:t xml:space="preserve">ná and Paraguay basins comprise an interesting </w:t>
      </w:r>
      <w:r w:rsidR="00A0673B">
        <w:rPr>
          <w:rFonts w:ascii="Times New Roman" w:hAnsi="Times New Roman" w:cs="Times New Roman"/>
          <w:sz w:val="24"/>
          <w:szCs w:val="24"/>
          <w:lang w:val="en-US" w:eastAsia="pt-BR"/>
        </w:rPr>
        <w:t xml:space="preserve">approach </w:t>
      </w:r>
      <w:r w:rsidR="00556DCA">
        <w:rPr>
          <w:rFonts w:ascii="Times New Roman" w:hAnsi="Times New Roman" w:cs="Times New Roman"/>
          <w:sz w:val="24"/>
          <w:szCs w:val="24"/>
          <w:lang w:val="en-US" w:eastAsia="pt-BR"/>
        </w:rPr>
        <w:t xml:space="preserve">to </w:t>
      </w:r>
      <w:r w:rsidR="0019787B">
        <w:rPr>
          <w:rFonts w:ascii="Times New Roman" w:hAnsi="Times New Roman" w:cs="Times New Roman"/>
          <w:sz w:val="24"/>
          <w:szCs w:val="24"/>
          <w:lang w:val="en-US" w:eastAsia="pt-BR"/>
        </w:rPr>
        <w:t>investigate</w:t>
      </w:r>
      <w:r w:rsidR="00D45524">
        <w:rPr>
          <w:rFonts w:ascii="Times New Roman" w:hAnsi="Times New Roman" w:cs="Times New Roman"/>
          <w:sz w:val="24"/>
          <w:szCs w:val="24"/>
          <w:lang w:val="en-US" w:eastAsia="pt-BR"/>
        </w:rPr>
        <w:t xml:space="preserve"> the interplay among contemporary and historical/biogeographical </w:t>
      </w:r>
      <w:r w:rsidR="00A02F3C">
        <w:rPr>
          <w:rFonts w:ascii="Times New Roman" w:hAnsi="Times New Roman" w:cs="Times New Roman"/>
          <w:sz w:val="24"/>
          <w:szCs w:val="24"/>
          <w:lang w:val="en-US" w:eastAsia="pt-BR"/>
        </w:rPr>
        <w:t>factors</w:t>
      </w:r>
      <w:r w:rsidR="00556DCA">
        <w:rPr>
          <w:rFonts w:ascii="Times New Roman" w:hAnsi="Times New Roman" w:cs="Times New Roman"/>
          <w:sz w:val="24"/>
          <w:szCs w:val="24"/>
          <w:lang w:val="en-US" w:eastAsia="pt-BR"/>
        </w:rPr>
        <w:t xml:space="preserve">. </w:t>
      </w:r>
      <w:r w:rsidR="00CE000E">
        <w:rPr>
          <w:rFonts w:ascii="Times New Roman" w:hAnsi="Times New Roman" w:cs="Times New Roman"/>
          <w:sz w:val="24"/>
          <w:szCs w:val="24"/>
          <w:lang w:val="en-US" w:eastAsia="pt-BR"/>
        </w:rPr>
        <w:t xml:space="preserve">Particularly, headwater stream fish communities from different basins are separated </w:t>
      </w:r>
      <w:r w:rsidR="00A02F3C">
        <w:rPr>
          <w:rFonts w:ascii="Times New Roman" w:hAnsi="Times New Roman" w:cs="Times New Roman"/>
          <w:sz w:val="24"/>
          <w:szCs w:val="24"/>
          <w:lang w:val="en-US" w:eastAsia="pt-BR"/>
        </w:rPr>
        <w:t>by</w:t>
      </w:r>
      <w:r w:rsidR="00CE000E">
        <w:rPr>
          <w:rFonts w:ascii="Times New Roman" w:hAnsi="Times New Roman" w:cs="Times New Roman"/>
          <w:sz w:val="24"/>
          <w:szCs w:val="24"/>
          <w:lang w:val="en-US" w:eastAsia="pt-BR"/>
        </w:rPr>
        <w:t xml:space="preserve"> long distances, making them adequate </w:t>
      </w:r>
      <w:r w:rsidR="009C7F89">
        <w:rPr>
          <w:rFonts w:ascii="Times New Roman" w:hAnsi="Times New Roman" w:cs="Times New Roman"/>
          <w:sz w:val="24"/>
          <w:szCs w:val="24"/>
          <w:lang w:val="en-US" w:eastAsia="pt-BR"/>
        </w:rPr>
        <w:t xml:space="preserve">models </w:t>
      </w:r>
      <w:r w:rsidR="00CE000E">
        <w:rPr>
          <w:rFonts w:ascii="Times New Roman" w:hAnsi="Times New Roman" w:cs="Times New Roman"/>
          <w:sz w:val="24"/>
          <w:szCs w:val="24"/>
          <w:lang w:val="en-US" w:eastAsia="pt-BR"/>
        </w:rPr>
        <w:t xml:space="preserve">to address the </w:t>
      </w:r>
      <w:r w:rsidR="00A02F3C">
        <w:rPr>
          <w:rFonts w:ascii="Times New Roman" w:hAnsi="Times New Roman" w:cs="Times New Roman"/>
          <w:sz w:val="24"/>
          <w:szCs w:val="24"/>
          <w:lang w:val="en-US" w:eastAsia="pt-BR"/>
        </w:rPr>
        <w:t>biogeographical</w:t>
      </w:r>
      <w:r w:rsidR="00CE000E">
        <w:rPr>
          <w:rFonts w:ascii="Times New Roman" w:hAnsi="Times New Roman" w:cs="Times New Roman"/>
          <w:sz w:val="24"/>
          <w:szCs w:val="24"/>
          <w:lang w:val="en-US" w:eastAsia="pt-BR"/>
        </w:rPr>
        <w:t xml:space="preserve"> perspective on the study of </w:t>
      </w:r>
      <w:r w:rsidR="009C7F89">
        <w:rPr>
          <w:rFonts w:ascii="Times New Roman" w:hAnsi="Times New Roman" w:cs="Times New Roman"/>
          <w:sz w:val="24"/>
          <w:szCs w:val="24"/>
          <w:lang w:val="en-US" w:eastAsia="pt-BR"/>
        </w:rPr>
        <w:t xml:space="preserve">fish </w:t>
      </w:r>
      <w:r w:rsidR="00CE000E">
        <w:rPr>
          <w:rFonts w:ascii="Times New Roman" w:hAnsi="Times New Roman" w:cs="Times New Roman"/>
          <w:sz w:val="24"/>
          <w:szCs w:val="24"/>
          <w:lang w:val="en-US" w:eastAsia="pt-BR"/>
        </w:rPr>
        <w:t>community assembly.</w:t>
      </w:r>
    </w:p>
    <w:p w14:paraId="5C836358" w14:textId="52262E83" w:rsidR="00556DCA" w:rsidRDefault="00F07CFC"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The current knowledge </w:t>
      </w:r>
      <w:r w:rsidR="00D1434D">
        <w:rPr>
          <w:rFonts w:ascii="Times New Roman" w:hAnsi="Times New Roman" w:cs="Times New Roman"/>
          <w:sz w:val="24"/>
          <w:szCs w:val="24"/>
          <w:lang w:val="en-US" w:eastAsia="pt-BR"/>
        </w:rPr>
        <w:t xml:space="preserve">about headwater streams of Paraná and Paraguay Basins, </w:t>
      </w:r>
      <w:r w:rsidR="002221E1">
        <w:rPr>
          <w:rFonts w:ascii="Times New Roman" w:hAnsi="Times New Roman" w:cs="Times New Roman"/>
          <w:sz w:val="24"/>
          <w:szCs w:val="24"/>
          <w:lang w:val="en-US" w:eastAsia="pt-BR"/>
        </w:rPr>
        <w:t xml:space="preserve">suggested </w:t>
      </w:r>
      <w:r>
        <w:rPr>
          <w:rFonts w:ascii="Times New Roman" w:hAnsi="Times New Roman" w:cs="Times New Roman"/>
          <w:sz w:val="24"/>
          <w:szCs w:val="24"/>
          <w:lang w:val="en-US" w:eastAsia="pt-BR"/>
        </w:rPr>
        <w:t>that the biogeographical isolation result</w:t>
      </w:r>
      <w:r w:rsidR="003E2D95">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in </w:t>
      </w:r>
      <w:r w:rsidR="008D59BF">
        <w:rPr>
          <w:rFonts w:ascii="Times New Roman" w:hAnsi="Times New Roman" w:cs="Times New Roman"/>
          <w:sz w:val="24"/>
          <w:szCs w:val="24"/>
          <w:lang w:val="en-US" w:eastAsia="pt-BR"/>
        </w:rPr>
        <w:t xml:space="preserve">different </w:t>
      </w:r>
      <w:r>
        <w:rPr>
          <w:rFonts w:ascii="Times New Roman" w:hAnsi="Times New Roman" w:cs="Times New Roman"/>
          <w:sz w:val="24"/>
          <w:szCs w:val="24"/>
          <w:lang w:val="en-US" w:eastAsia="pt-BR"/>
        </w:rPr>
        <w:t xml:space="preserve">stream fish </w:t>
      </w:r>
      <w:r w:rsidR="008D59BF">
        <w:rPr>
          <w:rFonts w:ascii="Times New Roman" w:hAnsi="Times New Roman" w:cs="Times New Roman"/>
          <w:sz w:val="24"/>
          <w:szCs w:val="24"/>
          <w:lang w:val="en-US" w:eastAsia="pt-BR"/>
        </w:rPr>
        <w:t xml:space="preserve">composition </w:t>
      </w:r>
      <w:r w:rsidR="00AA44F7">
        <w:rPr>
          <w:rFonts w:ascii="Times New Roman" w:hAnsi="Times New Roman" w:cs="Times New Roman"/>
          <w:sz w:val="24"/>
          <w:szCs w:val="24"/>
          <w:lang w:val="en-US" w:eastAsia="pt-BR"/>
        </w:rPr>
        <w:t>(Valerio et al., 2007)</w:t>
      </w:r>
      <w:r w:rsidR="008D59BF">
        <w:rPr>
          <w:rFonts w:ascii="Times New Roman" w:hAnsi="Times New Roman" w:cs="Times New Roman"/>
          <w:sz w:val="24"/>
          <w:szCs w:val="24"/>
          <w:lang w:val="en-US" w:eastAsia="pt-BR"/>
        </w:rPr>
        <w:t>,</w:t>
      </w:r>
      <w:r w:rsidR="005F21D5">
        <w:rPr>
          <w:rFonts w:ascii="Times New Roman" w:hAnsi="Times New Roman" w:cs="Times New Roman"/>
          <w:sz w:val="24"/>
          <w:szCs w:val="24"/>
          <w:lang w:val="en-US" w:eastAsia="pt-BR"/>
        </w:rPr>
        <w:t xml:space="preserve"> and that Upper Paraná river basin constitute an area of high endemism due to </w:t>
      </w:r>
      <w:proofErr w:type="spellStart"/>
      <w:r w:rsidR="005F21D5">
        <w:rPr>
          <w:rFonts w:ascii="Times New Roman" w:hAnsi="Times New Roman" w:cs="Times New Roman"/>
          <w:sz w:val="24"/>
          <w:szCs w:val="24"/>
          <w:lang w:val="en-US" w:eastAsia="pt-BR"/>
        </w:rPr>
        <w:t>Sete</w:t>
      </w:r>
      <w:proofErr w:type="spellEnd"/>
      <w:r w:rsidR="005F21D5">
        <w:rPr>
          <w:rFonts w:ascii="Times New Roman" w:hAnsi="Times New Roman" w:cs="Times New Roman"/>
          <w:sz w:val="24"/>
          <w:szCs w:val="24"/>
          <w:lang w:val="en-US" w:eastAsia="pt-BR"/>
        </w:rPr>
        <w:t xml:space="preserve"> </w:t>
      </w:r>
      <w:proofErr w:type="spellStart"/>
      <w:r w:rsidR="005F21D5">
        <w:rPr>
          <w:rFonts w:ascii="Times New Roman" w:hAnsi="Times New Roman" w:cs="Times New Roman"/>
          <w:sz w:val="24"/>
          <w:szCs w:val="24"/>
          <w:lang w:val="en-US" w:eastAsia="pt-BR"/>
        </w:rPr>
        <w:t>Quedas</w:t>
      </w:r>
      <w:proofErr w:type="spellEnd"/>
      <w:r w:rsidR="005F21D5">
        <w:rPr>
          <w:rFonts w:ascii="Times New Roman" w:hAnsi="Times New Roman" w:cs="Times New Roman"/>
          <w:sz w:val="24"/>
          <w:szCs w:val="24"/>
          <w:lang w:val="en-US" w:eastAsia="pt-BR"/>
        </w:rPr>
        <w:t xml:space="preserve"> </w:t>
      </w:r>
      <w:r w:rsidR="00563DBE">
        <w:rPr>
          <w:rFonts w:ascii="Times New Roman" w:hAnsi="Times New Roman" w:cs="Times New Roman"/>
          <w:sz w:val="24"/>
          <w:szCs w:val="24"/>
          <w:lang w:val="en-US" w:eastAsia="pt-BR"/>
        </w:rPr>
        <w:t>F</w:t>
      </w:r>
      <w:r w:rsidR="005F21D5">
        <w:rPr>
          <w:rFonts w:ascii="Times New Roman" w:hAnsi="Times New Roman" w:cs="Times New Roman"/>
          <w:sz w:val="24"/>
          <w:szCs w:val="24"/>
          <w:lang w:val="en-US" w:eastAsia="pt-BR"/>
        </w:rPr>
        <w:t>all</w:t>
      </w:r>
      <w:r w:rsidR="00C41D6B">
        <w:rPr>
          <w:rFonts w:ascii="Times New Roman" w:hAnsi="Times New Roman" w:cs="Times New Roman"/>
          <w:sz w:val="24"/>
          <w:szCs w:val="24"/>
          <w:lang w:val="en-US" w:eastAsia="pt-BR"/>
        </w:rPr>
        <w:t>, that works as a biogeographical barrier</w:t>
      </w:r>
      <w:r w:rsidR="005F21D5">
        <w:rPr>
          <w:rFonts w:ascii="Times New Roman" w:hAnsi="Times New Roman" w:cs="Times New Roman"/>
          <w:sz w:val="24"/>
          <w:szCs w:val="24"/>
          <w:lang w:val="en-US" w:eastAsia="pt-BR"/>
        </w:rPr>
        <w:t xml:space="preserve">. </w:t>
      </w:r>
      <w:r w:rsidR="00D95E74">
        <w:rPr>
          <w:rFonts w:ascii="Times New Roman" w:hAnsi="Times New Roman" w:cs="Times New Roman"/>
          <w:sz w:val="24"/>
          <w:szCs w:val="24"/>
          <w:lang w:val="en-US" w:eastAsia="pt-BR"/>
        </w:rPr>
        <w:t>Furthermore, the characteristics of</w:t>
      </w:r>
      <w:r w:rsidR="00563DBE">
        <w:rPr>
          <w:rFonts w:ascii="Times New Roman" w:hAnsi="Times New Roman" w:cs="Times New Roman"/>
          <w:sz w:val="24"/>
          <w:szCs w:val="24"/>
          <w:lang w:val="en-US" w:eastAsia="pt-BR"/>
        </w:rPr>
        <w:t xml:space="preserve"> headwater streams in</w:t>
      </w:r>
      <w:r w:rsidR="00D95E74">
        <w:rPr>
          <w:rFonts w:ascii="Times New Roman" w:hAnsi="Times New Roman" w:cs="Times New Roman"/>
          <w:sz w:val="24"/>
          <w:szCs w:val="24"/>
          <w:lang w:val="en-US" w:eastAsia="pt-BR"/>
        </w:rPr>
        <w:t xml:space="preserve"> Paragua</w:t>
      </w:r>
      <w:r w:rsidR="0041633B">
        <w:rPr>
          <w:rFonts w:ascii="Times New Roman" w:hAnsi="Times New Roman" w:cs="Times New Roman"/>
          <w:sz w:val="24"/>
          <w:szCs w:val="24"/>
          <w:lang w:val="en-US" w:eastAsia="pt-BR"/>
        </w:rPr>
        <w:t>y</w:t>
      </w:r>
      <w:r w:rsidR="00D95E74">
        <w:rPr>
          <w:rFonts w:ascii="Times New Roman" w:hAnsi="Times New Roman" w:cs="Times New Roman"/>
          <w:sz w:val="24"/>
          <w:szCs w:val="24"/>
          <w:lang w:val="en-US" w:eastAsia="pt-BR"/>
        </w:rPr>
        <w:t xml:space="preserve"> basin</w:t>
      </w:r>
      <w:r w:rsidR="00563DBE">
        <w:rPr>
          <w:rFonts w:ascii="Times New Roman" w:hAnsi="Times New Roman" w:cs="Times New Roman"/>
          <w:sz w:val="24"/>
          <w:szCs w:val="24"/>
          <w:lang w:val="en-US" w:eastAsia="pt-BR"/>
        </w:rPr>
        <w:t xml:space="preserve"> (</w:t>
      </w:r>
      <w:proofErr w:type="spellStart"/>
      <w:r w:rsidR="00563DBE">
        <w:rPr>
          <w:rFonts w:ascii="Times New Roman" w:hAnsi="Times New Roman" w:cs="Times New Roman"/>
          <w:sz w:val="24"/>
          <w:szCs w:val="24"/>
          <w:lang w:val="en-US" w:eastAsia="pt-BR"/>
        </w:rPr>
        <w:t>accidented</w:t>
      </w:r>
      <w:proofErr w:type="spellEnd"/>
      <w:r w:rsidR="00563DBE">
        <w:rPr>
          <w:rFonts w:ascii="Times New Roman" w:hAnsi="Times New Roman" w:cs="Times New Roman"/>
          <w:sz w:val="24"/>
          <w:szCs w:val="24"/>
          <w:lang w:val="en-US" w:eastAsia="pt-BR"/>
        </w:rPr>
        <w:t xml:space="preserve"> with waterfalls)</w:t>
      </w:r>
      <w:r w:rsidR="00D95E74">
        <w:rPr>
          <w:rFonts w:ascii="Times New Roman" w:hAnsi="Times New Roman" w:cs="Times New Roman"/>
          <w:sz w:val="24"/>
          <w:szCs w:val="24"/>
          <w:lang w:val="en-US" w:eastAsia="pt-BR"/>
        </w:rPr>
        <w:t xml:space="preserve"> </w:t>
      </w:r>
      <w:r w:rsidR="001E6BB9">
        <w:rPr>
          <w:rFonts w:ascii="Times New Roman" w:hAnsi="Times New Roman" w:cs="Times New Roman"/>
          <w:sz w:val="24"/>
          <w:szCs w:val="24"/>
          <w:lang w:val="en-US" w:eastAsia="pt-BR"/>
        </w:rPr>
        <w:t>result</w:t>
      </w:r>
      <w:r w:rsidR="0041633B">
        <w:rPr>
          <w:rFonts w:ascii="Times New Roman" w:hAnsi="Times New Roman" w:cs="Times New Roman"/>
          <w:sz w:val="24"/>
          <w:szCs w:val="24"/>
          <w:lang w:val="en-US" w:eastAsia="pt-BR"/>
        </w:rPr>
        <w:t>ed</w:t>
      </w:r>
      <w:r w:rsidR="001E6BB9">
        <w:rPr>
          <w:rFonts w:ascii="Times New Roman" w:hAnsi="Times New Roman" w:cs="Times New Roman"/>
          <w:sz w:val="24"/>
          <w:szCs w:val="24"/>
          <w:lang w:val="en-US" w:eastAsia="pt-BR"/>
        </w:rPr>
        <w:t xml:space="preserve"> in</w:t>
      </w:r>
      <w:r w:rsidR="00563DBE">
        <w:rPr>
          <w:rFonts w:ascii="Times New Roman" w:hAnsi="Times New Roman" w:cs="Times New Roman"/>
          <w:sz w:val="24"/>
          <w:szCs w:val="24"/>
          <w:lang w:val="en-US" w:eastAsia="pt-BR"/>
        </w:rPr>
        <w:t xml:space="preserve"> a</w:t>
      </w:r>
      <w:r w:rsidR="001E6BB9">
        <w:rPr>
          <w:rFonts w:ascii="Times New Roman" w:hAnsi="Times New Roman" w:cs="Times New Roman"/>
          <w:sz w:val="24"/>
          <w:szCs w:val="24"/>
          <w:lang w:val="en-US" w:eastAsia="pt-BR"/>
        </w:rPr>
        <w:t xml:space="preserve"> more variable fish fauna than in Paraná </w:t>
      </w:r>
      <w:r w:rsidR="00EB6B30">
        <w:rPr>
          <w:rFonts w:ascii="Times New Roman" w:hAnsi="Times New Roman" w:cs="Times New Roman"/>
          <w:sz w:val="24"/>
          <w:szCs w:val="24"/>
          <w:lang w:val="en-US" w:eastAsia="pt-BR"/>
        </w:rPr>
        <w:t xml:space="preserve">Basin </w:t>
      </w:r>
      <w:r w:rsidR="00563DBE">
        <w:rPr>
          <w:rFonts w:ascii="Times New Roman" w:hAnsi="Times New Roman" w:cs="Times New Roman"/>
          <w:sz w:val="24"/>
          <w:szCs w:val="24"/>
          <w:lang w:val="en-US" w:eastAsia="pt-BR"/>
        </w:rPr>
        <w:t xml:space="preserve">due to the higher isolation of the streams </w:t>
      </w:r>
      <w:r w:rsidR="001E6BB9">
        <w:rPr>
          <w:rFonts w:ascii="Times New Roman" w:hAnsi="Times New Roman" w:cs="Times New Roman"/>
          <w:sz w:val="24"/>
          <w:szCs w:val="24"/>
          <w:lang w:val="en-US" w:eastAsia="pt-BR"/>
        </w:rPr>
        <w:fldChar w:fldCharType="begin" w:fldLock="1"/>
      </w:r>
      <w:r w:rsidR="007A0400">
        <w:rPr>
          <w:rFonts w:ascii="Times New Roman" w:hAnsi="Times New Roman" w:cs="Times New Roman"/>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Y. R. Su´arez (&amp;)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T. R. A. Felipe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K. K. Tondato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(9,10)","plainTextFormattedCitation":"(9,10)","previouslyFormattedCitation":"(9,10)"},"properties":{"noteIndex":0},"schema":"https://github.com/citation-style-language/schema/raw/master/csl-citation.json"}</w:instrText>
      </w:r>
      <w:r w:rsidR="001E6BB9">
        <w:rPr>
          <w:rFonts w:ascii="Times New Roman" w:hAnsi="Times New Roman" w:cs="Times New Roman"/>
          <w:sz w:val="24"/>
          <w:szCs w:val="24"/>
          <w:lang w:val="en-US" w:eastAsia="pt-BR"/>
        </w:rPr>
        <w:fldChar w:fldCharType="separate"/>
      </w:r>
      <w:r w:rsidR="001E6BB9" w:rsidRPr="001E6BB9">
        <w:rPr>
          <w:rFonts w:ascii="Times New Roman" w:hAnsi="Times New Roman" w:cs="Times New Roman"/>
          <w:noProof/>
          <w:sz w:val="24"/>
          <w:szCs w:val="24"/>
          <w:lang w:val="en-US" w:eastAsia="pt-BR"/>
        </w:rPr>
        <w:t>(9,10)</w:t>
      </w:r>
      <w:r w:rsidR="001E6BB9">
        <w:rPr>
          <w:rFonts w:ascii="Times New Roman" w:hAnsi="Times New Roman" w:cs="Times New Roman"/>
          <w:sz w:val="24"/>
          <w:szCs w:val="24"/>
          <w:lang w:val="en-US" w:eastAsia="pt-BR"/>
        </w:rPr>
        <w:fldChar w:fldCharType="end"/>
      </w:r>
      <w:r w:rsidR="001E6BB9">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The</w:t>
      </w:r>
      <w:r w:rsidR="00510438">
        <w:rPr>
          <w:rFonts w:ascii="Times New Roman" w:hAnsi="Times New Roman" w:cs="Times New Roman"/>
          <w:sz w:val="24"/>
          <w:szCs w:val="24"/>
          <w:lang w:val="en-US" w:eastAsia="pt-BR"/>
        </w:rPr>
        <w:t xml:space="preserve"> amount</w:t>
      </w:r>
      <w:r>
        <w:rPr>
          <w:rFonts w:ascii="Times New Roman" w:hAnsi="Times New Roman" w:cs="Times New Roman"/>
          <w:sz w:val="24"/>
          <w:szCs w:val="24"/>
          <w:lang w:val="en-US" w:eastAsia="pt-BR"/>
        </w:rPr>
        <w:t xml:space="preserve"> of </w:t>
      </w:r>
      <w:r w:rsidR="00F34824">
        <w:rPr>
          <w:rFonts w:ascii="Times New Roman" w:hAnsi="Times New Roman" w:cs="Times New Roman"/>
          <w:sz w:val="24"/>
          <w:szCs w:val="24"/>
          <w:lang w:val="en-US" w:eastAsia="pt-BR"/>
        </w:rPr>
        <w:t>th</w:t>
      </w:r>
      <w:ins w:id="19" w:author="Wagner Vicentin" w:date="2020-04-29T15:16:00Z">
        <w:r w:rsidR="0059213F">
          <w:rPr>
            <w:rFonts w:ascii="Times New Roman" w:hAnsi="Times New Roman" w:cs="Times New Roman"/>
            <w:sz w:val="24"/>
            <w:szCs w:val="24"/>
            <w:lang w:val="en-US" w:eastAsia="pt-BR"/>
          </w:rPr>
          <w:t>ese</w:t>
        </w:r>
      </w:ins>
      <w:del w:id="20" w:author="Wagner Vicentin" w:date="2020-04-29T15:16:00Z">
        <w:r w:rsidR="00F34824" w:rsidDel="0059213F">
          <w:rPr>
            <w:rFonts w:ascii="Times New Roman" w:hAnsi="Times New Roman" w:cs="Times New Roman"/>
            <w:sz w:val="24"/>
            <w:szCs w:val="24"/>
            <w:lang w:val="en-US" w:eastAsia="pt-BR"/>
          </w:rPr>
          <w:delText>is</w:delText>
        </w:r>
      </w:del>
      <w:r w:rsidR="00F34824">
        <w:rPr>
          <w:rFonts w:ascii="Times New Roman" w:hAnsi="Times New Roman" w:cs="Times New Roman"/>
          <w:sz w:val="24"/>
          <w:szCs w:val="24"/>
          <w:lang w:val="en-US" w:eastAsia="pt-BR"/>
        </w:rPr>
        <w:t xml:space="preserve"> difference</w:t>
      </w:r>
      <w:r w:rsidR="004278CA">
        <w:rPr>
          <w:rFonts w:ascii="Times New Roman" w:hAnsi="Times New Roman" w:cs="Times New Roman"/>
          <w:sz w:val="24"/>
          <w:szCs w:val="24"/>
          <w:lang w:val="en-US" w:eastAsia="pt-BR"/>
        </w:rPr>
        <w:t>s</w:t>
      </w:r>
      <w:r>
        <w:rPr>
          <w:rFonts w:ascii="Times New Roman" w:hAnsi="Times New Roman" w:cs="Times New Roman"/>
          <w:sz w:val="24"/>
          <w:szCs w:val="24"/>
          <w:lang w:val="en-US" w:eastAsia="pt-BR"/>
        </w:rPr>
        <w:t xml:space="preserve"> in taxonomic composition </w:t>
      </w:r>
      <w:r w:rsidR="00510438">
        <w:rPr>
          <w:rFonts w:ascii="Times New Roman" w:hAnsi="Times New Roman" w:cs="Times New Roman"/>
          <w:sz w:val="24"/>
          <w:szCs w:val="24"/>
          <w:lang w:val="en-US" w:eastAsia="pt-BR"/>
        </w:rPr>
        <w:t xml:space="preserve">can be a result of differences in </w:t>
      </w:r>
      <w:r w:rsidR="00EB6B30">
        <w:rPr>
          <w:rFonts w:ascii="Times New Roman" w:hAnsi="Times New Roman" w:cs="Times New Roman"/>
          <w:sz w:val="24"/>
          <w:szCs w:val="24"/>
          <w:lang w:val="en-US" w:eastAsia="pt-BR"/>
        </w:rPr>
        <w:t xml:space="preserve">historical </w:t>
      </w:r>
      <w:r w:rsidR="003A3C15">
        <w:rPr>
          <w:rFonts w:ascii="Times New Roman" w:hAnsi="Times New Roman" w:cs="Times New Roman"/>
          <w:sz w:val="24"/>
          <w:szCs w:val="24"/>
          <w:lang w:val="en-US" w:eastAsia="pt-BR"/>
        </w:rPr>
        <w:t xml:space="preserve">processes acting on </w:t>
      </w:r>
      <w:r w:rsidR="00563DBE">
        <w:rPr>
          <w:rFonts w:ascii="Times New Roman" w:hAnsi="Times New Roman" w:cs="Times New Roman"/>
          <w:sz w:val="24"/>
          <w:szCs w:val="24"/>
          <w:lang w:val="en-US" w:eastAsia="pt-BR"/>
        </w:rPr>
        <w:t xml:space="preserve">the distribution of </w:t>
      </w:r>
      <w:proofErr w:type="gramStart"/>
      <w:r w:rsidR="00563DBE">
        <w:rPr>
          <w:rFonts w:ascii="Times New Roman" w:hAnsi="Times New Roman" w:cs="Times New Roman"/>
          <w:sz w:val="24"/>
          <w:szCs w:val="24"/>
          <w:lang w:val="en-US" w:eastAsia="pt-BR"/>
        </w:rPr>
        <w:t>lineages</w:t>
      </w:r>
      <w:r w:rsidR="0019787B">
        <w:rPr>
          <w:rFonts w:ascii="Times New Roman" w:hAnsi="Times New Roman" w:cs="Times New Roman"/>
          <w:sz w:val="24"/>
          <w:szCs w:val="24"/>
          <w:lang w:val="en-US" w:eastAsia="pt-BR"/>
        </w:rPr>
        <w:t>,</w:t>
      </w:r>
      <w:proofErr w:type="gramEnd"/>
      <w:r w:rsidR="008507F6">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however, </w:t>
      </w:r>
      <w:r w:rsidR="008507F6">
        <w:rPr>
          <w:rFonts w:ascii="Times New Roman" w:hAnsi="Times New Roman" w:cs="Times New Roman"/>
          <w:sz w:val="24"/>
          <w:szCs w:val="24"/>
          <w:lang w:val="en-US" w:eastAsia="pt-BR"/>
        </w:rPr>
        <w:t>this is an open question</w:t>
      </w:r>
      <w:r w:rsidR="003A3C15">
        <w:rPr>
          <w:rFonts w:ascii="Times New Roman" w:hAnsi="Times New Roman" w:cs="Times New Roman"/>
          <w:sz w:val="24"/>
          <w:szCs w:val="24"/>
          <w:lang w:val="en-US" w:eastAsia="pt-BR"/>
        </w:rPr>
        <w:t xml:space="preserve"> at the moment</w:t>
      </w:r>
      <w:r w:rsidR="00E37ACF">
        <w:rPr>
          <w:rFonts w:ascii="Times New Roman" w:hAnsi="Times New Roman" w:cs="Times New Roman"/>
          <w:sz w:val="24"/>
          <w:szCs w:val="24"/>
          <w:lang w:val="en-US" w:eastAsia="pt-BR"/>
        </w:rPr>
        <w:t xml:space="preserve">. </w:t>
      </w:r>
      <w:r w:rsidR="00EB6B30">
        <w:rPr>
          <w:rFonts w:ascii="Times New Roman" w:hAnsi="Times New Roman" w:cs="Times New Roman"/>
          <w:sz w:val="24"/>
          <w:szCs w:val="24"/>
          <w:lang w:val="en-US" w:eastAsia="pt-BR"/>
        </w:rPr>
        <w:t>Furthermore</w:t>
      </w:r>
      <w:r w:rsidR="00E37ACF">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little is </w:t>
      </w:r>
      <w:r w:rsidR="00CC1AD2">
        <w:rPr>
          <w:rFonts w:ascii="Times New Roman" w:hAnsi="Times New Roman" w:cs="Times New Roman"/>
          <w:sz w:val="24"/>
          <w:szCs w:val="24"/>
          <w:lang w:val="en-US" w:eastAsia="pt-BR"/>
        </w:rPr>
        <w:t>know</w:t>
      </w:r>
      <w:ins w:id="21" w:author="Wagner Vicentin" w:date="2020-04-25T15:37:00Z">
        <w:r w:rsidR="0079738B">
          <w:rPr>
            <w:rFonts w:ascii="Times New Roman" w:hAnsi="Times New Roman" w:cs="Times New Roman"/>
            <w:sz w:val="24"/>
            <w:szCs w:val="24"/>
            <w:lang w:val="en-US" w:eastAsia="pt-BR"/>
          </w:rPr>
          <w:t>n</w:t>
        </w:r>
      </w:ins>
      <w:r w:rsidR="00CC1AD2">
        <w:rPr>
          <w:rFonts w:ascii="Times New Roman" w:hAnsi="Times New Roman" w:cs="Times New Roman"/>
          <w:sz w:val="24"/>
          <w:szCs w:val="24"/>
          <w:lang w:val="en-US" w:eastAsia="pt-BR"/>
        </w:rPr>
        <w:t xml:space="preserve"> about the mechanisms</w:t>
      </w:r>
      <w:r w:rsidR="00A247F0">
        <w:rPr>
          <w:rFonts w:ascii="Times New Roman" w:hAnsi="Times New Roman" w:cs="Times New Roman"/>
          <w:sz w:val="24"/>
          <w:szCs w:val="24"/>
          <w:lang w:val="en-US" w:eastAsia="pt-BR"/>
        </w:rPr>
        <w:t xml:space="preserve"> </w:t>
      </w:r>
      <w:r w:rsidR="00CC1AD2">
        <w:rPr>
          <w:rFonts w:ascii="Times New Roman" w:hAnsi="Times New Roman" w:cs="Times New Roman"/>
          <w:sz w:val="24"/>
          <w:szCs w:val="24"/>
          <w:lang w:val="en-US" w:eastAsia="pt-BR"/>
        </w:rPr>
        <w:t>associated</w:t>
      </w:r>
      <w:r w:rsidR="00A247F0">
        <w:rPr>
          <w:rFonts w:ascii="Times New Roman" w:hAnsi="Times New Roman" w:cs="Times New Roman"/>
          <w:sz w:val="24"/>
          <w:szCs w:val="24"/>
          <w:lang w:val="en-US" w:eastAsia="pt-BR"/>
        </w:rPr>
        <w:t xml:space="preserve"> to</w:t>
      </w:r>
      <w:r w:rsidR="00E37ACF">
        <w:rPr>
          <w:rFonts w:ascii="Times New Roman" w:hAnsi="Times New Roman" w:cs="Times New Roman"/>
          <w:sz w:val="24"/>
          <w:szCs w:val="24"/>
          <w:lang w:val="en-US" w:eastAsia="pt-BR"/>
        </w:rPr>
        <w:t xml:space="preserve"> the variation in community composition </w:t>
      </w:r>
      <w:r w:rsidR="00CC1AD2">
        <w:rPr>
          <w:rFonts w:ascii="Times New Roman" w:hAnsi="Times New Roman" w:cs="Times New Roman"/>
          <w:sz w:val="24"/>
          <w:szCs w:val="24"/>
          <w:lang w:val="en-US" w:eastAsia="pt-BR"/>
        </w:rPr>
        <w:t xml:space="preserve">of </w:t>
      </w:r>
      <w:proofErr w:type="spellStart"/>
      <w:r w:rsidR="00CC1AD2">
        <w:rPr>
          <w:rFonts w:ascii="Times New Roman" w:hAnsi="Times New Roman" w:cs="Times New Roman"/>
          <w:sz w:val="24"/>
          <w:szCs w:val="24"/>
          <w:lang w:val="en-US" w:eastAsia="pt-BR"/>
        </w:rPr>
        <w:t>headewater</w:t>
      </w:r>
      <w:proofErr w:type="spellEnd"/>
      <w:r w:rsidR="00CC1AD2">
        <w:rPr>
          <w:rFonts w:ascii="Times New Roman" w:hAnsi="Times New Roman" w:cs="Times New Roman"/>
          <w:sz w:val="24"/>
          <w:szCs w:val="24"/>
          <w:lang w:val="en-US" w:eastAsia="pt-BR"/>
        </w:rPr>
        <w:t xml:space="preserve"> streams (e.g. species sorting, </w:t>
      </w:r>
      <w:r w:rsidR="00DF1C87">
        <w:rPr>
          <w:rFonts w:ascii="Times New Roman" w:hAnsi="Times New Roman" w:cs="Times New Roman"/>
          <w:sz w:val="24"/>
          <w:szCs w:val="24"/>
          <w:lang w:val="en-US" w:eastAsia="pt-BR"/>
        </w:rPr>
        <w:t xml:space="preserve">habitat filtering </w:t>
      </w:r>
      <w:r w:rsidR="00DF1C87">
        <w:rPr>
          <w:rFonts w:ascii="Times New Roman" w:hAnsi="Times New Roman" w:cs="Times New Roman"/>
          <w:sz w:val="24"/>
          <w:szCs w:val="24"/>
          <w:lang w:val="en-US" w:eastAsia="pt-BR"/>
        </w:rPr>
        <w:fldChar w:fldCharType="begin" w:fldLock="1"/>
      </w:r>
      <w:r w:rsidR="00DF1C87">
        <w:rPr>
          <w:rFonts w:ascii="Times New Roman" w:hAnsi="Times New Roman" w:cs="Times New Roman"/>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(11)","plainTextFormattedCitation":"(11)"},"properties":{"noteIndex":0},"schema":"https://github.com/citation-style-language/schema/raw/master/csl-citation.json"}</w:instrText>
      </w:r>
      <w:r w:rsidR="00DF1C87">
        <w:rPr>
          <w:rFonts w:ascii="Times New Roman" w:hAnsi="Times New Roman" w:cs="Times New Roman"/>
          <w:sz w:val="24"/>
          <w:szCs w:val="24"/>
          <w:lang w:val="en-US" w:eastAsia="pt-BR"/>
        </w:rPr>
        <w:fldChar w:fldCharType="separate"/>
      </w:r>
      <w:r w:rsidR="00DF1C87" w:rsidRPr="00DF1C87">
        <w:rPr>
          <w:rFonts w:ascii="Times New Roman" w:hAnsi="Times New Roman" w:cs="Times New Roman"/>
          <w:noProof/>
          <w:sz w:val="24"/>
          <w:szCs w:val="24"/>
          <w:lang w:val="en-US" w:eastAsia="pt-BR"/>
        </w:rPr>
        <w:t>(11)</w:t>
      </w:r>
      <w:r w:rsidR="00DF1C87">
        <w:rPr>
          <w:rFonts w:ascii="Times New Roman" w:hAnsi="Times New Roman" w:cs="Times New Roman"/>
          <w:sz w:val="24"/>
          <w:szCs w:val="24"/>
          <w:lang w:val="en-US" w:eastAsia="pt-BR"/>
        </w:rPr>
        <w:fldChar w:fldCharType="end"/>
      </w:r>
      <w:r w:rsidR="00CC1AD2">
        <w:rPr>
          <w:rFonts w:ascii="Times New Roman" w:hAnsi="Times New Roman" w:cs="Times New Roman"/>
          <w:sz w:val="24"/>
          <w:szCs w:val="24"/>
          <w:lang w:val="en-US" w:eastAsia="pt-BR"/>
        </w:rPr>
        <w:t>)</w:t>
      </w:r>
      <w:r w:rsidR="00E37ACF">
        <w:rPr>
          <w:rFonts w:ascii="Times New Roman" w:hAnsi="Times New Roman" w:cs="Times New Roman"/>
          <w:sz w:val="24"/>
          <w:szCs w:val="24"/>
          <w:lang w:val="en-US" w:eastAsia="pt-BR"/>
        </w:rPr>
        <w:t>.</w:t>
      </w:r>
    </w:p>
    <w:p w14:paraId="4DCFBC74" w14:textId="43F72A20" w:rsidR="001671AF" w:rsidRDefault="00141AA6"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In this work, </w:t>
      </w:r>
      <w:r w:rsidR="008628BF">
        <w:rPr>
          <w:rFonts w:ascii="Times New Roman" w:hAnsi="Times New Roman" w:cs="Times New Roman"/>
          <w:sz w:val="24"/>
          <w:szCs w:val="24"/>
          <w:lang w:val="en-US" w:eastAsia="pt-BR"/>
        </w:rPr>
        <w:t>our aim</w:t>
      </w:r>
      <w:r w:rsidR="008D0AAF">
        <w:rPr>
          <w:rFonts w:ascii="Times New Roman" w:hAnsi="Times New Roman" w:cs="Times New Roman"/>
          <w:sz w:val="24"/>
          <w:szCs w:val="24"/>
          <w:lang w:val="en-US" w:eastAsia="pt-BR"/>
        </w:rPr>
        <w:t xml:space="preserve"> </w:t>
      </w:r>
      <w:r w:rsidR="000911F2">
        <w:rPr>
          <w:rFonts w:ascii="Times New Roman" w:hAnsi="Times New Roman" w:cs="Times New Roman"/>
          <w:sz w:val="24"/>
          <w:szCs w:val="24"/>
          <w:lang w:val="en-US" w:eastAsia="pt-BR"/>
        </w:rPr>
        <w:t>was</w:t>
      </w:r>
      <w:r w:rsidR="008D0AAF">
        <w:rPr>
          <w:rFonts w:ascii="Times New Roman" w:hAnsi="Times New Roman" w:cs="Times New Roman"/>
          <w:sz w:val="24"/>
          <w:szCs w:val="24"/>
          <w:lang w:val="en-US" w:eastAsia="pt-BR"/>
        </w:rPr>
        <w:t xml:space="preserve"> to a</w:t>
      </w:r>
      <w:r w:rsidR="0019787B">
        <w:rPr>
          <w:rFonts w:ascii="Times New Roman" w:hAnsi="Times New Roman" w:cs="Times New Roman"/>
          <w:sz w:val="24"/>
          <w:szCs w:val="24"/>
          <w:lang w:val="en-US" w:eastAsia="pt-BR"/>
        </w:rPr>
        <w:t>ss</w:t>
      </w:r>
      <w:r w:rsidR="008D0AAF">
        <w:rPr>
          <w:rFonts w:ascii="Times New Roman" w:hAnsi="Times New Roman" w:cs="Times New Roman"/>
          <w:sz w:val="24"/>
          <w:szCs w:val="24"/>
          <w:lang w:val="en-US" w:eastAsia="pt-BR"/>
        </w:rPr>
        <w:t>ess the</w:t>
      </w:r>
      <w:r w:rsidR="00642BBA">
        <w:rPr>
          <w:rFonts w:ascii="Times New Roman" w:hAnsi="Times New Roman" w:cs="Times New Roman"/>
          <w:sz w:val="24"/>
          <w:szCs w:val="24"/>
          <w:lang w:val="en-US" w:eastAsia="pt-BR"/>
        </w:rPr>
        <w:t xml:space="preserve"> patterns of </w:t>
      </w:r>
      <w:r w:rsidR="00E8230B">
        <w:rPr>
          <w:rFonts w:ascii="Times New Roman" w:hAnsi="Times New Roman" w:cs="Times New Roman"/>
          <w:sz w:val="24"/>
          <w:szCs w:val="24"/>
          <w:lang w:val="en-US" w:eastAsia="pt-BR"/>
        </w:rPr>
        <w:t>taxonomic</w:t>
      </w:r>
      <w:r w:rsidR="00642BBA">
        <w:rPr>
          <w:rFonts w:ascii="Times New Roman" w:hAnsi="Times New Roman" w:cs="Times New Roman"/>
          <w:sz w:val="24"/>
          <w:szCs w:val="24"/>
          <w:lang w:val="en-US" w:eastAsia="pt-BR"/>
        </w:rPr>
        <w:t xml:space="preserve"> and </w:t>
      </w:r>
      <w:r w:rsidR="00E8230B">
        <w:rPr>
          <w:rFonts w:ascii="Times New Roman" w:hAnsi="Times New Roman" w:cs="Times New Roman"/>
          <w:sz w:val="24"/>
          <w:szCs w:val="24"/>
          <w:lang w:val="en-US" w:eastAsia="pt-BR"/>
        </w:rPr>
        <w:t>phylogenetic beta diversity</w:t>
      </w:r>
      <w:r w:rsidR="00642BBA">
        <w:rPr>
          <w:rFonts w:ascii="Times New Roman" w:hAnsi="Times New Roman" w:cs="Times New Roman"/>
          <w:sz w:val="24"/>
          <w:szCs w:val="24"/>
          <w:lang w:val="en-US" w:eastAsia="pt-BR"/>
        </w:rPr>
        <w:t xml:space="preserve"> in </w:t>
      </w:r>
      <w:r w:rsidR="00E8230B">
        <w:rPr>
          <w:rFonts w:ascii="Times New Roman" w:hAnsi="Times New Roman" w:cs="Times New Roman"/>
          <w:sz w:val="24"/>
          <w:szCs w:val="24"/>
          <w:lang w:val="en-US" w:eastAsia="pt-BR"/>
        </w:rPr>
        <w:t xml:space="preserve">headwater </w:t>
      </w:r>
      <w:r w:rsidR="00642BBA">
        <w:rPr>
          <w:rFonts w:ascii="Times New Roman" w:hAnsi="Times New Roman" w:cs="Times New Roman"/>
          <w:sz w:val="24"/>
          <w:szCs w:val="24"/>
          <w:lang w:val="en-US" w:eastAsia="pt-BR"/>
        </w:rPr>
        <w:t>stream fish communities of Paragua</w:t>
      </w:r>
      <w:r w:rsidR="00E8230B">
        <w:rPr>
          <w:rFonts w:ascii="Times New Roman" w:hAnsi="Times New Roman" w:cs="Times New Roman"/>
          <w:sz w:val="24"/>
          <w:szCs w:val="24"/>
          <w:lang w:val="en-US" w:eastAsia="pt-BR"/>
        </w:rPr>
        <w:t>y</w:t>
      </w:r>
      <w:r w:rsidR="00642BBA">
        <w:rPr>
          <w:rFonts w:ascii="Times New Roman" w:hAnsi="Times New Roman" w:cs="Times New Roman"/>
          <w:sz w:val="24"/>
          <w:szCs w:val="24"/>
          <w:lang w:val="en-US" w:eastAsia="pt-BR"/>
        </w:rPr>
        <w:t xml:space="preserve"> and Paraná Basins, </w:t>
      </w:r>
      <w:r w:rsidR="00E8230B">
        <w:rPr>
          <w:rFonts w:ascii="Times New Roman" w:hAnsi="Times New Roman" w:cs="Times New Roman"/>
          <w:sz w:val="24"/>
          <w:szCs w:val="24"/>
          <w:lang w:val="en-US" w:eastAsia="pt-BR"/>
        </w:rPr>
        <w:t xml:space="preserve">testing for the </w:t>
      </w:r>
      <w:r w:rsidR="008D0AAF">
        <w:rPr>
          <w:rFonts w:ascii="Times New Roman" w:hAnsi="Times New Roman" w:cs="Times New Roman"/>
          <w:sz w:val="24"/>
          <w:szCs w:val="24"/>
          <w:lang w:val="en-US" w:eastAsia="pt-BR"/>
        </w:rPr>
        <w:t>influence of local and biogeographical factors</w:t>
      </w:r>
      <w:r w:rsidR="006B25DB">
        <w:rPr>
          <w:rFonts w:ascii="Times New Roman" w:hAnsi="Times New Roman" w:cs="Times New Roman"/>
          <w:sz w:val="24"/>
          <w:szCs w:val="24"/>
          <w:lang w:val="en-US" w:eastAsia="pt-BR"/>
        </w:rPr>
        <w:t xml:space="preserve"> acting</w:t>
      </w:r>
      <w:r w:rsidR="008D0AAF">
        <w:rPr>
          <w:rFonts w:ascii="Times New Roman" w:hAnsi="Times New Roman" w:cs="Times New Roman"/>
          <w:sz w:val="24"/>
          <w:szCs w:val="24"/>
          <w:lang w:val="en-US" w:eastAsia="pt-BR"/>
        </w:rPr>
        <w:t xml:space="preserve"> in the species composition and lineages</w:t>
      </w:r>
      <w:r w:rsidR="008628BF">
        <w:rPr>
          <w:rFonts w:ascii="Times New Roman" w:hAnsi="Times New Roman" w:cs="Times New Roman"/>
          <w:sz w:val="24"/>
          <w:szCs w:val="24"/>
          <w:lang w:val="en-US" w:eastAsia="pt-BR"/>
        </w:rPr>
        <w:t xml:space="preserve"> among these two distinc</w:t>
      </w:r>
      <w:r w:rsidR="00EE4EAA">
        <w:rPr>
          <w:rFonts w:ascii="Times New Roman" w:hAnsi="Times New Roman" w:cs="Times New Roman"/>
          <w:sz w:val="24"/>
          <w:szCs w:val="24"/>
          <w:lang w:val="en-US" w:eastAsia="pt-BR"/>
        </w:rPr>
        <w:t>t</w:t>
      </w:r>
      <w:r w:rsidR="008628BF">
        <w:rPr>
          <w:rFonts w:ascii="Times New Roman" w:hAnsi="Times New Roman" w:cs="Times New Roman"/>
          <w:sz w:val="24"/>
          <w:szCs w:val="24"/>
          <w:lang w:val="en-US" w:eastAsia="pt-BR"/>
        </w:rPr>
        <w:t xml:space="preserve"> aquatic bioregions</w:t>
      </w:r>
      <w:r w:rsidR="008D0AAF">
        <w:rPr>
          <w:rFonts w:ascii="Times New Roman" w:hAnsi="Times New Roman" w:cs="Times New Roman"/>
          <w:sz w:val="24"/>
          <w:szCs w:val="24"/>
          <w:lang w:val="en-US" w:eastAsia="pt-BR"/>
        </w:rPr>
        <w:t>.</w:t>
      </w:r>
      <w:r w:rsidR="001671AF">
        <w:rPr>
          <w:rFonts w:ascii="Times New Roman" w:hAnsi="Times New Roman" w:cs="Times New Roman"/>
          <w:sz w:val="24"/>
          <w:szCs w:val="24"/>
          <w:lang w:val="en-US" w:eastAsia="pt-BR"/>
        </w:rPr>
        <w:t xml:space="preserve"> We </w:t>
      </w:r>
      <w:r w:rsidR="00EE4EAA">
        <w:rPr>
          <w:rFonts w:ascii="Times New Roman" w:hAnsi="Times New Roman" w:cs="Times New Roman"/>
          <w:sz w:val="24"/>
          <w:szCs w:val="24"/>
          <w:lang w:val="en-US" w:eastAsia="pt-BR"/>
        </w:rPr>
        <w:t>hypothesize</w:t>
      </w:r>
      <w:r w:rsidR="001671AF">
        <w:rPr>
          <w:rFonts w:ascii="Times New Roman" w:hAnsi="Times New Roman" w:cs="Times New Roman"/>
          <w:sz w:val="24"/>
          <w:szCs w:val="24"/>
          <w:lang w:val="en-US" w:eastAsia="pt-BR"/>
        </w:rPr>
        <w:t xml:space="preserve"> that </w:t>
      </w:r>
      <w:r w:rsidR="004808CF">
        <w:rPr>
          <w:rFonts w:ascii="Times New Roman" w:hAnsi="Times New Roman" w:cs="Times New Roman"/>
          <w:sz w:val="24"/>
          <w:szCs w:val="24"/>
          <w:lang w:val="en-US" w:eastAsia="pt-BR"/>
        </w:rPr>
        <w:t>Paraná and Paragua</w:t>
      </w:r>
      <w:ins w:id="22" w:author="Wagner Vicentin" w:date="2020-04-29T15:18:00Z">
        <w:r w:rsidR="0059213F">
          <w:rPr>
            <w:rFonts w:ascii="Times New Roman" w:hAnsi="Times New Roman" w:cs="Times New Roman"/>
            <w:sz w:val="24"/>
            <w:szCs w:val="24"/>
            <w:lang w:val="en-US" w:eastAsia="pt-BR"/>
          </w:rPr>
          <w:t>y</w:t>
        </w:r>
      </w:ins>
      <w:del w:id="23" w:author="Wagner Vicentin" w:date="2020-04-29T15:18:00Z">
        <w:r w:rsidR="004808CF" w:rsidDel="0059213F">
          <w:rPr>
            <w:rFonts w:ascii="Times New Roman" w:hAnsi="Times New Roman" w:cs="Times New Roman"/>
            <w:sz w:val="24"/>
            <w:szCs w:val="24"/>
            <w:lang w:val="en-US" w:eastAsia="pt-BR"/>
          </w:rPr>
          <w:delText>i</w:delText>
        </w:r>
      </w:del>
      <w:r w:rsidR="004808CF">
        <w:rPr>
          <w:rFonts w:ascii="Times New Roman" w:hAnsi="Times New Roman" w:cs="Times New Roman"/>
          <w:sz w:val="24"/>
          <w:szCs w:val="24"/>
          <w:lang w:val="en-US" w:eastAsia="pt-BR"/>
        </w:rPr>
        <w:t xml:space="preserve"> basins presented differences </w:t>
      </w:r>
      <w:r w:rsidR="00EE4EAA">
        <w:rPr>
          <w:rFonts w:ascii="Times New Roman" w:hAnsi="Times New Roman" w:cs="Times New Roman"/>
          <w:sz w:val="24"/>
          <w:szCs w:val="24"/>
          <w:lang w:val="en-US" w:eastAsia="pt-BR"/>
        </w:rPr>
        <w:t>in clade composition, and that th</w:t>
      </w:r>
      <w:ins w:id="24" w:author="Wagner Vicentin" w:date="2020-04-29T15:18:00Z">
        <w:r w:rsidR="0059213F">
          <w:rPr>
            <w:rFonts w:ascii="Times New Roman" w:hAnsi="Times New Roman" w:cs="Times New Roman"/>
            <w:sz w:val="24"/>
            <w:szCs w:val="24"/>
            <w:lang w:val="en-US" w:eastAsia="pt-BR"/>
          </w:rPr>
          <w:t>ese</w:t>
        </w:r>
      </w:ins>
      <w:del w:id="25" w:author="Wagner Vicentin" w:date="2020-04-29T15:18:00Z">
        <w:r w:rsidR="00EE4EAA" w:rsidDel="0059213F">
          <w:rPr>
            <w:rFonts w:ascii="Times New Roman" w:hAnsi="Times New Roman" w:cs="Times New Roman"/>
            <w:sz w:val="24"/>
            <w:szCs w:val="24"/>
            <w:lang w:val="en-US" w:eastAsia="pt-BR"/>
          </w:rPr>
          <w:delText>is</w:delText>
        </w:r>
      </w:del>
      <w:r w:rsidR="00EE4EAA">
        <w:rPr>
          <w:rFonts w:ascii="Times New Roman" w:hAnsi="Times New Roman" w:cs="Times New Roman"/>
          <w:sz w:val="24"/>
          <w:szCs w:val="24"/>
          <w:lang w:val="en-US" w:eastAsia="pt-BR"/>
        </w:rPr>
        <w:t xml:space="preserve"> difference </w:t>
      </w:r>
      <w:del w:id="26" w:author="Wagner Vicentin" w:date="2020-04-29T15:18:00Z">
        <w:r w:rsidR="00EE4EAA" w:rsidDel="0059213F">
          <w:rPr>
            <w:rFonts w:ascii="Times New Roman" w:hAnsi="Times New Roman" w:cs="Times New Roman"/>
            <w:sz w:val="24"/>
            <w:szCs w:val="24"/>
            <w:lang w:val="en-US" w:eastAsia="pt-BR"/>
          </w:rPr>
          <w:delText xml:space="preserve">is </w:delText>
        </w:r>
      </w:del>
      <w:ins w:id="27" w:author="Wagner Vicentin" w:date="2020-04-29T15:18:00Z">
        <w:r w:rsidR="0059213F">
          <w:rPr>
            <w:rFonts w:ascii="Times New Roman" w:hAnsi="Times New Roman" w:cs="Times New Roman"/>
            <w:sz w:val="24"/>
            <w:szCs w:val="24"/>
            <w:lang w:val="en-US" w:eastAsia="pt-BR"/>
          </w:rPr>
          <w:t xml:space="preserve">are </w:t>
        </w:r>
      </w:ins>
      <w:r w:rsidR="00EE4EAA">
        <w:rPr>
          <w:rFonts w:ascii="Times New Roman" w:hAnsi="Times New Roman" w:cs="Times New Roman"/>
          <w:sz w:val="24"/>
          <w:szCs w:val="24"/>
          <w:lang w:val="en-US" w:eastAsia="pt-BR"/>
        </w:rPr>
        <w:t xml:space="preserve">mainly associated with </w:t>
      </w:r>
      <w:r w:rsidR="005C7258">
        <w:rPr>
          <w:rFonts w:ascii="Times New Roman" w:hAnsi="Times New Roman" w:cs="Times New Roman"/>
          <w:sz w:val="24"/>
          <w:szCs w:val="24"/>
          <w:lang w:val="en-US" w:eastAsia="pt-BR"/>
        </w:rPr>
        <w:t>lineages</w:t>
      </w:r>
      <w:r w:rsidR="00675533">
        <w:rPr>
          <w:rFonts w:ascii="Times New Roman" w:hAnsi="Times New Roman" w:cs="Times New Roman"/>
          <w:sz w:val="24"/>
          <w:szCs w:val="24"/>
          <w:lang w:val="en-US" w:eastAsia="pt-BR"/>
        </w:rPr>
        <w:t xml:space="preserve"> replacement (</w:t>
      </w:r>
      <w:r w:rsidR="00EE79A7">
        <w:rPr>
          <w:rFonts w:ascii="Times New Roman" w:hAnsi="Times New Roman" w:cs="Times New Roman"/>
          <w:sz w:val="24"/>
          <w:szCs w:val="24"/>
          <w:lang w:val="en-US" w:eastAsia="pt-BR"/>
        </w:rPr>
        <w:t xml:space="preserve">phylogenetic </w:t>
      </w:r>
      <w:r w:rsidR="00675533">
        <w:rPr>
          <w:rFonts w:ascii="Times New Roman" w:hAnsi="Times New Roman" w:cs="Times New Roman"/>
          <w:sz w:val="24"/>
          <w:szCs w:val="24"/>
          <w:lang w:val="en-US" w:eastAsia="pt-BR"/>
        </w:rPr>
        <w:lastRenderedPageBreak/>
        <w:t>turnover)</w:t>
      </w:r>
      <w:r w:rsidR="00020918">
        <w:rPr>
          <w:rFonts w:ascii="Times New Roman" w:hAnsi="Times New Roman" w:cs="Times New Roman"/>
          <w:sz w:val="24"/>
          <w:szCs w:val="24"/>
          <w:lang w:val="en-US" w:eastAsia="pt-BR"/>
        </w:rPr>
        <w:t xml:space="preserve">, due to the </w:t>
      </w:r>
      <w:proofErr w:type="spellStart"/>
      <w:r w:rsidR="00020918">
        <w:rPr>
          <w:rFonts w:ascii="Times New Roman" w:hAnsi="Times New Roman" w:cs="Times New Roman"/>
          <w:sz w:val="24"/>
          <w:szCs w:val="24"/>
          <w:lang w:val="en-US" w:eastAsia="pt-BR"/>
        </w:rPr>
        <w:t xml:space="preserve">long </w:t>
      </w:r>
      <w:r w:rsidR="005C7258">
        <w:rPr>
          <w:rFonts w:ascii="Times New Roman" w:hAnsi="Times New Roman" w:cs="Times New Roman"/>
          <w:sz w:val="24"/>
          <w:szCs w:val="24"/>
          <w:lang w:val="en-US" w:eastAsia="pt-BR"/>
        </w:rPr>
        <w:t>time</w:t>
      </w:r>
      <w:proofErr w:type="spellEnd"/>
      <w:r w:rsidR="005C7258">
        <w:rPr>
          <w:rFonts w:ascii="Times New Roman" w:hAnsi="Times New Roman" w:cs="Times New Roman"/>
          <w:sz w:val="24"/>
          <w:szCs w:val="24"/>
          <w:lang w:val="en-US" w:eastAsia="pt-BR"/>
        </w:rPr>
        <w:t xml:space="preserve"> of separation of these two fish fauna</w:t>
      </w:r>
      <w:r w:rsidR="00EE4EAA">
        <w:rPr>
          <w:rFonts w:ascii="Times New Roman" w:hAnsi="Times New Roman" w:cs="Times New Roman"/>
          <w:sz w:val="24"/>
          <w:szCs w:val="24"/>
          <w:lang w:val="en-US" w:eastAsia="pt-BR"/>
        </w:rPr>
        <w:t xml:space="preserve">. Furthermore, we </w:t>
      </w:r>
      <w:r w:rsidR="000911F2">
        <w:rPr>
          <w:rFonts w:ascii="Times New Roman" w:hAnsi="Times New Roman" w:cs="Times New Roman"/>
          <w:sz w:val="24"/>
          <w:szCs w:val="24"/>
          <w:lang w:val="en-US" w:eastAsia="pt-BR"/>
        </w:rPr>
        <w:t xml:space="preserve">also hypothesize that Paraguay basin will present more variation </w:t>
      </w:r>
      <w:r w:rsidR="009D32C4">
        <w:rPr>
          <w:rFonts w:ascii="Times New Roman" w:hAnsi="Times New Roman" w:cs="Times New Roman"/>
          <w:sz w:val="24"/>
          <w:szCs w:val="24"/>
          <w:lang w:val="en-US" w:eastAsia="pt-BR"/>
        </w:rPr>
        <w:t xml:space="preserve">in taxonomic composition </w:t>
      </w:r>
      <w:r w:rsidR="000911F2">
        <w:rPr>
          <w:rFonts w:ascii="Times New Roman" w:hAnsi="Times New Roman" w:cs="Times New Roman"/>
          <w:sz w:val="24"/>
          <w:szCs w:val="24"/>
          <w:lang w:val="en-US" w:eastAsia="pt-BR"/>
        </w:rPr>
        <w:t xml:space="preserve">among </w:t>
      </w:r>
      <w:r w:rsidR="009D32C4">
        <w:rPr>
          <w:rFonts w:ascii="Times New Roman" w:hAnsi="Times New Roman" w:cs="Times New Roman"/>
          <w:sz w:val="24"/>
          <w:szCs w:val="24"/>
          <w:lang w:val="en-US" w:eastAsia="pt-BR"/>
        </w:rPr>
        <w:t xml:space="preserve">its streams than Paraná Basin, </w:t>
      </w:r>
      <w:r w:rsidR="00013D94">
        <w:rPr>
          <w:rFonts w:ascii="Times New Roman" w:hAnsi="Times New Roman" w:cs="Times New Roman"/>
          <w:sz w:val="24"/>
          <w:szCs w:val="24"/>
          <w:lang w:val="en-US" w:eastAsia="pt-BR"/>
        </w:rPr>
        <w:t xml:space="preserve">since the first present </w:t>
      </w:r>
      <w:r w:rsidR="004D5962">
        <w:rPr>
          <w:rFonts w:ascii="Times New Roman" w:hAnsi="Times New Roman" w:cs="Times New Roman"/>
          <w:sz w:val="24"/>
          <w:szCs w:val="24"/>
          <w:lang w:val="en-US" w:eastAsia="pt-BR"/>
        </w:rPr>
        <w:t xml:space="preserve">steeper slopes that results in more </w:t>
      </w:r>
      <w:r w:rsidR="00CF191F">
        <w:rPr>
          <w:rFonts w:ascii="Times New Roman" w:hAnsi="Times New Roman" w:cs="Times New Roman"/>
          <w:sz w:val="24"/>
          <w:szCs w:val="24"/>
          <w:lang w:val="en-US" w:eastAsia="pt-BR"/>
        </w:rPr>
        <w:t>isolated streams than the streams of Paraná basin.</w:t>
      </w:r>
    </w:p>
    <w:p w14:paraId="3786FE90" w14:textId="39E79C64" w:rsidR="004D0734" w:rsidRDefault="008D0AAF"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Specifically we </w:t>
      </w:r>
      <w:r w:rsidR="00A21EC6">
        <w:rPr>
          <w:rFonts w:ascii="Times New Roman" w:hAnsi="Times New Roman" w:cs="Times New Roman"/>
          <w:sz w:val="24"/>
          <w:szCs w:val="24"/>
          <w:lang w:val="en-US" w:eastAsia="pt-BR"/>
        </w:rPr>
        <w:t xml:space="preserve">test </w:t>
      </w:r>
      <w:r>
        <w:rPr>
          <w:rFonts w:ascii="Times New Roman" w:hAnsi="Times New Roman" w:cs="Times New Roman"/>
          <w:sz w:val="24"/>
          <w:szCs w:val="24"/>
          <w:lang w:val="en-US" w:eastAsia="pt-BR"/>
        </w:rPr>
        <w:t xml:space="preserve">if 1) the </w:t>
      </w:r>
      <w:r w:rsidR="00AC038C">
        <w:rPr>
          <w:rFonts w:ascii="Times New Roman" w:hAnsi="Times New Roman" w:cs="Times New Roman"/>
          <w:sz w:val="24"/>
          <w:szCs w:val="24"/>
          <w:lang w:val="en-US" w:eastAsia="pt-BR"/>
        </w:rPr>
        <w:t>variation in</w:t>
      </w:r>
      <w:r>
        <w:rPr>
          <w:rFonts w:ascii="Times New Roman" w:hAnsi="Times New Roman" w:cs="Times New Roman"/>
          <w:sz w:val="24"/>
          <w:szCs w:val="24"/>
          <w:lang w:val="en-US" w:eastAsia="pt-BR"/>
        </w:rPr>
        <w:t xml:space="preserve"> taxonomic </w:t>
      </w:r>
      <w:r w:rsidR="00EE79A7">
        <w:rPr>
          <w:rFonts w:ascii="Times New Roman" w:hAnsi="Times New Roman" w:cs="Times New Roman"/>
          <w:sz w:val="24"/>
          <w:szCs w:val="24"/>
          <w:lang w:val="en-US" w:eastAsia="pt-BR"/>
        </w:rPr>
        <w:t>beta diversity</w:t>
      </w:r>
      <w:r w:rsidR="00A21EC6">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is a</w:t>
      </w:r>
      <w:r w:rsidR="00AC038C">
        <w:rPr>
          <w:rFonts w:ascii="Times New Roman" w:hAnsi="Times New Roman" w:cs="Times New Roman"/>
          <w:sz w:val="24"/>
          <w:szCs w:val="24"/>
          <w:lang w:val="en-US" w:eastAsia="pt-BR"/>
        </w:rPr>
        <w:t xml:space="preserve">lso accompanied </w:t>
      </w:r>
      <w:r w:rsidR="00EE79A7">
        <w:rPr>
          <w:rFonts w:ascii="Times New Roman" w:hAnsi="Times New Roman" w:cs="Times New Roman"/>
          <w:sz w:val="24"/>
          <w:szCs w:val="24"/>
          <w:lang w:val="en-US" w:eastAsia="pt-BR"/>
        </w:rPr>
        <w:t>with a</w:t>
      </w:r>
      <w:r w:rsidR="00AC038C">
        <w:rPr>
          <w:rFonts w:ascii="Times New Roman" w:hAnsi="Times New Roman" w:cs="Times New Roman"/>
          <w:sz w:val="24"/>
          <w:szCs w:val="24"/>
          <w:lang w:val="en-US" w:eastAsia="pt-BR"/>
        </w:rPr>
        <w:t xml:space="preserve"> variation in clade composition</w:t>
      </w:r>
      <w:r>
        <w:rPr>
          <w:rFonts w:ascii="Times New Roman" w:hAnsi="Times New Roman" w:cs="Times New Roman"/>
          <w:sz w:val="24"/>
          <w:szCs w:val="24"/>
          <w:lang w:val="en-US" w:eastAsia="pt-BR"/>
        </w:rPr>
        <w:t xml:space="preserve">, </w:t>
      </w:r>
      <w:r w:rsidR="008628BF">
        <w:rPr>
          <w:rFonts w:ascii="Times New Roman" w:hAnsi="Times New Roman" w:cs="Times New Roman"/>
          <w:sz w:val="24"/>
          <w:szCs w:val="24"/>
          <w:lang w:val="en-US" w:eastAsia="pt-BR"/>
        </w:rPr>
        <w:t>indicating distinct evolutionary histories</w:t>
      </w:r>
      <w:r>
        <w:rPr>
          <w:rFonts w:ascii="Times New Roman" w:hAnsi="Times New Roman" w:cs="Times New Roman"/>
          <w:sz w:val="24"/>
          <w:szCs w:val="24"/>
          <w:lang w:val="en-US" w:eastAsia="pt-BR"/>
        </w:rPr>
        <w:t xml:space="preserve"> of species between these two basins and </w:t>
      </w:r>
      <w:r w:rsidR="00AB723D">
        <w:rPr>
          <w:rFonts w:ascii="Times New Roman" w:hAnsi="Times New Roman" w:cs="Times New Roman"/>
          <w:sz w:val="24"/>
          <w:szCs w:val="24"/>
          <w:lang w:val="en-US" w:eastAsia="pt-BR"/>
        </w:rPr>
        <w:t>2</w:t>
      </w:r>
      <w:r>
        <w:rPr>
          <w:rFonts w:ascii="Times New Roman" w:hAnsi="Times New Roman" w:cs="Times New Roman"/>
          <w:sz w:val="24"/>
          <w:szCs w:val="24"/>
          <w:lang w:val="en-US" w:eastAsia="pt-BR"/>
        </w:rPr>
        <w:t xml:space="preserve">) </w:t>
      </w:r>
      <w:r w:rsidR="00AC038C">
        <w:rPr>
          <w:rFonts w:ascii="Times New Roman" w:hAnsi="Times New Roman" w:cs="Times New Roman"/>
          <w:sz w:val="24"/>
          <w:szCs w:val="24"/>
          <w:lang w:val="en-US" w:eastAsia="pt-BR"/>
        </w:rPr>
        <w:t xml:space="preserve">which </w:t>
      </w:r>
      <w:r w:rsidR="00AB723D">
        <w:rPr>
          <w:rFonts w:ascii="Times New Roman" w:hAnsi="Times New Roman" w:cs="Times New Roman"/>
          <w:sz w:val="24"/>
          <w:szCs w:val="24"/>
          <w:lang w:val="en-US" w:eastAsia="pt-BR"/>
        </w:rPr>
        <w:t xml:space="preserve">factors (local or regional) are </w:t>
      </w:r>
      <w:r w:rsidR="00603CBA">
        <w:rPr>
          <w:rFonts w:ascii="Times New Roman" w:hAnsi="Times New Roman" w:cs="Times New Roman"/>
          <w:sz w:val="24"/>
          <w:szCs w:val="24"/>
          <w:lang w:val="en-US" w:eastAsia="pt-BR"/>
        </w:rPr>
        <w:t>the main drivers for the</w:t>
      </w:r>
      <w:r w:rsidR="00AB723D">
        <w:rPr>
          <w:rFonts w:ascii="Times New Roman" w:hAnsi="Times New Roman" w:cs="Times New Roman"/>
          <w:sz w:val="24"/>
          <w:szCs w:val="24"/>
          <w:lang w:val="en-US" w:eastAsia="pt-BR"/>
        </w:rPr>
        <w:t xml:space="preserve"> differences in phylogenetic and taxonomic composition between </w:t>
      </w:r>
      <w:r w:rsidR="000E308A">
        <w:rPr>
          <w:rFonts w:ascii="Times New Roman" w:hAnsi="Times New Roman" w:cs="Times New Roman"/>
          <w:sz w:val="24"/>
          <w:szCs w:val="24"/>
          <w:lang w:val="en-US" w:eastAsia="pt-BR"/>
        </w:rPr>
        <w:t>the headwater streams.</w:t>
      </w:r>
    </w:p>
    <w:p w14:paraId="571011FA" w14:textId="77777777"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1E8E8DFF" w14:textId="77777777" w:rsidR="005859C4" w:rsidRDefault="005859C4">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03D725CC" w14:textId="709C0BA3" w:rsidR="00391A34" w:rsidRDefault="005859C4">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w:t>
      </w:r>
      <w:r w:rsidR="000A79BC">
        <w:rPr>
          <w:rFonts w:ascii="Times New Roman" w:hAnsi="Times New Roman" w:cs="Times New Roman"/>
          <w:color w:val="000000"/>
          <w:sz w:val="24"/>
          <w:szCs w:val="24"/>
          <w:lang w:val="en-US"/>
        </w:rPr>
        <w:t xml:space="preserve">sampled </w:t>
      </w:r>
      <w:r>
        <w:rPr>
          <w:rFonts w:ascii="Times New Roman" w:hAnsi="Times New Roman" w:cs="Times New Roman"/>
          <w:color w:val="000000"/>
          <w:sz w:val="24"/>
          <w:szCs w:val="24"/>
          <w:lang w:val="en-US"/>
        </w:rPr>
        <w:t xml:space="preserve">streams are located </w:t>
      </w:r>
      <w:r w:rsidR="00B17194">
        <w:rPr>
          <w:rFonts w:ascii="Times New Roman" w:hAnsi="Times New Roman" w:cs="Times New Roman"/>
          <w:color w:val="000000"/>
          <w:sz w:val="24"/>
          <w:szCs w:val="24"/>
          <w:lang w:val="en-US"/>
        </w:rPr>
        <w:t>with</w:t>
      </w:r>
      <w:r>
        <w:rPr>
          <w:rFonts w:ascii="Times New Roman" w:hAnsi="Times New Roman" w:cs="Times New Roman"/>
          <w:color w:val="000000"/>
          <w:sz w:val="24"/>
          <w:szCs w:val="24"/>
          <w:lang w:val="en-US"/>
        </w:rPr>
        <w:t>in a</w:t>
      </w:r>
      <w:r w:rsidR="00B17194">
        <w:rPr>
          <w:rFonts w:ascii="Times New Roman" w:hAnsi="Times New Roman" w:cs="Times New Roman"/>
          <w:color w:val="000000"/>
          <w:sz w:val="24"/>
          <w:szCs w:val="24"/>
          <w:lang w:val="en-US"/>
        </w:rPr>
        <w:t>n area of</w:t>
      </w:r>
      <w:r>
        <w:rPr>
          <w:rFonts w:ascii="Times New Roman" w:hAnsi="Times New Roman" w:cs="Times New Roman"/>
          <w:color w:val="000000"/>
          <w:sz w:val="24"/>
          <w:szCs w:val="24"/>
          <w:lang w:val="en-US"/>
        </w:rPr>
        <w:t xml:space="preserve"> 200</w:t>
      </w:r>
      <w:r w:rsidR="00B1719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km</w:t>
      </w:r>
      <w:r w:rsidR="00B17194">
        <w:rPr>
          <w:rFonts w:ascii="Times New Roman" w:hAnsi="Times New Roman" w:cs="Times New Roman"/>
          <w:color w:val="000000"/>
          <w:sz w:val="24"/>
          <w:szCs w:val="24"/>
          <w:lang w:val="en-US"/>
        </w:rPr>
        <w:t xml:space="preserve"> length</w:t>
      </w:r>
      <w:r>
        <w:rPr>
          <w:rFonts w:ascii="Times New Roman" w:hAnsi="Times New Roman" w:cs="Times New Roman"/>
          <w:color w:val="000000"/>
          <w:sz w:val="24"/>
          <w:szCs w:val="24"/>
          <w:lang w:val="en-US"/>
        </w:rPr>
        <w:t xml:space="preserve"> between the Paraguay and Paraná basins, </w:t>
      </w:r>
      <w:r w:rsidR="00C105E1">
        <w:rPr>
          <w:rFonts w:ascii="Times New Roman" w:hAnsi="Times New Roman" w:cs="Times New Roman"/>
          <w:color w:val="000000"/>
          <w:sz w:val="24"/>
          <w:szCs w:val="24"/>
          <w:lang w:val="en-US"/>
        </w:rPr>
        <w:t>near</w:t>
      </w:r>
      <w:r>
        <w:rPr>
          <w:rFonts w:ascii="Times New Roman" w:hAnsi="Times New Roman" w:cs="Times New Roman"/>
          <w:color w:val="000000"/>
          <w:sz w:val="24"/>
          <w:szCs w:val="24"/>
          <w:lang w:val="en-US"/>
        </w:rPr>
        <w:t xml:space="preserve"> S20° 54’ to 22° 18’</w:t>
      </w:r>
      <w:r w:rsidR="00B17194" w:rsidRPr="00B17194">
        <w:rPr>
          <w:rFonts w:ascii="Times New Roman" w:hAnsi="Times New Roman" w:cs="Times New Roman"/>
          <w:color w:val="000000"/>
          <w:sz w:val="24"/>
          <w:szCs w:val="24"/>
          <w:lang w:val="en-US"/>
        </w:rPr>
        <w:t xml:space="preserve"> </w:t>
      </w:r>
      <w:r w:rsidR="00B17194">
        <w:rPr>
          <w:rFonts w:ascii="Times New Roman" w:hAnsi="Times New Roman" w:cs="Times New Roman"/>
          <w:color w:val="000000"/>
          <w:sz w:val="24"/>
          <w:szCs w:val="24"/>
          <w:lang w:val="en-US"/>
        </w:rPr>
        <w:t>latitude</w:t>
      </w:r>
      <w:r>
        <w:rPr>
          <w:rFonts w:ascii="Times New Roman" w:hAnsi="Times New Roman" w:cs="Times New Roman"/>
          <w:color w:val="000000"/>
          <w:sz w:val="24"/>
          <w:szCs w:val="24"/>
          <w:lang w:val="en-US"/>
        </w:rPr>
        <w:t xml:space="preserve"> and W54° 56’ to 56° 05’</w:t>
      </w:r>
      <w:r w:rsidR="00B17194">
        <w:rPr>
          <w:rFonts w:ascii="Times New Roman" w:hAnsi="Times New Roman" w:cs="Times New Roman"/>
          <w:color w:val="000000"/>
          <w:sz w:val="24"/>
          <w:szCs w:val="24"/>
          <w:lang w:val="en-US"/>
        </w:rPr>
        <w:t xml:space="preserve"> longitude</w:t>
      </w:r>
      <w:r w:rsidR="00C105E1">
        <w:rPr>
          <w:rFonts w:ascii="Times New Roman" w:hAnsi="Times New Roman" w:cs="Times New Roman"/>
          <w:color w:val="000000"/>
          <w:sz w:val="24"/>
          <w:szCs w:val="24"/>
          <w:lang w:val="en-US"/>
        </w:rPr>
        <w:t xml:space="preserve"> (Figure 1)</w:t>
      </w:r>
      <w:r>
        <w:rPr>
          <w:rFonts w:ascii="Times New Roman" w:hAnsi="Times New Roman" w:cs="Times New Roman"/>
          <w:color w:val="000000"/>
          <w:sz w:val="24"/>
          <w:szCs w:val="24"/>
          <w:lang w:val="en-US"/>
        </w:rPr>
        <w:t>.</w:t>
      </w:r>
    </w:p>
    <w:p w14:paraId="0E69041B" w14:textId="76E71E28" w:rsidR="004E302C" w:rsidRDefault="004E302C">
      <w:pPr>
        <w:spacing w:after="0" w:line="480" w:lineRule="auto"/>
        <w:jc w:val="both"/>
        <w:rPr>
          <w:rFonts w:ascii="Times New Roman" w:hAnsi="Times New Roman" w:cs="Times New Roman"/>
          <w:color w:val="000000"/>
          <w:sz w:val="24"/>
          <w:szCs w:val="24"/>
          <w:lang w:val="en-US"/>
        </w:rPr>
      </w:pPr>
    </w:p>
    <w:p w14:paraId="6DCF4B42" w14:textId="77777777" w:rsidR="005859C4" w:rsidRDefault="0015366C" w:rsidP="0015366C">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44871FCF" w14:textId="77777777" w:rsidR="0015366C" w:rsidRDefault="0015366C" w:rsidP="0015366C">
      <w:pPr>
        <w:spacing w:after="0" w:line="480" w:lineRule="auto"/>
        <w:jc w:val="both"/>
        <w:rPr>
          <w:rFonts w:ascii="Times New Roman" w:hAnsi="Times New Roman" w:cs="Times New Roman"/>
          <w:color w:val="000000"/>
          <w:sz w:val="24"/>
          <w:szCs w:val="24"/>
          <w:lang w:val="en-US" w:eastAsia="pt-BR"/>
        </w:rPr>
      </w:pPr>
    </w:p>
    <w:p w14:paraId="0EDC135B" w14:textId="2150FAD9"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w:t>
      </w:r>
      <w:r w:rsidR="00B25155">
        <w:rPr>
          <w:rFonts w:ascii="Times New Roman" w:hAnsi="Times New Roman" w:cs="Times New Roman"/>
          <w:color w:val="000000"/>
          <w:sz w:val="24"/>
          <w:szCs w:val="24"/>
          <w:lang w:val="en-US"/>
        </w:rPr>
        <w:t>collected</w:t>
      </w:r>
      <w:r>
        <w:rPr>
          <w:rFonts w:ascii="Times New Roman" w:hAnsi="Times New Roman" w:cs="Times New Roman"/>
          <w:color w:val="000000"/>
          <w:sz w:val="24"/>
          <w:szCs w:val="24"/>
          <w:lang w:val="en-US"/>
        </w:rPr>
        <w:t xml:space="preserve"> samples bimonthly in 10 streams of each basin (Figure 1), from January to November 2004, totali</w:t>
      </w:r>
      <w:ins w:id="28" w:author="Wagner Vicentin" w:date="2020-04-29T19:12:00Z">
        <w:r w:rsidR="00070D38">
          <w:rPr>
            <w:rFonts w:ascii="Times New Roman" w:hAnsi="Times New Roman" w:cs="Times New Roman"/>
            <w:color w:val="000000"/>
            <w:sz w:val="24"/>
            <w:szCs w:val="24"/>
            <w:lang w:val="en-US"/>
          </w:rPr>
          <w:t>zi</w:t>
        </w:r>
      </w:ins>
      <w:r>
        <w:rPr>
          <w:rFonts w:ascii="Times New Roman" w:hAnsi="Times New Roman" w:cs="Times New Roman"/>
          <w:color w:val="000000"/>
          <w:sz w:val="24"/>
          <w:szCs w:val="24"/>
          <w:lang w:val="en-US"/>
        </w:rPr>
        <w:t xml:space="preserve">ng 60 samples per basin. In each basin, we selected streams from four sub-basins, according to </w:t>
      </w:r>
      <w:r w:rsidR="00C105E1">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acce</w:t>
      </w:r>
      <w:r w:rsidR="008F40A1">
        <w:rPr>
          <w:rFonts w:ascii="Times New Roman" w:hAnsi="Times New Roman" w:cs="Times New Roman"/>
          <w:color w:val="000000"/>
          <w:sz w:val="24"/>
          <w:szCs w:val="24"/>
          <w:lang w:val="en-US"/>
        </w:rPr>
        <w:t>ssi</w:t>
      </w:r>
      <w:r w:rsidR="00C105E1">
        <w:rPr>
          <w:rFonts w:ascii="Times New Roman" w:hAnsi="Times New Roman" w:cs="Times New Roman"/>
          <w:color w:val="000000"/>
          <w:sz w:val="24"/>
          <w:szCs w:val="24"/>
          <w:lang w:val="en-US"/>
        </w:rPr>
        <w:t xml:space="preserve">bility </w:t>
      </w:r>
      <w:r w:rsidR="00110097">
        <w:rPr>
          <w:rFonts w:ascii="Times New Roman" w:hAnsi="Times New Roman" w:cs="Times New Roman"/>
          <w:color w:val="000000"/>
          <w:sz w:val="24"/>
          <w:szCs w:val="24"/>
          <w:lang w:val="en-US"/>
        </w:rPr>
        <w:t>from the</w:t>
      </w:r>
      <w:r>
        <w:rPr>
          <w:rFonts w:ascii="Times New Roman" w:hAnsi="Times New Roman" w:cs="Times New Roman"/>
          <w:color w:val="000000"/>
          <w:sz w:val="24"/>
          <w:szCs w:val="24"/>
          <w:lang w:val="en-US"/>
        </w:rPr>
        <w:t xml:space="preserve"> road,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 xml:space="preserve">position in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hydrographic basin and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environmental integrity (visual assessment). The</w:t>
      </w:r>
      <w:r w:rsidR="00110097">
        <w:rPr>
          <w:rFonts w:ascii="Times New Roman" w:hAnsi="Times New Roman" w:cs="Times New Roman"/>
          <w:color w:val="000000"/>
          <w:sz w:val="24"/>
          <w:szCs w:val="24"/>
          <w:lang w:val="en-US"/>
        </w:rPr>
        <w:t xml:space="preserve"> </w:t>
      </w:r>
      <w:ins w:id="29" w:author="Wagner Vicentin" w:date="2020-04-29T19:17:00Z">
        <w:r w:rsidR="00070D38">
          <w:rPr>
            <w:rFonts w:ascii="Times New Roman" w:hAnsi="Times New Roman" w:cs="Times New Roman"/>
            <w:color w:val="000000"/>
            <w:sz w:val="24"/>
            <w:szCs w:val="24"/>
            <w:lang w:val="en-US"/>
          </w:rPr>
          <w:t xml:space="preserve">geographic </w:t>
        </w:r>
      </w:ins>
      <w:r w:rsidR="00110097">
        <w:rPr>
          <w:rFonts w:ascii="Times New Roman" w:hAnsi="Times New Roman" w:cs="Times New Roman"/>
          <w:color w:val="000000"/>
          <w:sz w:val="24"/>
          <w:szCs w:val="24"/>
          <w:lang w:val="en-US"/>
        </w:rPr>
        <w:t>relief of the</w:t>
      </w:r>
      <w:r w:rsidR="00C105E1">
        <w:rPr>
          <w:rFonts w:ascii="Times New Roman" w:hAnsi="Times New Roman" w:cs="Times New Roman"/>
          <w:color w:val="000000"/>
          <w:sz w:val="24"/>
          <w:szCs w:val="24"/>
          <w:lang w:val="en-US"/>
        </w:rPr>
        <w:t xml:space="preserve"> </w:t>
      </w:r>
      <w:proofErr w:type="spellStart"/>
      <w:proofErr w:type="gramStart"/>
      <w:r>
        <w:rPr>
          <w:rFonts w:ascii="Times New Roman" w:hAnsi="Times New Roman" w:cs="Times New Roman"/>
          <w:color w:val="000000"/>
          <w:sz w:val="24"/>
          <w:szCs w:val="24"/>
          <w:lang w:val="en-US"/>
        </w:rPr>
        <w:t>Apa</w:t>
      </w:r>
      <w:proofErr w:type="spellEnd"/>
      <w:proofErr w:type="gramEnd"/>
      <w:r>
        <w:rPr>
          <w:rFonts w:ascii="Times New Roman" w:hAnsi="Times New Roman" w:cs="Times New Roman"/>
          <w:color w:val="000000"/>
          <w:sz w:val="24"/>
          <w:szCs w:val="24"/>
          <w:lang w:val="en-US"/>
        </w:rPr>
        <w:t xml:space="preserve"> and Miranda sub-basins in the Paraguay catchments </w:t>
      </w:r>
      <w:r w:rsidR="00C105E1">
        <w:rPr>
          <w:rFonts w:ascii="Times New Roman" w:hAnsi="Times New Roman" w:cs="Times New Roman"/>
          <w:color w:val="000000"/>
          <w:sz w:val="24"/>
          <w:szCs w:val="24"/>
          <w:lang w:val="en-US"/>
        </w:rPr>
        <w:t>is</w:t>
      </w:r>
      <w:r>
        <w:rPr>
          <w:rFonts w:ascii="Times New Roman" w:hAnsi="Times New Roman" w:cs="Times New Roman"/>
          <w:color w:val="000000"/>
          <w:sz w:val="24"/>
          <w:szCs w:val="24"/>
          <w:lang w:val="en-US"/>
        </w:rPr>
        <w:t xml:space="preserve"> uneven, with </w:t>
      </w:r>
      <w:r w:rsidR="00B25155">
        <w:rPr>
          <w:rFonts w:ascii="Times New Roman" w:hAnsi="Times New Roman" w:cs="Times New Roman"/>
          <w:color w:val="000000"/>
          <w:sz w:val="24"/>
          <w:szCs w:val="24"/>
          <w:lang w:val="en-US"/>
        </w:rPr>
        <w:t xml:space="preserve">many </w:t>
      </w:r>
      <w:r>
        <w:rPr>
          <w:rFonts w:ascii="Times New Roman" w:hAnsi="Times New Roman" w:cs="Times New Roman"/>
          <w:color w:val="000000"/>
          <w:sz w:val="24"/>
          <w:szCs w:val="24"/>
          <w:lang w:val="en-US"/>
        </w:rPr>
        <w:t>waterfalls higher than 30 m</w:t>
      </w:r>
      <w:r w:rsidR="00B25155">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which act as barriers to fish migration within the basin. </w:t>
      </w:r>
      <w:r w:rsidR="00110097">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tream widths </w:t>
      </w:r>
      <w:r w:rsidR="00110097">
        <w:rPr>
          <w:rFonts w:ascii="Times New Roman" w:hAnsi="Times New Roman" w:cs="Times New Roman"/>
          <w:color w:val="000000"/>
          <w:sz w:val="24"/>
          <w:szCs w:val="24"/>
          <w:lang w:val="en-US"/>
        </w:rPr>
        <w:t xml:space="preserve">ranged </w:t>
      </w:r>
      <w:r>
        <w:rPr>
          <w:rFonts w:ascii="Times New Roman" w:hAnsi="Times New Roman" w:cs="Times New Roman"/>
          <w:color w:val="000000"/>
          <w:sz w:val="24"/>
          <w:szCs w:val="24"/>
          <w:lang w:val="en-US"/>
        </w:rPr>
        <w:t>from 0.6 m to 7 m, stream depth</w:t>
      </w:r>
      <w:r w:rsidR="00C04376">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from 0.11 m to 1.75 m, water velocity from 0.056 m</w:t>
      </w:r>
      <w:r w:rsidR="00110097">
        <w:rPr>
          <w:rFonts w:ascii="Times New Roman" w:hAnsi="Times New Roman" w:cs="Times New Roman"/>
          <w:color w:val="000000"/>
          <w:sz w:val="24"/>
          <w:szCs w:val="24"/>
          <w:lang w:val="en-US"/>
        </w:rPr>
        <w:t>*s</w:t>
      </w:r>
      <w:r w:rsidRPr="00CF7BB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w:t>
      </w:r>
      <w:r w:rsidR="00110097">
        <w:rPr>
          <w:rFonts w:ascii="Times New Roman" w:hAnsi="Times New Roman" w:cs="Times New Roman"/>
          <w:color w:val="000000"/>
          <w:sz w:val="24"/>
          <w:szCs w:val="24"/>
          <w:lang w:val="en-US"/>
        </w:rPr>
        <w:t>m*s</w:t>
      </w:r>
      <w:r w:rsidR="00110097" w:rsidRPr="00110097">
        <w:rPr>
          <w:rFonts w:ascii="Times New Roman" w:hAnsi="Times New Roman" w:cs="Times New Roman"/>
          <w:color w:val="000000"/>
          <w:sz w:val="24"/>
          <w:szCs w:val="24"/>
          <w:vertAlign w:val="superscript"/>
          <w:lang w:val="en-US"/>
        </w:rPr>
        <w:t>–1</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and altitude from 264 m to 641 </w:t>
      </w:r>
      <w:r>
        <w:rPr>
          <w:rFonts w:ascii="Times New Roman" w:hAnsi="Times New Roman" w:cs="Times New Roman"/>
          <w:color w:val="000000"/>
          <w:sz w:val="24"/>
          <w:szCs w:val="24"/>
          <w:lang w:val="en-US"/>
        </w:rPr>
        <w:lastRenderedPageBreak/>
        <w:t>m. The streams are relatively well</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preserved, with most of the natural riparian vegetation remaining</w:t>
      </w:r>
      <w:commentRangeStart w:id="30"/>
      <w:r w:rsidR="008928DA">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as well as </w:t>
      </w:r>
      <w:r>
        <w:rPr>
          <w:rFonts w:ascii="Times New Roman" w:hAnsi="Times New Roman" w:cs="Times New Roman"/>
          <w:color w:val="000000"/>
          <w:sz w:val="24"/>
          <w:szCs w:val="24"/>
          <w:lang w:val="en-US"/>
        </w:rPr>
        <w:t>a small human population</w:t>
      </w:r>
      <w:commentRangeEnd w:id="30"/>
      <w:r w:rsidR="003F7538">
        <w:rPr>
          <w:rStyle w:val="Refdecomentrio"/>
        </w:rPr>
        <w:commentReference w:id="30"/>
      </w:r>
      <w:r>
        <w:rPr>
          <w:rFonts w:ascii="Times New Roman" w:hAnsi="Times New Roman" w:cs="Times New Roman"/>
          <w:color w:val="000000"/>
          <w:sz w:val="24"/>
          <w:szCs w:val="24"/>
          <w:lang w:val="en-US"/>
        </w:rPr>
        <w:t xml:space="preserve">. </w:t>
      </w:r>
      <w:r w:rsidR="008928DA">
        <w:rPr>
          <w:rFonts w:ascii="Times New Roman" w:hAnsi="Times New Roman" w:cs="Times New Roman"/>
          <w:color w:val="000000"/>
          <w:sz w:val="24"/>
          <w:szCs w:val="24"/>
          <w:lang w:val="en-US"/>
        </w:rPr>
        <w:t>N</w:t>
      </w:r>
      <w:r>
        <w:rPr>
          <w:rFonts w:ascii="Times New Roman" w:hAnsi="Times New Roman" w:cs="Times New Roman"/>
          <w:color w:val="000000"/>
          <w:sz w:val="24"/>
          <w:szCs w:val="24"/>
          <w:lang w:val="en-US"/>
        </w:rPr>
        <w:t>ames and codes for</w:t>
      </w:r>
      <w:r w:rsidR="008928DA">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 xml:space="preserve">streams are </w:t>
      </w:r>
      <w:r w:rsidR="00110097">
        <w:rPr>
          <w:rFonts w:ascii="Times New Roman" w:hAnsi="Times New Roman" w:cs="Times New Roman"/>
          <w:color w:val="000000"/>
          <w:sz w:val="24"/>
          <w:szCs w:val="24"/>
          <w:lang w:val="en-US"/>
        </w:rPr>
        <w:t xml:space="preserve">shown </w:t>
      </w:r>
      <w:r>
        <w:rPr>
          <w:rFonts w:ascii="Times New Roman" w:hAnsi="Times New Roman" w:cs="Times New Roman"/>
          <w:color w:val="000000"/>
          <w:sz w:val="24"/>
          <w:szCs w:val="24"/>
          <w:lang w:val="en-US"/>
        </w:rPr>
        <w:t>in Figure 1.</w:t>
      </w:r>
    </w:p>
    <w:p w14:paraId="2BDF44A7" w14:textId="0F034271"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took samples during daylight with a rectangular sieve </w:t>
      </w:r>
      <w:r w:rsidR="00CF7BB5">
        <w:rPr>
          <w:rFonts w:ascii="Times New Roman" w:hAnsi="Times New Roman" w:cs="Times New Roman"/>
          <w:color w:val="000000"/>
          <w:sz w:val="24"/>
          <w:szCs w:val="24"/>
          <w:lang w:val="en-US"/>
        </w:rPr>
        <w:t xml:space="preserve">of </w:t>
      </w:r>
      <w:r>
        <w:rPr>
          <w:rFonts w:ascii="Times New Roman" w:hAnsi="Times New Roman" w:cs="Times New Roman"/>
          <w:color w:val="000000"/>
          <w:sz w:val="24"/>
          <w:szCs w:val="24"/>
          <w:lang w:val="en-US"/>
        </w:rPr>
        <w:t xml:space="preserve">1.2 to 0.8 m, with </w:t>
      </w:r>
      <w:r w:rsidR="00110097">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 xml:space="preserve">2 mm mesh size and standardized </w:t>
      </w:r>
      <w:r w:rsidR="00C105E1">
        <w:rPr>
          <w:rFonts w:ascii="Times New Roman" w:hAnsi="Times New Roman" w:cs="Times New Roman"/>
          <w:color w:val="000000"/>
          <w:sz w:val="24"/>
          <w:szCs w:val="24"/>
          <w:lang w:val="en-US"/>
        </w:rPr>
        <w:t xml:space="preserve">sampling </w:t>
      </w:r>
      <w:r>
        <w:rPr>
          <w:rFonts w:ascii="Times New Roman" w:hAnsi="Times New Roman" w:cs="Times New Roman"/>
          <w:color w:val="000000"/>
          <w:sz w:val="24"/>
          <w:szCs w:val="24"/>
          <w:lang w:val="en-US"/>
        </w:rPr>
        <w:t xml:space="preserve">effort (20 throws) at each site, </w:t>
      </w:r>
      <w:r w:rsidR="00E978A1">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approximately 50</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m long hauls. We </w:t>
      </w:r>
      <w:r w:rsidR="00540D3F">
        <w:rPr>
          <w:rFonts w:ascii="Times New Roman" w:hAnsi="Times New Roman" w:cs="Times New Roman"/>
          <w:color w:val="000000"/>
          <w:sz w:val="24"/>
          <w:szCs w:val="24"/>
          <w:lang w:val="en-US"/>
        </w:rPr>
        <w:t xml:space="preserve">chose </w:t>
      </w:r>
      <w:r>
        <w:rPr>
          <w:rFonts w:ascii="Times New Roman" w:hAnsi="Times New Roman" w:cs="Times New Roman"/>
          <w:color w:val="000000"/>
          <w:sz w:val="24"/>
          <w:szCs w:val="24"/>
          <w:lang w:val="en-US"/>
        </w:rPr>
        <w:t xml:space="preserve">this method </w:t>
      </w:r>
      <w:r w:rsidR="00C412E0">
        <w:rPr>
          <w:rFonts w:ascii="Times New Roman" w:hAnsi="Times New Roman" w:cs="Times New Roman"/>
          <w:color w:val="000000"/>
          <w:sz w:val="24"/>
          <w:szCs w:val="24"/>
          <w:lang w:val="en-US"/>
        </w:rPr>
        <w:t>to avoid</w:t>
      </w:r>
      <w:r>
        <w:rPr>
          <w:rFonts w:ascii="Times New Roman" w:hAnsi="Times New Roman" w:cs="Times New Roman"/>
          <w:color w:val="000000"/>
          <w:sz w:val="24"/>
          <w:szCs w:val="24"/>
          <w:lang w:val="en-US"/>
        </w:rPr>
        <w:t xml:space="preserve"> </w:t>
      </w:r>
      <w:r w:rsidR="00540D3F">
        <w:rPr>
          <w:rFonts w:ascii="Times New Roman" w:hAnsi="Times New Roman" w:cs="Times New Roman"/>
          <w:color w:val="000000"/>
          <w:sz w:val="24"/>
          <w:szCs w:val="24"/>
          <w:lang w:val="en-US"/>
        </w:rPr>
        <w:t>complic</w:t>
      </w:r>
      <w:r w:rsidR="00110097">
        <w:rPr>
          <w:rFonts w:ascii="Times New Roman" w:hAnsi="Times New Roman" w:cs="Times New Roman"/>
          <w:color w:val="000000"/>
          <w:sz w:val="24"/>
          <w:szCs w:val="24"/>
          <w:lang w:val="en-US"/>
        </w:rPr>
        <w:t>a</w:t>
      </w:r>
      <w:r w:rsidR="00540D3F">
        <w:rPr>
          <w:rFonts w:ascii="Times New Roman" w:hAnsi="Times New Roman" w:cs="Times New Roman"/>
          <w:color w:val="000000"/>
          <w:sz w:val="24"/>
          <w:szCs w:val="24"/>
          <w:lang w:val="en-US"/>
        </w:rPr>
        <w:t>tions</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related to the </w:t>
      </w:r>
      <w:r>
        <w:rPr>
          <w:rFonts w:ascii="Times New Roman" w:hAnsi="Times New Roman" w:cs="Times New Roman"/>
          <w:color w:val="000000"/>
          <w:sz w:val="24"/>
          <w:szCs w:val="24"/>
          <w:lang w:val="en-US"/>
        </w:rPr>
        <w:t>us</w:t>
      </w:r>
      <w:r w:rsidR="00110097">
        <w:rPr>
          <w:rFonts w:ascii="Times New Roman" w:hAnsi="Times New Roman" w:cs="Times New Roman"/>
          <w:color w:val="000000"/>
          <w:sz w:val="24"/>
          <w:szCs w:val="24"/>
          <w:lang w:val="en-US"/>
        </w:rPr>
        <w:t>e of</w:t>
      </w:r>
      <w:r>
        <w:rPr>
          <w:rFonts w:ascii="Times New Roman" w:hAnsi="Times New Roman" w:cs="Times New Roman"/>
          <w:color w:val="000000"/>
          <w:sz w:val="24"/>
          <w:szCs w:val="24"/>
          <w:lang w:val="en-US"/>
        </w:rPr>
        <w:t xml:space="preserve"> electroshocking in streams with low water conductivity, difficult access, and variable turbidity that</w:t>
      </w:r>
      <w:r w:rsidR="00110097">
        <w:rPr>
          <w:rFonts w:ascii="Times New Roman" w:hAnsi="Times New Roman" w:cs="Times New Roman"/>
          <w:color w:val="000000"/>
          <w:sz w:val="24"/>
          <w:szCs w:val="24"/>
          <w:lang w:val="en-US"/>
        </w:rPr>
        <w:t xml:space="preserve"> </w:t>
      </w:r>
      <w:del w:id="31" w:author="Wagner Vicentin" w:date="2020-04-25T15:51:00Z">
        <w:r w:rsidR="00110097" w:rsidDel="003F7538">
          <w:rPr>
            <w:rFonts w:ascii="Times New Roman" w:hAnsi="Times New Roman" w:cs="Times New Roman"/>
            <w:color w:val="000000"/>
            <w:sz w:val="24"/>
            <w:szCs w:val="24"/>
            <w:lang w:val="en-US"/>
          </w:rPr>
          <w:delText>impede</w:delText>
        </w:r>
        <w:r w:rsidR="00E978A1" w:rsidDel="003F7538">
          <w:rPr>
            <w:rFonts w:ascii="Times New Roman" w:hAnsi="Times New Roman" w:cs="Times New Roman"/>
            <w:color w:val="000000"/>
            <w:sz w:val="24"/>
            <w:szCs w:val="24"/>
            <w:lang w:val="en-US"/>
          </w:rPr>
          <w:delText>s</w:delText>
        </w:r>
        <w:r w:rsidR="00110097" w:rsidDel="003F7538">
          <w:rPr>
            <w:rFonts w:ascii="Times New Roman" w:hAnsi="Times New Roman" w:cs="Times New Roman"/>
            <w:color w:val="000000"/>
            <w:sz w:val="24"/>
            <w:szCs w:val="24"/>
            <w:lang w:val="en-US"/>
          </w:rPr>
          <w:delText xml:space="preserve"> </w:delText>
        </w:r>
      </w:del>
      <w:ins w:id="32" w:author="Wagner Vicentin" w:date="2020-04-25T15:51:00Z">
        <w:r w:rsidR="003F7538">
          <w:rPr>
            <w:rFonts w:ascii="Times New Roman" w:hAnsi="Times New Roman" w:cs="Times New Roman"/>
            <w:color w:val="000000"/>
            <w:sz w:val="24"/>
            <w:szCs w:val="24"/>
            <w:lang w:val="en-US"/>
          </w:rPr>
          <w:t xml:space="preserve">prevents </w:t>
        </w:r>
      </w:ins>
      <w:r w:rsidR="00110097">
        <w:rPr>
          <w:rFonts w:ascii="Times New Roman" w:hAnsi="Times New Roman" w:cs="Times New Roman"/>
          <w:color w:val="000000"/>
          <w:sz w:val="24"/>
          <w:szCs w:val="24"/>
          <w:lang w:val="en-US"/>
        </w:rPr>
        <w:t>the visual detection of</w:t>
      </w:r>
      <w:r>
        <w:rPr>
          <w:rFonts w:ascii="Times New Roman" w:hAnsi="Times New Roman" w:cs="Times New Roman"/>
          <w:color w:val="000000"/>
          <w:sz w:val="24"/>
          <w:szCs w:val="24"/>
          <w:lang w:val="en-US"/>
        </w:rPr>
        <w:t xml:space="preserve"> fish</w:t>
      </w:r>
      <w:r w:rsidR="00DB17F8">
        <w:rPr>
          <w:rFonts w:ascii="Times New Roman" w:hAnsi="Times New Roman" w:cs="Times New Roman"/>
          <w:color w:val="000000"/>
          <w:sz w:val="24"/>
          <w:szCs w:val="24"/>
          <w:lang w:val="en-US"/>
        </w:rPr>
        <w:t>.</w:t>
      </w:r>
    </w:p>
    <w:p w14:paraId="691CCBC5" w14:textId="36ABFE4F" w:rsidR="005F1C5A" w:rsidRDefault="005859C4" w:rsidP="00074BFB">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all analyzed streams, we collected a set of key environmental variables known to influence stream fish communities: pH, conductivity (</w:t>
      </w:r>
      <w:proofErr w:type="spellStart"/>
      <w:r>
        <w:rPr>
          <w:rFonts w:ascii="Times New Roman" w:hAnsi="Times New Roman" w:cs="Times New Roman"/>
          <w:color w:val="000000"/>
          <w:sz w:val="24"/>
          <w:szCs w:val="24"/>
          <w:lang w:val="en-US"/>
        </w:rPr>
        <w:t>mS</w:t>
      </w:r>
      <w:proofErr w:type="spellEnd"/>
      <w:r>
        <w:rPr>
          <w:rFonts w:ascii="Times New Roman" w:hAnsi="Times New Roman" w:cs="Times New Roman"/>
          <w:color w:val="000000"/>
          <w:sz w:val="24"/>
          <w:szCs w:val="24"/>
          <w:lang w:val="en-US"/>
        </w:rPr>
        <w:t xml:space="preserve">/cm), water temperature, </w:t>
      </w:r>
      <w:r w:rsidR="00110097">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dissolved oxygen</w:t>
      </w:r>
      <w:r w:rsidRPr="003D3E95">
        <w:rPr>
          <w:rFonts w:ascii="Times New Roman" w:hAnsi="Times New Roman" w:cs="Times New Roman"/>
          <w:color w:val="000000"/>
          <w:sz w:val="24"/>
          <w:szCs w:val="24"/>
          <w:lang w:val="en-US"/>
        </w:rPr>
        <w:t xml:space="preserve">, using </w:t>
      </w:r>
      <w:proofErr w:type="gramStart"/>
      <w:r w:rsidRPr="003D3E95">
        <w:rPr>
          <w:rFonts w:ascii="Times New Roman" w:hAnsi="Times New Roman" w:cs="Times New Roman"/>
          <w:color w:val="000000"/>
          <w:sz w:val="24"/>
          <w:szCs w:val="24"/>
          <w:lang w:val="en-US"/>
        </w:rPr>
        <w:t>a</w:t>
      </w:r>
      <w:proofErr w:type="gramEnd"/>
      <w:r w:rsidRPr="003D3E95">
        <w:rPr>
          <w:rFonts w:ascii="Times New Roman" w:hAnsi="Times New Roman" w:cs="Times New Roman"/>
          <w:color w:val="000000"/>
          <w:sz w:val="24"/>
          <w:szCs w:val="24"/>
          <w:lang w:val="en-US"/>
        </w:rPr>
        <w:t xml:space="preserve"> YSI</w:t>
      </w:r>
      <w:r>
        <w:rPr>
          <w:rFonts w:ascii="Times New Roman" w:hAnsi="Times New Roman" w:cs="Times New Roman"/>
          <w:color w:val="000000"/>
          <w:sz w:val="24"/>
          <w:szCs w:val="24"/>
          <w:lang w:val="en-US"/>
        </w:rPr>
        <w:t xml:space="preserve"> model 556 field multi probe. We obtained turbidity with a portable turbidity meter.</w:t>
      </w:r>
      <w:r w:rsidR="00110097">
        <w:rPr>
          <w:rFonts w:ascii="Times New Roman" w:hAnsi="Times New Roman" w:cs="Times New Roman"/>
          <w:color w:val="000000"/>
          <w:sz w:val="24"/>
          <w:szCs w:val="24"/>
          <w:lang w:val="en-US"/>
        </w:rPr>
        <w:t xml:space="preserve"> S</w:t>
      </w:r>
      <w:r>
        <w:rPr>
          <w:rFonts w:ascii="Times New Roman" w:hAnsi="Times New Roman" w:cs="Times New Roman"/>
          <w:color w:val="000000"/>
          <w:sz w:val="24"/>
          <w:szCs w:val="24"/>
          <w:lang w:val="en-US"/>
        </w:rPr>
        <w:t>tream depth w</w:t>
      </w:r>
      <w:r w:rsidR="00110097">
        <w:rPr>
          <w:rFonts w:ascii="Times New Roman" w:hAnsi="Times New Roman" w:cs="Times New Roman"/>
          <w:color w:val="000000"/>
          <w:sz w:val="24"/>
          <w:szCs w:val="24"/>
          <w:lang w:val="en-US"/>
        </w:rPr>
        <w:t>as</w:t>
      </w:r>
      <w:r>
        <w:rPr>
          <w:rFonts w:ascii="Times New Roman" w:hAnsi="Times New Roman" w:cs="Times New Roman"/>
          <w:color w:val="000000"/>
          <w:sz w:val="24"/>
          <w:szCs w:val="24"/>
          <w:lang w:val="en-US"/>
        </w:rPr>
        <w:t xml:space="preserve"> </w:t>
      </w:r>
      <w:r w:rsidR="00E978A1">
        <w:rPr>
          <w:rFonts w:ascii="Times New Roman" w:hAnsi="Times New Roman" w:cs="Times New Roman"/>
          <w:color w:val="000000"/>
          <w:sz w:val="24"/>
          <w:szCs w:val="24"/>
          <w:lang w:val="en-US"/>
        </w:rPr>
        <w:t>recorded</w:t>
      </w:r>
      <w:r>
        <w:rPr>
          <w:rFonts w:ascii="Times New Roman" w:hAnsi="Times New Roman" w:cs="Times New Roman"/>
          <w:color w:val="000000"/>
          <w:sz w:val="24"/>
          <w:szCs w:val="24"/>
          <w:lang w:val="en-US"/>
        </w:rPr>
        <w:t xml:space="preserve"> </w:t>
      </w:r>
      <w:r w:rsidR="00C412E0">
        <w:rPr>
          <w:rFonts w:ascii="Times New Roman" w:hAnsi="Times New Roman" w:cs="Times New Roman"/>
          <w:color w:val="000000"/>
          <w:sz w:val="24"/>
          <w:szCs w:val="24"/>
          <w:lang w:val="en-US"/>
        </w:rPr>
        <w:t xml:space="preserve">from </w:t>
      </w:r>
      <w:r>
        <w:rPr>
          <w:rFonts w:ascii="Times New Roman" w:hAnsi="Times New Roman" w:cs="Times New Roman"/>
          <w:color w:val="000000"/>
          <w:sz w:val="24"/>
          <w:szCs w:val="24"/>
          <w:lang w:val="en-US"/>
        </w:rPr>
        <w:t xml:space="preserve">10 locations </w:t>
      </w:r>
      <w:r w:rsidR="00110097">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t xml:space="preserve">each stream, </w:t>
      </w:r>
      <w:r w:rsidR="00110097">
        <w:rPr>
          <w:rFonts w:ascii="Times New Roman" w:hAnsi="Times New Roman" w:cs="Times New Roman"/>
          <w:color w:val="000000"/>
          <w:sz w:val="24"/>
          <w:szCs w:val="24"/>
          <w:lang w:val="en-US"/>
        </w:rPr>
        <w:t>usi</w:t>
      </w:r>
      <w:r w:rsidR="00C105E1">
        <w:rPr>
          <w:rFonts w:ascii="Times New Roman" w:hAnsi="Times New Roman" w:cs="Times New Roman"/>
          <w:color w:val="000000"/>
          <w:sz w:val="24"/>
          <w:szCs w:val="24"/>
          <w:lang w:val="en-US"/>
        </w:rPr>
        <w:t>n</w:t>
      </w:r>
      <w:r w:rsidR="00110097">
        <w:rPr>
          <w:rFonts w:ascii="Times New Roman" w:hAnsi="Times New Roman" w:cs="Times New Roman"/>
          <w:color w:val="000000"/>
          <w:sz w:val="24"/>
          <w:szCs w:val="24"/>
          <w:lang w:val="en-US"/>
        </w:rPr>
        <w:t xml:space="preserve">g </w:t>
      </w:r>
      <w:r>
        <w:rPr>
          <w:rFonts w:ascii="Times New Roman" w:hAnsi="Times New Roman" w:cs="Times New Roman"/>
          <w:color w:val="000000"/>
          <w:sz w:val="24"/>
          <w:szCs w:val="24"/>
          <w:lang w:val="en-US"/>
        </w:rPr>
        <w:t xml:space="preserve">a graduated wooden stick. We measured water velocity (m/s) three to five times in different parts of the stream using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float method. </w:t>
      </w:r>
      <w:r w:rsidR="00110097">
        <w:rPr>
          <w:rFonts w:ascii="Times New Roman" w:hAnsi="Times New Roman" w:cs="Times New Roman"/>
          <w:color w:val="000000"/>
          <w:sz w:val="24"/>
          <w:szCs w:val="24"/>
          <w:lang w:val="en-US"/>
        </w:rPr>
        <w:t>To</w:t>
      </w:r>
      <w:r>
        <w:rPr>
          <w:rFonts w:ascii="Times New Roman" w:hAnsi="Times New Roman" w:cs="Times New Roman"/>
          <w:color w:val="000000"/>
          <w:sz w:val="24"/>
          <w:szCs w:val="24"/>
          <w:lang w:val="en-US"/>
        </w:rPr>
        <w:t xml:space="preserve"> obtain stream width (m)</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we used a measured tape</w:t>
      </w:r>
      <w:r w:rsidR="00C41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and </w:t>
      </w:r>
      <w:r w:rsidR="00110097">
        <w:rPr>
          <w:rFonts w:ascii="Times New Roman" w:hAnsi="Times New Roman" w:cs="Times New Roman"/>
          <w:color w:val="000000"/>
          <w:sz w:val="24"/>
          <w:szCs w:val="24"/>
          <w:lang w:val="en-US"/>
        </w:rPr>
        <w:t>to measure</w:t>
      </w:r>
      <w:r>
        <w:rPr>
          <w:rFonts w:ascii="Times New Roman" w:hAnsi="Times New Roman" w:cs="Times New Roman"/>
          <w:color w:val="000000"/>
          <w:sz w:val="24"/>
          <w:szCs w:val="24"/>
          <w:lang w:val="en-US"/>
        </w:rPr>
        <w:t xml:space="preserve"> altitude (m) we used the altimeter of a GPS. For the analyzed streams, we </w:t>
      </w:r>
      <w:r w:rsidR="005F1C5A">
        <w:rPr>
          <w:rFonts w:ascii="Times New Roman" w:hAnsi="Times New Roman" w:cs="Times New Roman"/>
          <w:color w:val="000000"/>
          <w:sz w:val="24"/>
          <w:szCs w:val="24"/>
          <w:lang w:val="en-US"/>
        </w:rPr>
        <w:t xml:space="preserve">used </w:t>
      </w:r>
      <w:r>
        <w:rPr>
          <w:rFonts w:ascii="Times New Roman" w:hAnsi="Times New Roman" w:cs="Times New Roman"/>
          <w:color w:val="000000"/>
          <w:sz w:val="24"/>
          <w:szCs w:val="24"/>
          <w:lang w:val="en-US"/>
        </w:rPr>
        <w:t>mean values of stream depth and velocity</w:t>
      </w:r>
      <w:r w:rsidR="00074BFB">
        <w:rPr>
          <w:rFonts w:ascii="Times New Roman" w:hAnsi="Times New Roman" w:cs="Times New Roman"/>
          <w:color w:val="000000"/>
          <w:sz w:val="24"/>
          <w:szCs w:val="24"/>
          <w:lang w:val="en-US"/>
        </w:rPr>
        <w:t>.</w:t>
      </w:r>
    </w:p>
    <w:p w14:paraId="10B060ED" w14:textId="77777777" w:rsidR="00074BFB" w:rsidRDefault="00074BFB" w:rsidP="004F40E0">
      <w:pPr>
        <w:spacing w:after="0" w:line="480" w:lineRule="auto"/>
        <w:ind w:firstLine="708"/>
        <w:jc w:val="both"/>
        <w:rPr>
          <w:rFonts w:ascii="Times New Roman" w:hAnsi="Times New Roman" w:cs="Times New Roman"/>
          <w:color w:val="000000"/>
          <w:sz w:val="24"/>
          <w:szCs w:val="24"/>
          <w:lang w:val="en-US"/>
        </w:rPr>
      </w:pPr>
    </w:p>
    <w:p w14:paraId="1AE24E0E" w14:textId="410B17AB" w:rsidR="00F25BC1" w:rsidRPr="007B6D51" w:rsidRDefault="00F25BC1">
      <w:pPr>
        <w:spacing w:after="0" w:line="480" w:lineRule="auto"/>
        <w:jc w:val="both"/>
        <w:rPr>
          <w:rFonts w:ascii="Times New Roman" w:hAnsi="Times New Roman" w:cs="Times New Roman"/>
          <w:i/>
          <w:sz w:val="24"/>
          <w:szCs w:val="24"/>
          <w:lang w:val="en-US" w:eastAsia="pt-BR"/>
        </w:rPr>
      </w:pPr>
      <w:r w:rsidRPr="007B6D51">
        <w:rPr>
          <w:rFonts w:ascii="Times New Roman" w:hAnsi="Times New Roman" w:cs="Times New Roman"/>
          <w:i/>
          <w:sz w:val="24"/>
          <w:szCs w:val="24"/>
          <w:lang w:val="en-US" w:eastAsia="pt-BR"/>
        </w:rPr>
        <w:t>Phylogenetic hypothesis for stream fish communities of Paran</w:t>
      </w:r>
      <w:r w:rsidR="00074BFB">
        <w:rPr>
          <w:rFonts w:ascii="Times New Roman" w:hAnsi="Times New Roman" w:cs="Times New Roman"/>
          <w:i/>
          <w:sz w:val="24"/>
          <w:szCs w:val="24"/>
          <w:lang w:val="en-US" w:eastAsia="pt-BR"/>
        </w:rPr>
        <w:t>á</w:t>
      </w:r>
      <w:r w:rsidRPr="007B6D51">
        <w:rPr>
          <w:rFonts w:ascii="Times New Roman" w:hAnsi="Times New Roman" w:cs="Times New Roman"/>
          <w:i/>
          <w:sz w:val="24"/>
          <w:szCs w:val="24"/>
          <w:lang w:val="en-US" w:eastAsia="pt-BR"/>
        </w:rPr>
        <w:t xml:space="preserve"> and Paraguay basins</w:t>
      </w:r>
    </w:p>
    <w:p w14:paraId="505D71FC" w14:textId="67247D6F" w:rsidR="003E7A9A" w:rsidRDefault="000A34C1">
      <w:pPr>
        <w:spacing w:after="0" w:line="480" w:lineRule="auto"/>
        <w:ind w:firstLine="426"/>
        <w:jc w:val="both"/>
        <w:rPr>
          <w:rFonts w:ascii="Times New Roman" w:hAnsi="Times New Roman" w:cs="Times New Roman"/>
          <w:sz w:val="24"/>
          <w:szCs w:val="24"/>
          <w:lang w:val="en-US"/>
        </w:rPr>
      </w:pPr>
      <w:r w:rsidRPr="007B6D51">
        <w:rPr>
          <w:rFonts w:ascii="Times New Roman" w:hAnsi="Times New Roman" w:cs="Times New Roman"/>
          <w:sz w:val="24"/>
          <w:szCs w:val="24"/>
          <w:lang w:val="en-US"/>
        </w:rPr>
        <w:t xml:space="preserve">We </w:t>
      </w:r>
      <w:r w:rsidR="005F1C5A">
        <w:rPr>
          <w:rFonts w:ascii="Times New Roman" w:hAnsi="Times New Roman" w:cs="Times New Roman"/>
          <w:sz w:val="24"/>
          <w:szCs w:val="24"/>
          <w:lang w:val="en-US"/>
        </w:rPr>
        <w:t>build a phylogenetic hypothesis for Paraná and Paraguay streams adapting</w:t>
      </w:r>
      <w:r w:rsidRPr="007B6D51">
        <w:rPr>
          <w:rFonts w:ascii="Times New Roman" w:hAnsi="Times New Roman" w:cs="Times New Roman"/>
          <w:sz w:val="24"/>
          <w:szCs w:val="24"/>
          <w:lang w:val="en-US"/>
        </w:rPr>
        <w:t xml:space="preserve"> a molecular time-calibrated tree for bony fishes proposed by </w:t>
      </w:r>
      <w:r w:rsidR="00CD38B2">
        <w:rPr>
          <w:rFonts w:ascii="Times New Roman" w:hAnsi="Times New Roman" w:cs="Times New Roman"/>
          <w:sz w:val="24"/>
          <w:szCs w:val="24"/>
          <w:lang w:val="en-US"/>
        </w:rPr>
        <w:fldChar w:fldCharType="begin" w:fldLock="1"/>
      </w:r>
      <w:r w:rsidR="00DF1C87">
        <w:rPr>
          <w:rFonts w:ascii="Times New Roman" w:hAnsi="Times New Roman" w:cs="Times New Roman"/>
          <w:sz w:val="24"/>
          <w:szCs w:val="24"/>
          <w:lang w:val="en-US"/>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(12)","plainTextFormattedCitation":"(12)","previouslyFormattedCitation":"(11)"},"properties":{"noteIndex":0},"schema":"https://github.com/citation-style-language/schema/raw/master/csl-citation.json"}</w:instrText>
      </w:r>
      <w:r w:rsidR="00CD38B2">
        <w:rPr>
          <w:rFonts w:ascii="Times New Roman" w:hAnsi="Times New Roman" w:cs="Times New Roman"/>
          <w:sz w:val="24"/>
          <w:szCs w:val="24"/>
          <w:lang w:val="en-US"/>
        </w:rPr>
        <w:fldChar w:fldCharType="separate"/>
      </w:r>
      <w:r w:rsidR="00DF1C87" w:rsidRPr="00DF1C87">
        <w:rPr>
          <w:rFonts w:ascii="Times New Roman" w:hAnsi="Times New Roman" w:cs="Times New Roman"/>
          <w:noProof/>
          <w:sz w:val="24"/>
          <w:szCs w:val="24"/>
          <w:lang w:val="en-US"/>
        </w:rPr>
        <w:t>(12)</w:t>
      </w:r>
      <w:r w:rsidR="00CD38B2">
        <w:rPr>
          <w:rFonts w:ascii="Times New Roman" w:hAnsi="Times New Roman" w:cs="Times New Roman"/>
          <w:sz w:val="24"/>
          <w:szCs w:val="24"/>
          <w:lang w:val="en-US"/>
        </w:rPr>
        <w:fldChar w:fldCharType="end"/>
      </w:r>
      <w:ins w:id="33" w:author="Wagner Vicentin" w:date="2020-04-25T15:55:00Z">
        <w:r w:rsidR="00632090">
          <w:rPr>
            <w:rFonts w:ascii="Times New Roman" w:hAnsi="Times New Roman" w:cs="Times New Roman"/>
            <w:sz w:val="24"/>
            <w:szCs w:val="24"/>
            <w:lang w:val="en-US"/>
          </w:rPr>
          <w:t xml:space="preserve"> </w:t>
        </w:r>
      </w:ins>
      <w:proofErr w:type="spellStart"/>
      <w:r w:rsidR="00163CAC">
        <w:rPr>
          <w:rFonts w:ascii="Times New Roman" w:hAnsi="Times New Roman" w:cs="Times New Roman"/>
          <w:sz w:val="24"/>
          <w:szCs w:val="24"/>
          <w:lang w:val="en-US"/>
        </w:rPr>
        <w:t>Rabosky</w:t>
      </w:r>
      <w:proofErr w:type="spellEnd"/>
      <w:r w:rsidR="00163CAC">
        <w:rPr>
          <w:rFonts w:ascii="Times New Roman" w:hAnsi="Times New Roman" w:cs="Times New Roman"/>
          <w:sz w:val="24"/>
          <w:szCs w:val="24"/>
          <w:lang w:val="en-US"/>
        </w:rPr>
        <w:t xml:space="preserve"> et al</w:t>
      </w:r>
      <w:r w:rsidRPr="007B6D51">
        <w:rPr>
          <w:rFonts w:ascii="Times New Roman" w:hAnsi="Times New Roman" w:cs="Times New Roman"/>
          <w:sz w:val="24"/>
          <w:szCs w:val="24"/>
          <w:lang w:val="en-US"/>
        </w:rPr>
        <w:t>.</w:t>
      </w:r>
      <w:r w:rsidR="00074BFB">
        <w:rPr>
          <w:rFonts w:ascii="Times New Roman" w:hAnsi="Times New Roman" w:cs="Times New Roman"/>
          <w:sz w:val="24"/>
          <w:szCs w:val="24"/>
          <w:lang w:val="en-US"/>
        </w:rPr>
        <w:t xml:space="preserve"> (2019).</w:t>
      </w:r>
      <w:r w:rsidRPr="007B6D51">
        <w:rPr>
          <w:rFonts w:ascii="Times New Roman" w:hAnsi="Times New Roman" w:cs="Times New Roman"/>
          <w:sz w:val="24"/>
          <w:szCs w:val="24"/>
          <w:lang w:val="en-US"/>
        </w:rPr>
        <w:t xml:space="preserve"> The adaptation of the original phylogeny consisted in replace the taxa present</w:t>
      </w:r>
      <w:r w:rsidR="00C67BA3">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original phylogeny by sister taxa (or the closest specie available in the</w:t>
      </w:r>
      <w:r w:rsidR="00074BFB">
        <w:rPr>
          <w:rFonts w:ascii="Times New Roman" w:hAnsi="Times New Roman" w:cs="Times New Roman"/>
          <w:sz w:val="24"/>
          <w:szCs w:val="24"/>
          <w:lang w:val="en-US"/>
        </w:rPr>
        <w:t xml:space="preserve"> original</w:t>
      </w:r>
      <w:r w:rsidRPr="007B6D51">
        <w:rPr>
          <w:rFonts w:ascii="Times New Roman" w:hAnsi="Times New Roman" w:cs="Times New Roman"/>
          <w:sz w:val="24"/>
          <w:szCs w:val="24"/>
          <w:lang w:val="en-US"/>
        </w:rPr>
        <w:t xml:space="preserve"> phylogeny) </w:t>
      </w:r>
      <w:r w:rsidR="00601181">
        <w:rPr>
          <w:rFonts w:ascii="Times New Roman" w:hAnsi="Times New Roman" w:cs="Times New Roman"/>
          <w:sz w:val="24"/>
          <w:szCs w:val="24"/>
          <w:lang w:val="en-US"/>
        </w:rPr>
        <w:t xml:space="preserve">of species </w:t>
      </w:r>
      <w:r w:rsidRPr="007B6D51">
        <w:rPr>
          <w:rFonts w:ascii="Times New Roman" w:hAnsi="Times New Roman" w:cs="Times New Roman"/>
          <w:sz w:val="24"/>
          <w:szCs w:val="24"/>
          <w:lang w:val="en-US"/>
        </w:rPr>
        <w:t>present</w:t>
      </w:r>
      <w:r w:rsidR="00601181">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species pool of </w:t>
      </w:r>
      <w:r w:rsidR="00F42675">
        <w:rPr>
          <w:rFonts w:ascii="Times New Roman" w:hAnsi="Times New Roman" w:cs="Times New Roman"/>
          <w:sz w:val="24"/>
          <w:szCs w:val="24"/>
          <w:lang w:val="en-US"/>
        </w:rPr>
        <w:t>Paraná and Paraguay streams</w:t>
      </w:r>
      <w:r w:rsidRPr="007B6D51">
        <w:rPr>
          <w:rFonts w:ascii="Times New Roman" w:hAnsi="Times New Roman" w:cs="Times New Roman"/>
          <w:sz w:val="24"/>
          <w:szCs w:val="24"/>
          <w:lang w:val="en-US"/>
        </w:rPr>
        <w:t xml:space="preserve">. </w:t>
      </w:r>
      <w:r w:rsidR="007B43F8">
        <w:rPr>
          <w:rFonts w:ascii="Times New Roman" w:hAnsi="Times New Roman" w:cs="Times New Roman"/>
          <w:sz w:val="24"/>
          <w:szCs w:val="24"/>
          <w:lang w:val="en-US"/>
        </w:rPr>
        <w:t xml:space="preserve">The original phylogeny was downloaded with use of R package </w:t>
      </w:r>
      <w:proofErr w:type="spellStart"/>
      <w:r w:rsidR="00DB567E">
        <w:rPr>
          <w:rFonts w:ascii="Times New Roman" w:hAnsi="Times New Roman" w:cs="Times New Roman"/>
          <w:sz w:val="24"/>
          <w:szCs w:val="24"/>
          <w:lang w:val="en-US"/>
        </w:rPr>
        <w:t>fishtre</w:t>
      </w:r>
      <w:r w:rsidR="006C162D">
        <w:rPr>
          <w:rFonts w:ascii="Times New Roman" w:hAnsi="Times New Roman" w:cs="Times New Roman"/>
          <w:sz w:val="24"/>
          <w:szCs w:val="24"/>
          <w:lang w:val="en-US"/>
        </w:rPr>
        <w:t>e</w:t>
      </w:r>
      <w:proofErr w:type="spellEnd"/>
      <w:r w:rsidR="001729AC">
        <w:rPr>
          <w:rFonts w:ascii="Times New Roman" w:hAnsi="Times New Roman" w:cs="Times New Roman"/>
          <w:sz w:val="24"/>
          <w:szCs w:val="24"/>
          <w:lang w:val="en-US"/>
        </w:rPr>
        <w:t xml:space="preserve"> </w:t>
      </w:r>
      <w:r w:rsidR="007B44DD">
        <w:rPr>
          <w:rFonts w:ascii="Times New Roman" w:hAnsi="Times New Roman" w:cs="Times New Roman"/>
          <w:sz w:val="24"/>
          <w:szCs w:val="24"/>
          <w:lang w:val="en-US"/>
        </w:rPr>
        <w:fldChar w:fldCharType="begin" w:fldLock="1"/>
      </w:r>
      <w:r w:rsidR="00DF1C87">
        <w:rPr>
          <w:rFonts w:ascii="Times New Roman" w:hAnsi="Times New Roman" w:cs="Times New Roman"/>
          <w:sz w:val="24"/>
          <w:szCs w:val="24"/>
          <w:lang w:val="en-US"/>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(13)","plainTextFormattedCitation":"(13)","previouslyFormattedCitation":"(12)"},"properties":{"noteIndex":0},"schema":"https://github.com/citation-style-language/schema/raw/master/csl-citation.json"}</w:instrText>
      </w:r>
      <w:r w:rsidR="007B44DD">
        <w:rPr>
          <w:rFonts w:ascii="Times New Roman" w:hAnsi="Times New Roman" w:cs="Times New Roman"/>
          <w:sz w:val="24"/>
          <w:szCs w:val="24"/>
          <w:lang w:val="en-US"/>
        </w:rPr>
        <w:fldChar w:fldCharType="separate"/>
      </w:r>
      <w:r w:rsidR="00DF1C87" w:rsidRPr="00DF1C87">
        <w:rPr>
          <w:rFonts w:ascii="Times New Roman" w:hAnsi="Times New Roman" w:cs="Times New Roman"/>
          <w:noProof/>
          <w:sz w:val="24"/>
          <w:szCs w:val="24"/>
          <w:lang w:val="en-US"/>
        </w:rPr>
        <w:t>(13)</w:t>
      </w:r>
      <w:r w:rsidR="007B44DD">
        <w:rPr>
          <w:rFonts w:ascii="Times New Roman" w:hAnsi="Times New Roman" w:cs="Times New Roman"/>
          <w:sz w:val="24"/>
          <w:szCs w:val="24"/>
          <w:lang w:val="en-US"/>
        </w:rPr>
        <w:fldChar w:fldCharType="end"/>
      </w:r>
      <w:ins w:id="34" w:author="Wagner Vicentin" w:date="2020-04-25T15:55:00Z">
        <w:r w:rsidR="00632090">
          <w:rPr>
            <w:rFonts w:ascii="Times New Roman" w:hAnsi="Times New Roman" w:cs="Times New Roman"/>
            <w:sz w:val="24"/>
            <w:szCs w:val="24"/>
            <w:lang w:val="en-US"/>
          </w:rPr>
          <w:t xml:space="preserve"> </w:t>
        </w:r>
      </w:ins>
      <w:r w:rsidR="007B44DD">
        <w:rPr>
          <w:rFonts w:ascii="Times New Roman" w:hAnsi="Times New Roman" w:cs="Times New Roman"/>
          <w:sz w:val="24"/>
          <w:szCs w:val="24"/>
          <w:lang w:val="en-US"/>
        </w:rPr>
        <w:t>(Chang et al. 2019)</w:t>
      </w:r>
      <w:r w:rsidR="001F0461">
        <w:rPr>
          <w:rFonts w:ascii="Times New Roman" w:hAnsi="Times New Roman" w:cs="Times New Roman"/>
          <w:sz w:val="24"/>
          <w:szCs w:val="24"/>
          <w:lang w:val="en-US"/>
        </w:rPr>
        <w:t xml:space="preserve">. The R code used to </w:t>
      </w:r>
      <w:r w:rsidR="006C162D">
        <w:rPr>
          <w:rFonts w:ascii="Times New Roman" w:hAnsi="Times New Roman" w:cs="Times New Roman"/>
          <w:sz w:val="24"/>
          <w:szCs w:val="24"/>
          <w:lang w:val="en-US"/>
        </w:rPr>
        <w:t>perform all the manipulations of original phylogeny</w:t>
      </w:r>
      <w:r w:rsidR="001F0461">
        <w:rPr>
          <w:rFonts w:ascii="Times New Roman" w:hAnsi="Times New Roman" w:cs="Times New Roman"/>
          <w:sz w:val="24"/>
          <w:szCs w:val="24"/>
          <w:lang w:val="en-US"/>
        </w:rPr>
        <w:t xml:space="preserve"> are </w:t>
      </w:r>
      <w:r w:rsidR="001F0461">
        <w:rPr>
          <w:rFonts w:ascii="Times New Roman" w:hAnsi="Times New Roman" w:cs="Times New Roman"/>
          <w:sz w:val="24"/>
          <w:szCs w:val="24"/>
          <w:lang w:val="en-US"/>
        </w:rPr>
        <w:lastRenderedPageBreak/>
        <w:t>presented in Appendix S</w:t>
      </w:r>
      <w:r w:rsidR="00956446">
        <w:rPr>
          <w:rFonts w:ascii="Times New Roman" w:hAnsi="Times New Roman" w:cs="Times New Roman"/>
          <w:sz w:val="24"/>
          <w:szCs w:val="24"/>
          <w:lang w:val="en-US"/>
        </w:rPr>
        <w:t>1</w:t>
      </w:r>
      <w:r w:rsidR="001F0461">
        <w:rPr>
          <w:rFonts w:ascii="Times New Roman" w:hAnsi="Times New Roman" w:cs="Times New Roman"/>
          <w:sz w:val="24"/>
          <w:szCs w:val="24"/>
          <w:lang w:val="en-US"/>
        </w:rPr>
        <w:t xml:space="preserve"> of Supplementary material.</w:t>
      </w:r>
      <w:r w:rsidR="003E7A9A">
        <w:rPr>
          <w:rFonts w:ascii="Times New Roman" w:hAnsi="Times New Roman" w:cs="Times New Roman"/>
          <w:sz w:val="24"/>
          <w:szCs w:val="24"/>
          <w:lang w:val="en-US"/>
        </w:rPr>
        <w:t xml:space="preserve"> The final phylogenetic hypothesis used in this work is shown in Figure 2.</w:t>
      </w:r>
    </w:p>
    <w:p w14:paraId="2EBC81BB" w14:textId="77777777" w:rsidR="003E7A9A" w:rsidRDefault="003E7A9A">
      <w:pPr>
        <w:spacing w:after="0" w:line="480" w:lineRule="auto"/>
        <w:ind w:firstLine="426"/>
        <w:jc w:val="both"/>
        <w:rPr>
          <w:rFonts w:ascii="Times New Roman" w:hAnsi="Times New Roman" w:cs="Times New Roman"/>
          <w:sz w:val="24"/>
          <w:szCs w:val="24"/>
          <w:lang w:val="en-US"/>
        </w:rPr>
      </w:pPr>
    </w:p>
    <w:p w14:paraId="514D4F7B" w14:textId="3728AE89" w:rsidR="003E7A9A" w:rsidRPr="007B6D51" w:rsidRDefault="003E7A9A">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66495D19" w14:textId="77777777" w:rsidR="00F25BC1" w:rsidRDefault="00F25BC1" w:rsidP="007B6D51">
      <w:pPr>
        <w:spacing w:after="0" w:line="480" w:lineRule="auto"/>
        <w:ind w:firstLine="426"/>
        <w:jc w:val="both"/>
        <w:rPr>
          <w:rFonts w:ascii="Times New Roman" w:hAnsi="Times New Roman" w:cs="Times New Roman"/>
          <w:sz w:val="24"/>
          <w:szCs w:val="24"/>
          <w:lang w:val="en-US" w:eastAsia="pt-BR"/>
        </w:rPr>
      </w:pPr>
    </w:p>
    <w:p w14:paraId="441B801F" w14:textId="22C5A051" w:rsidR="00F25BC1" w:rsidRPr="00C954D5" w:rsidRDefault="00F25BC1">
      <w:pPr>
        <w:spacing w:after="0" w:line="480" w:lineRule="auto"/>
        <w:rPr>
          <w:rFonts w:ascii="Times New Roman" w:hAnsi="Times New Roman" w:cs="Times New Roman"/>
          <w:i/>
          <w:iCs/>
          <w:sz w:val="24"/>
          <w:szCs w:val="24"/>
          <w:lang w:val="en-US" w:eastAsia="pt-BR"/>
        </w:rPr>
      </w:pPr>
      <w:r w:rsidRPr="007B6D51">
        <w:rPr>
          <w:rFonts w:ascii="Times New Roman" w:hAnsi="Times New Roman" w:cs="Times New Roman"/>
          <w:i/>
          <w:iCs/>
          <w:sz w:val="24"/>
          <w:szCs w:val="24"/>
          <w:lang w:val="en-US" w:eastAsia="pt-BR"/>
        </w:rPr>
        <w:t xml:space="preserve">Assessing turnover and </w:t>
      </w:r>
      <w:proofErr w:type="spellStart"/>
      <w:r w:rsidRPr="007B6D51">
        <w:rPr>
          <w:rFonts w:ascii="Times New Roman" w:hAnsi="Times New Roman" w:cs="Times New Roman"/>
          <w:i/>
          <w:iCs/>
          <w:sz w:val="24"/>
          <w:szCs w:val="24"/>
          <w:lang w:val="en-US" w:eastAsia="pt-BR"/>
        </w:rPr>
        <w:t>nestedness</w:t>
      </w:r>
      <w:proofErr w:type="spellEnd"/>
      <w:r w:rsidRPr="007B6D51">
        <w:rPr>
          <w:rFonts w:ascii="Times New Roman" w:hAnsi="Times New Roman" w:cs="Times New Roman"/>
          <w:i/>
          <w:iCs/>
          <w:sz w:val="24"/>
          <w:szCs w:val="24"/>
          <w:lang w:val="en-US" w:eastAsia="pt-BR"/>
        </w:rPr>
        <w:t xml:space="preserve"> components of </w:t>
      </w:r>
      <w:r w:rsidR="00DB35D5" w:rsidRPr="007B6D51">
        <w:rPr>
          <w:rFonts w:ascii="Times New Roman" w:hAnsi="Times New Roman" w:cs="Times New Roman"/>
          <w:i/>
          <w:iCs/>
          <w:sz w:val="24"/>
          <w:szCs w:val="24"/>
          <w:lang w:val="en-US" w:eastAsia="pt-BR"/>
        </w:rPr>
        <w:t>taxonomic</w:t>
      </w:r>
      <w:r w:rsidRPr="007B6D51">
        <w:rPr>
          <w:rFonts w:ascii="Times New Roman" w:hAnsi="Times New Roman" w:cs="Times New Roman"/>
          <w:i/>
          <w:iCs/>
          <w:sz w:val="24"/>
          <w:szCs w:val="24"/>
          <w:lang w:val="en-US" w:eastAsia="pt-BR"/>
        </w:rPr>
        <w:t xml:space="preserve"> and phylogenetic beta diversity</w:t>
      </w:r>
    </w:p>
    <w:p w14:paraId="6483F501" w14:textId="147DC60D" w:rsidR="00757F8F" w:rsidRDefault="005859C4" w:rsidP="007B6D51">
      <w:pPr>
        <w:spacing w:after="0" w:line="480" w:lineRule="auto"/>
        <w:rPr>
          <w:rFonts w:ascii="Times New Roman" w:hAnsi="Times New Roman" w:cs="Times New Roman"/>
          <w:lang w:val="en-US"/>
        </w:rPr>
      </w:pPr>
      <w:r>
        <w:rPr>
          <w:rFonts w:ascii="Times New Roman" w:hAnsi="Times New Roman" w:cs="Times New Roman"/>
          <w:sz w:val="24"/>
          <w:szCs w:val="24"/>
          <w:lang w:val="en-US" w:eastAsia="pt-BR"/>
        </w:rPr>
        <w:t xml:space="preserve">To quantify the amount of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w:t>
      </w:r>
      <w:r w:rsidR="00A01E3B">
        <w:rPr>
          <w:rFonts w:ascii="Times New Roman" w:hAnsi="Times New Roman" w:cs="Times New Roman"/>
          <w:sz w:val="24"/>
          <w:szCs w:val="24"/>
          <w:lang w:val="en-US" w:eastAsia="pt-BR"/>
        </w:rPr>
        <w:t>in each</w:t>
      </w:r>
      <w:r>
        <w:rPr>
          <w:rFonts w:ascii="Times New Roman" w:hAnsi="Times New Roman" w:cs="Times New Roman"/>
          <w:sz w:val="24"/>
          <w:szCs w:val="24"/>
          <w:lang w:val="en-US" w:eastAsia="pt-BR"/>
        </w:rPr>
        <w:t xml:space="preserve"> </w:t>
      </w:r>
      <w:r w:rsidR="003E5DB8">
        <w:rPr>
          <w:rFonts w:ascii="Times New Roman" w:hAnsi="Times New Roman" w:cs="Times New Roman"/>
          <w:sz w:val="24"/>
          <w:szCs w:val="24"/>
          <w:lang w:val="en-US" w:eastAsia="pt-BR"/>
        </w:rPr>
        <w:t xml:space="preserve">of </w:t>
      </w:r>
      <w:r>
        <w:rPr>
          <w:rFonts w:ascii="Times New Roman" w:hAnsi="Times New Roman" w:cs="Times New Roman"/>
          <w:sz w:val="24"/>
          <w:szCs w:val="24"/>
          <w:lang w:val="en-US" w:eastAsia="pt-BR"/>
        </w:rPr>
        <w:t xml:space="preserve">the two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asins, and </w:t>
      </w:r>
      <w:r w:rsidR="00A01E3B">
        <w:rPr>
          <w:rFonts w:ascii="Times New Roman" w:hAnsi="Times New Roman" w:cs="Times New Roman"/>
          <w:sz w:val="24"/>
          <w:szCs w:val="24"/>
          <w:lang w:val="en-US" w:eastAsia="pt-BR"/>
        </w:rPr>
        <w:t xml:space="preserve">to determine </w:t>
      </w:r>
      <w:r>
        <w:rPr>
          <w:rFonts w:ascii="Times New Roman" w:hAnsi="Times New Roman" w:cs="Times New Roman"/>
          <w:sz w:val="24"/>
          <w:szCs w:val="24"/>
          <w:lang w:val="en-US" w:eastAsia="pt-BR"/>
        </w:rPr>
        <w:t>how much</w:t>
      </w:r>
      <w:r w:rsidR="00A01E3B">
        <w:rPr>
          <w:rFonts w:ascii="Times New Roman" w:hAnsi="Times New Roman" w:cs="Times New Roman"/>
          <w:sz w:val="24"/>
          <w:szCs w:val="24"/>
          <w:lang w:val="en-US" w:eastAsia="pt-BR"/>
        </w:rPr>
        <w:t xml:space="preserve"> of it</w:t>
      </w:r>
      <w:r>
        <w:rPr>
          <w:rFonts w:ascii="Times New Roman" w:hAnsi="Times New Roman" w:cs="Times New Roman"/>
          <w:sz w:val="24"/>
          <w:szCs w:val="24"/>
          <w:lang w:val="en-US" w:eastAsia="pt-BR"/>
        </w:rPr>
        <w:t xml:space="preserve"> is due to </w:t>
      </w:r>
      <w:r w:rsidR="00C954D5">
        <w:rPr>
          <w:rFonts w:ascii="Times New Roman" w:hAnsi="Times New Roman" w:cs="Times New Roman"/>
          <w:sz w:val="24"/>
          <w:szCs w:val="24"/>
          <w:lang w:val="en-US" w:eastAsia="pt-BR"/>
        </w:rPr>
        <w:t>differences in richness (</w:t>
      </w:r>
      <w:proofErr w:type="spellStart"/>
      <w:r>
        <w:rPr>
          <w:rFonts w:ascii="Times New Roman" w:hAnsi="Times New Roman" w:cs="Times New Roman"/>
          <w:sz w:val="24"/>
          <w:szCs w:val="24"/>
          <w:lang w:val="en-US" w:eastAsia="pt-BR"/>
        </w:rPr>
        <w:t>nestedness</w:t>
      </w:r>
      <w:proofErr w:type="spellEnd"/>
      <w:r w:rsidR="00C954D5">
        <w:rPr>
          <w:rFonts w:ascii="Times New Roman" w:hAnsi="Times New Roman" w:cs="Times New Roman"/>
          <w:sz w:val="24"/>
          <w:szCs w:val="24"/>
          <w:lang w:val="en-US" w:eastAsia="pt-BR"/>
        </w:rPr>
        <w:t xml:space="preserve"> component)</w:t>
      </w:r>
      <w:r>
        <w:rPr>
          <w:rFonts w:ascii="Times New Roman" w:hAnsi="Times New Roman" w:cs="Times New Roman"/>
          <w:sz w:val="24"/>
          <w:szCs w:val="24"/>
          <w:lang w:val="en-US" w:eastAsia="pt-BR"/>
        </w:rPr>
        <w:t xml:space="preserve"> and </w:t>
      </w:r>
      <w:r w:rsidR="00C954D5">
        <w:rPr>
          <w:rFonts w:ascii="Times New Roman" w:hAnsi="Times New Roman" w:cs="Times New Roman"/>
          <w:sz w:val="24"/>
          <w:szCs w:val="24"/>
          <w:lang w:val="en-US" w:eastAsia="pt-BR"/>
        </w:rPr>
        <w:t>species replacement (</w:t>
      </w:r>
      <w:r>
        <w:rPr>
          <w:rFonts w:ascii="Times New Roman" w:hAnsi="Times New Roman" w:cs="Times New Roman"/>
          <w:sz w:val="24"/>
          <w:szCs w:val="24"/>
          <w:lang w:val="en-US" w:eastAsia="pt-BR"/>
        </w:rPr>
        <w:t>turnover</w:t>
      </w:r>
      <w:r w:rsidR="00DB35D5">
        <w:rPr>
          <w:rFonts w:ascii="Times New Roman" w:hAnsi="Times New Roman" w:cs="Times New Roman"/>
          <w:sz w:val="24"/>
          <w:szCs w:val="24"/>
          <w:lang w:val="en-US" w:eastAsia="pt-BR"/>
        </w:rPr>
        <w:t xml:space="preserve"> component</w:t>
      </w:r>
      <w:r w:rsidR="00C954D5">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xml:space="preserve">, we </w:t>
      </w:r>
      <w:r w:rsidR="00C954D5">
        <w:rPr>
          <w:rFonts w:ascii="Times New Roman" w:hAnsi="Times New Roman" w:cs="Times New Roman"/>
          <w:sz w:val="24"/>
          <w:szCs w:val="24"/>
          <w:lang w:val="en-US" w:eastAsia="pt-BR"/>
        </w:rPr>
        <w:t xml:space="preserve">used </w:t>
      </w:r>
      <w:r w:rsidR="00DB35D5">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method proposed by </w:t>
      </w:r>
      <w:r w:rsidR="00DB35D5">
        <w:rPr>
          <w:rFonts w:ascii="Times New Roman" w:hAnsi="Times New Roman" w:cs="Times New Roman"/>
          <w:sz w:val="24"/>
          <w:szCs w:val="24"/>
          <w:lang w:val="en-US" w:eastAsia="pt-BR"/>
        </w:rPr>
        <w:fldChar w:fldCharType="begin" w:fldLock="1"/>
      </w:r>
      <w:r w:rsidR="00DF1C87">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(14)","plainTextFormattedCitation":"(14)","previouslyFormattedCitation":"(13)"},"properties":{"noteIndex":0},"schema":"https://github.com/citation-style-language/schema/raw/master/csl-citation.json"}</w:instrText>
      </w:r>
      <w:r w:rsidR="00DB35D5">
        <w:rPr>
          <w:rFonts w:ascii="Times New Roman" w:hAnsi="Times New Roman" w:cs="Times New Roman"/>
          <w:sz w:val="24"/>
          <w:szCs w:val="24"/>
          <w:lang w:val="en-US" w:eastAsia="pt-BR"/>
        </w:rPr>
        <w:fldChar w:fldCharType="separate"/>
      </w:r>
      <w:r w:rsidR="00DF1C87" w:rsidRPr="00DF1C87">
        <w:rPr>
          <w:rFonts w:ascii="Times New Roman" w:hAnsi="Times New Roman" w:cs="Times New Roman"/>
          <w:noProof/>
          <w:sz w:val="24"/>
          <w:szCs w:val="24"/>
          <w:lang w:val="en-US" w:eastAsia="pt-BR"/>
        </w:rPr>
        <w:t>(14)</w:t>
      </w:r>
      <w:r w:rsidR="00DB35D5">
        <w:rPr>
          <w:rFonts w:ascii="Times New Roman" w:hAnsi="Times New Roman" w:cs="Times New Roman"/>
          <w:sz w:val="24"/>
          <w:szCs w:val="24"/>
          <w:lang w:val="en-US" w:eastAsia="pt-BR"/>
        </w:rPr>
        <w:fldChar w:fldCharType="end"/>
      </w:r>
      <w:ins w:id="35" w:author="Wagner Vicentin" w:date="2020-04-25T15:56:00Z">
        <w:r w:rsidR="00632090">
          <w:rPr>
            <w:rFonts w:ascii="Times New Roman" w:hAnsi="Times New Roman" w:cs="Times New Roman"/>
            <w:sz w:val="24"/>
            <w:szCs w:val="24"/>
            <w:lang w:val="en-US" w:eastAsia="pt-BR"/>
          </w:rPr>
          <w:t xml:space="preserve"> </w:t>
        </w:r>
      </w:ins>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 </w:t>
      </w:r>
      <w:r w:rsidR="00C954D5">
        <w:rPr>
          <w:rFonts w:ascii="Times New Roman" w:hAnsi="Times New Roman" w:cs="Times New Roman"/>
          <w:sz w:val="24"/>
          <w:szCs w:val="24"/>
          <w:lang w:val="en-US" w:eastAsia="pt-BR"/>
        </w:rPr>
        <w:t>Through this method t</w:t>
      </w:r>
      <w:r w:rsidR="00E53DA9">
        <w:rPr>
          <w:rFonts w:ascii="Times New Roman" w:hAnsi="Times New Roman" w:cs="Times New Roman"/>
          <w:sz w:val="24"/>
          <w:szCs w:val="24"/>
          <w:lang w:val="en-US" w:eastAsia="pt-BR"/>
        </w:rPr>
        <w:t xml:space="preserve">otal beta diversity is calculated as being the pairwise </w:t>
      </w:r>
      <w:r w:rsidR="008A3DCD">
        <w:rPr>
          <w:rFonts w:ascii="Times New Roman" w:hAnsi="Times New Roman" w:cs="Times New Roman"/>
          <w:sz w:val="24"/>
          <w:szCs w:val="24"/>
          <w:lang w:val="en-US" w:eastAsia="pt-BR"/>
        </w:rPr>
        <w:t xml:space="preserve">dissimilarity </w:t>
      </w:r>
      <w:r w:rsidR="002215B2">
        <w:rPr>
          <w:rFonts w:ascii="Times New Roman" w:hAnsi="Times New Roman" w:cs="Times New Roman"/>
          <w:sz w:val="24"/>
          <w:szCs w:val="24"/>
          <w:lang w:val="en-US" w:eastAsia="pt-BR"/>
        </w:rPr>
        <w:t xml:space="preserve">among sites </w:t>
      </w:r>
      <w:r w:rsidR="008A3DCD">
        <w:rPr>
          <w:rFonts w:ascii="Times New Roman" w:hAnsi="Times New Roman" w:cs="Times New Roman"/>
          <w:sz w:val="24"/>
          <w:szCs w:val="24"/>
          <w:lang w:val="en-US" w:eastAsia="pt-BR"/>
        </w:rPr>
        <w:t>obtained through Sorensen index</w:t>
      </w:r>
      <w:r w:rsidR="002215B2">
        <w:rPr>
          <w:rFonts w:ascii="Times New Roman" w:hAnsi="Times New Roman" w:cs="Times New Roman"/>
          <w:sz w:val="24"/>
          <w:szCs w:val="24"/>
          <w:lang w:val="en-US" w:eastAsia="pt-BR"/>
        </w:rPr>
        <w:t xml:space="preserve"> (ref </w:t>
      </w:r>
      <w:proofErr w:type="spellStart"/>
      <w:proofErr w:type="gramStart"/>
      <w:r w:rsidR="002215B2">
        <w:rPr>
          <w:rFonts w:ascii="Times New Roman" w:hAnsi="Times New Roman" w:cs="Times New Roman"/>
          <w:sz w:val="24"/>
          <w:szCs w:val="24"/>
          <w:lang w:val="en-US" w:eastAsia="pt-BR"/>
        </w:rPr>
        <w:t>sorensen</w:t>
      </w:r>
      <w:proofErr w:type="spellEnd"/>
      <w:proofErr w:type="gramEnd"/>
      <w:r w:rsidR="002215B2">
        <w:rPr>
          <w:rFonts w:ascii="Times New Roman" w:hAnsi="Times New Roman" w:cs="Times New Roman"/>
          <w:sz w:val="24"/>
          <w:szCs w:val="24"/>
          <w:lang w:val="en-US" w:eastAsia="pt-BR"/>
        </w:rPr>
        <w:t>)</w:t>
      </w:r>
      <w:r w:rsidR="008A3DCD">
        <w:rPr>
          <w:rFonts w:ascii="Times New Roman" w:hAnsi="Times New Roman" w:cs="Times New Roman"/>
          <w:sz w:val="24"/>
          <w:szCs w:val="24"/>
          <w:lang w:val="en-US" w:eastAsia="pt-BR"/>
        </w:rPr>
        <w:t xml:space="preserve">. The turnover is represented by Simpson </w:t>
      </w:r>
      <w:r w:rsidR="008B158E">
        <w:rPr>
          <w:rFonts w:ascii="Times New Roman" w:hAnsi="Times New Roman" w:cs="Times New Roman"/>
          <w:sz w:val="24"/>
          <w:szCs w:val="24"/>
          <w:lang w:val="en-US" w:eastAsia="pt-BR"/>
        </w:rPr>
        <w:t>index</w:t>
      </w:r>
      <w:r w:rsidR="002215B2">
        <w:rPr>
          <w:rFonts w:ascii="Times New Roman" w:hAnsi="Times New Roman" w:cs="Times New Roman"/>
          <w:sz w:val="24"/>
          <w:szCs w:val="24"/>
          <w:lang w:val="en-US" w:eastAsia="pt-BR"/>
        </w:rPr>
        <w:t xml:space="preserve"> (ref </w:t>
      </w:r>
      <w:proofErr w:type="spellStart"/>
      <w:r w:rsidR="002215B2">
        <w:rPr>
          <w:rFonts w:ascii="Times New Roman" w:hAnsi="Times New Roman" w:cs="Times New Roman"/>
          <w:sz w:val="24"/>
          <w:szCs w:val="24"/>
          <w:lang w:val="en-US" w:eastAsia="pt-BR"/>
        </w:rPr>
        <w:t>simpsom</w:t>
      </w:r>
      <w:proofErr w:type="spellEnd"/>
      <w:r w:rsidR="002215B2">
        <w:rPr>
          <w:rFonts w:ascii="Times New Roman" w:hAnsi="Times New Roman" w:cs="Times New Roman"/>
          <w:sz w:val="24"/>
          <w:szCs w:val="24"/>
          <w:lang w:val="en-US" w:eastAsia="pt-BR"/>
        </w:rPr>
        <w:t>)</w:t>
      </w:r>
      <w:r w:rsidR="008B158E">
        <w:rPr>
          <w:rFonts w:ascii="Times New Roman" w:hAnsi="Times New Roman" w:cs="Times New Roman"/>
          <w:sz w:val="24"/>
          <w:szCs w:val="24"/>
          <w:lang w:val="en-US" w:eastAsia="pt-BR"/>
        </w:rPr>
        <w:t xml:space="preserve"> and correspond to the dissimilarity among a pair of sites (or communities) </w:t>
      </w:r>
      <w:r w:rsidR="005A274E">
        <w:rPr>
          <w:rFonts w:ascii="Times New Roman" w:hAnsi="Times New Roman" w:cs="Times New Roman"/>
          <w:sz w:val="24"/>
          <w:szCs w:val="24"/>
          <w:lang w:val="en-US" w:eastAsia="pt-BR"/>
        </w:rPr>
        <w:t>removing the effect caused by</w:t>
      </w:r>
      <w:r w:rsidR="008B158E">
        <w:rPr>
          <w:rFonts w:ascii="Times New Roman" w:hAnsi="Times New Roman" w:cs="Times New Roman"/>
          <w:sz w:val="24"/>
          <w:szCs w:val="24"/>
          <w:lang w:val="en-US" w:eastAsia="pt-BR"/>
        </w:rPr>
        <w:t xml:space="preserve"> richness differences. </w:t>
      </w:r>
      <w:r w:rsidR="002215B2">
        <w:rPr>
          <w:rFonts w:ascii="Times New Roman" w:hAnsi="Times New Roman" w:cs="Times New Roman"/>
          <w:sz w:val="24"/>
          <w:szCs w:val="24"/>
          <w:lang w:val="en-US" w:eastAsia="pt-BR"/>
        </w:rPr>
        <w:t xml:space="preserve">Finally, </w:t>
      </w:r>
      <w:proofErr w:type="spellStart"/>
      <w:r w:rsidR="00F50597">
        <w:rPr>
          <w:rFonts w:ascii="Times New Roman" w:hAnsi="Times New Roman" w:cs="Times New Roman"/>
          <w:sz w:val="24"/>
          <w:szCs w:val="24"/>
          <w:lang w:val="en-US" w:eastAsia="pt-BR"/>
        </w:rPr>
        <w:t>nestedness</w:t>
      </w:r>
      <w:proofErr w:type="spellEnd"/>
      <w:r w:rsidR="002215B2">
        <w:rPr>
          <w:rFonts w:ascii="Times New Roman" w:hAnsi="Times New Roman" w:cs="Times New Roman"/>
          <w:sz w:val="24"/>
          <w:szCs w:val="24"/>
          <w:lang w:val="en-US" w:eastAsia="pt-BR"/>
        </w:rPr>
        <w:t xml:space="preserve"> component was </w:t>
      </w:r>
      <w:r w:rsidR="00F50597">
        <w:rPr>
          <w:rFonts w:ascii="Times New Roman" w:hAnsi="Times New Roman" w:cs="Times New Roman"/>
          <w:sz w:val="24"/>
          <w:szCs w:val="24"/>
          <w:lang w:val="en-US" w:eastAsia="pt-BR"/>
        </w:rPr>
        <w:t xml:space="preserve">obtained through the </w:t>
      </w:r>
      <w:r w:rsidR="003760AC">
        <w:rPr>
          <w:rFonts w:ascii="Times New Roman" w:hAnsi="Times New Roman" w:cs="Times New Roman"/>
          <w:sz w:val="24"/>
          <w:szCs w:val="24"/>
          <w:lang w:val="en-US" w:eastAsia="pt-BR"/>
        </w:rPr>
        <w:t xml:space="preserve">subtraction of </w:t>
      </w:r>
      <w:r w:rsidR="002215B2">
        <w:rPr>
          <w:rFonts w:ascii="Times New Roman" w:hAnsi="Times New Roman" w:cs="Times New Roman"/>
          <w:sz w:val="24"/>
          <w:szCs w:val="24"/>
          <w:lang w:val="en-US" w:eastAsia="pt-BR"/>
        </w:rPr>
        <w:t>turnover</w:t>
      </w:r>
      <w:r w:rsidR="00522E4D">
        <w:rPr>
          <w:rFonts w:ascii="Times New Roman" w:hAnsi="Times New Roman" w:cs="Times New Roman"/>
          <w:sz w:val="24"/>
          <w:szCs w:val="24"/>
          <w:lang w:val="en-US" w:eastAsia="pt-BR"/>
        </w:rPr>
        <w:t xml:space="preserve"> component (Simpson)</w:t>
      </w:r>
      <w:r w:rsidR="002215B2">
        <w:rPr>
          <w:rFonts w:ascii="Times New Roman" w:hAnsi="Times New Roman" w:cs="Times New Roman"/>
          <w:sz w:val="24"/>
          <w:szCs w:val="24"/>
          <w:lang w:val="en-US" w:eastAsia="pt-BR"/>
        </w:rPr>
        <w:t xml:space="preserve"> from total beta diversity (Sorensen)</w:t>
      </w:r>
      <w:r w:rsidR="00522E4D">
        <w:rPr>
          <w:rFonts w:ascii="Times New Roman" w:hAnsi="Times New Roman" w:cs="Times New Roman"/>
          <w:sz w:val="24"/>
          <w:szCs w:val="24"/>
          <w:lang w:val="en-US" w:eastAsia="pt-BR"/>
        </w:rPr>
        <w:t>.</w:t>
      </w:r>
      <w:r w:rsidR="006B0CD0">
        <w:rPr>
          <w:rFonts w:ascii="Times New Roman" w:hAnsi="Times New Roman" w:cs="Times New Roman"/>
          <w:sz w:val="24"/>
          <w:szCs w:val="24"/>
          <w:lang w:val="en-US" w:eastAsia="pt-BR"/>
        </w:rPr>
        <w:t xml:space="preserve"> B</w:t>
      </w:r>
      <w:r w:rsidR="00203303">
        <w:rPr>
          <w:rFonts w:ascii="Times New Roman" w:hAnsi="Times New Roman" w:cs="Times New Roman"/>
          <w:sz w:val="24"/>
          <w:szCs w:val="24"/>
          <w:lang w:val="en-US" w:eastAsia="pt-BR"/>
        </w:rPr>
        <w:t xml:space="preserve">eta diversity </w:t>
      </w:r>
      <w:r>
        <w:rPr>
          <w:rFonts w:ascii="Times New Roman" w:hAnsi="Times New Roman" w:cs="Times New Roman"/>
          <w:sz w:val="24"/>
          <w:szCs w:val="24"/>
          <w:lang w:val="en-US" w:eastAsia="pt-BR"/>
        </w:rPr>
        <w:t xml:space="preserve">values </w:t>
      </w:r>
      <w:r w:rsidR="003926FC">
        <w:rPr>
          <w:rFonts w:ascii="Times New Roman" w:hAnsi="Times New Roman" w:cs="Times New Roman"/>
          <w:sz w:val="24"/>
          <w:szCs w:val="24"/>
          <w:lang w:val="en-US" w:eastAsia="pt-BR"/>
        </w:rPr>
        <w:t>ranged from</w:t>
      </w:r>
      <w:r>
        <w:rPr>
          <w:rFonts w:ascii="Times New Roman" w:hAnsi="Times New Roman" w:cs="Times New Roman"/>
          <w:sz w:val="24"/>
          <w:szCs w:val="24"/>
          <w:lang w:val="en-US" w:eastAsia="pt-BR"/>
        </w:rPr>
        <w:t xml:space="preserve"> 0 </w:t>
      </w:r>
      <w:r w:rsidR="003926FC">
        <w:rPr>
          <w:rFonts w:ascii="Times New Roman" w:hAnsi="Times New Roman" w:cs="Times New Roman"/>
          <w:sz w:val="24"/>
          <w:szCs w:val="24"/>
          <w:lang w:val="en-US" w:eastAsia="pt-BR"/>
        </w:rPr>
        <w:t xml:space="preserve">to </w:t>
      </w:r>
      <w:r>
        <w:rPr>
          <w:rFonts w:ascii="Times New Roman" w:hAnsi="Times New Roman" w:cs="Times New Roman"/>
          <w:sz w:val="24"/>
          <w:szCs w:val="24"/>
          <w:lang w:val="en-US" w:eastAsia="pt-BR"/>
        </w:rPr>
        <w:t xml:space="preserve">1, where </w:t>
      </w:r>
      <w:r w:rsidR="00397378">
        <w:rPr>
          <w:rFonts w:ascii="Times New Roman" w:hAnsi="Times New Roman" w:cs="Times New Roman"/>
          <w:sz w:val="24"/>
          <w:szCs w:val="24"/>
          <w:lang w:val="en-US" w:eastAsia="pt-BR"/>
        </w:rPr>
        <w:t>1</w:t>
      </w:r>
      <w:r>
        <w:rPr>
          <w:rFonts w:ascii="Times New Roman" w:hAnsi="Times New Roman" w:cs="Times New Roman"/>
          <w:sz w:val="24"/>
          <w:szCs w:val="24"/>
          <w:lang w:val="en-US" w:eastAsia="pt-BR"/>
        </w:rPr>
        <w:t xml:space="preserve"> correspond to completely different communities. </w:t>
      </w:r>
      <w:r w:rsidR="005A274E">
        <w:rPr>
          <w:rFonts w:ascii="Times New Roman" w:hAnsi="Times New Roman" w:cs="Times New Roman"/>
          <w:sz w:val="24"/>
          <w:szCs w:val="24"/>
          <w:lang w:val="en-US" w:eastAsia="pt-BR"/>
        </w:rPr>
        <w:t>We used an occurrence community matrix (presence/absence) and the phylogenetic hypothesis presented in Figure 2 to obtain all components of taxonomic and phylogenetic beta diversity.</w:t>
      </w:r>
    </w:p>
    <w:p w14:paraId="2324ABB6" w14:textId="47865559" w:rsidR="00804462" w:rsidRDefault="00757F8F" w:rsidP="00757F8F">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sz w:val="24"/>
          <w:szCs w:val="24"/>
          <w:lang w:val="en-US" w:eastAsia="pt-BR"/>
        </w:rPr>
        <w:tab/>
        <w:t>We</w:t>
      </w:r>
      <w:r w:rsidR="005859C4">
        <w:rPr>
          <w:rFonts w:ascii="Times New Roman" w:hAnsi="Times New Roman" w:cs="Times New Roman"/>
          <w:color w:val="000000"/>
          <w:sz w:val="24"/>
          <w:szCs w:val="24"/>
          <w:lang w:val="en-US" w:eastAsia="pt-BR"/>
        </w:rPr>
        <w:t xml:space="preserve"> </w:t>
      </w:r>
      <w:r w:rsidR="0047201D">
        <w:rPr>
          <w:rFonts w:ascii="Times New Roman" w:hAnsi="Times New Roman" w:cs="Times New Roman"/>
          <w:color w:val="000000"/>
          <w:sz w:val="24"/>
          <w:szCs w:val="24"/>
          <w:lang w:val="en-US" w:eastAsia="pt-BR"/>
        </w:rPr>
        <w:t>analyze</w:t>
      </w:r>
      <w:r>
        <w:rPr>
          <w:rFonts w:ascii="Times New Roman" w:hAnsi="Times New Roman" w:cs="Times New Roman"/>
          <w:color w:val="000000"/>
          <w:sz w:val="24"/>
          <w:szCs w:val="24"/>
          <w:lang w:val="en-US" w:eastAsia="pt-BR"/>
        </w:rPr>
        <w:t>d</w:t>
      </w:r>
      <w:r w:rsidR="0047201D">
        <w:rPr>
          <w:rFonts w:ascii="Times New Roman" w:hAnsi="Times New Roman" w:cs="Times New Roman"/>
          <w:color w:val="000000"/>
          <w:sz w:val="24"/>
          <w:szCs w:val="24"/>
          <w:lang w:val="en-US" w:eastAsia="pt-BR"/>
        </w:rPr>
        <w:t xml:space="preserve"> </w:t>
      </w:r>
      <w:r w:rsidR="005859C4">
        <w:rPr>
          <w:rFonts w:ascii="Times New Roman" w:hAnsi="Times New Roman" w:cs="Times New Roman"/>
          <w:color w:val="000000"/>
          <w:sz w:val="24"/>
          <w:szCs w:val="24"/>
          <w:lang w:val="en-US" w:eastAsia="pt-BR"/>
        </w:rPr>
        <w:t>the relation</w:t>
      </w:r>
      <w:r w:rsidR="00B50324">
        <w:rPr>
          <w:rFonts w:ascii="Times New Roman" w:hAnsi="Times New Roman" w:cs="Times New Roman"/>
          <w:color w:val="000000"/>
          <w:sz w:val="24"/>
          <w:szCs w:val="24"/>
          <w:lang w:val="en-US" w:eastAsia="pt-BR"/>
        </w:rPr>
        <w:t>ship</w:t>
      </w:r>
      <w:r w:rsidR="005859C4">
        <w:rPr>
          <w:rFonts w:ascii="Times New Roman" w:hAnsi="Times New Roman" w:cs="Times New Roman"/>
          <w:color w:val="000000"/>
          <w:sz w:val="24"/>
          <w:szCs w:val="24"/>
          <w:lang w:val="en-US" w:eastAsia="pt-BR"/>
        </w:rPr>
        <w:t xml:space="preserve"> between environmental</w:t>
      </w:r>
      <w:r>
        <w:rPr>
          <w:rFonts w:ascii="Times New Roman" w:hAnsi="Times New Roman" w:cs="Times New Roman"/>
          <w:color w:val="000000"/>
          <w:sz w:val="24"/>
          <w:szCs w:val="24"/>
          <w:lang w:val="en-US" w:eastAsia="pt-BR"/>
        </w:rPr>
        <w:t xml:space="preserve"> and biogeographical</w:t>
      </w:r>
      <w:r w:rsidR="00523793">
        <w:rPr>
          <w:rFonts w:ascii="Times New Roman" w:hAnsi="Times New Roman" w:cs="Times New Roman"/>
          <w:color w:val="000000"/>
          <w:sz w:val="24"/>
          <w:szCs w:val="24"/>
          <w:lang w:val="en-US" w:eastAsia="pt-BR"/>
        </w:rPr>
        <w:t xml:space="preserve"> (basins)</w:t>
      </w:r>
      <w:r w:rsidR="005859C4">
        <w:rPr>
          <w:rFonts w:ascii="Times New Roman" w:hAnsi="Times New Roman" w:cs="Times New Roman"/>
          <w:color w:val="000000"/>
          <w:sz w:val="24"/>
          <w:szCs w:val="24"/>
          <w:lang w:val="en-US" w:eastAsia="pt-BR"/>
        </w:rPr>
        <w:t xml:space="preserve"> variables and patterns of spatial distribution of different components of </w:t>
      </w:r>
      <w:r w:rsidR="0047201D">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and </w:t>
      </w:r>
      <w:r w:rsidR="0047201D">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47201D">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diversity </w:t>
      </w:r>
      <w:r w:rsidR="00523793">
        <w:rPr>
          <w:rFonts w:ascii="Times New Roman" w:hAnsi="Times New Roman" w:cs="Times New Roman"/>
          <w:color w:val="000000"/>
          <w:sz w:val="24"/>
          <w:szCs w:val="24"/>
          <w:lang w:val="en-US" w:eastAsia="pt-BR"/>
        </w:rPr>
        <w:t>through the use of</w:t>
      </w:r>
      <w:r w:rsidR="00ED65F5">
        <w:rPr>
          <w:rFonts w:ascii="Times New Roman" w:hAnsi="Times New Roman" w:cs="Times New Roman"/>
          <w:color w:val="000000"/>
          <w:sz w:val="24"/>
          <w:szCs w:val="24"/>
          <w:lang w:val="en-US" w:eastAsia="pt-BR"/>
        </w:rPr>
        <w:t xml:space="preserve"> a </w:t>
      </w:r>
      <w:proofErr w:type="spellStart"/>
      <w:r w:rsidR="00ED65F5">
        <w:rPr>
          <w:rFonts w:ascii="Times New Roman" w:hAnsi="Times New Roman" w:cs="Times New Roman"/>
          <w:color w:val="000000"/>
          <w:sz w:val="24"/>
          <w:szCs w:val="24"/>
          <w:lang w:val="en-US" w:eastAsia="pt-BR"/>
        </w:rPr>
        <w:t>permutational</w:t>
      </w:r>
      <w:proofErr w:type="spellEnd"/>
      <w:r w:rsidR="00ED65F5">
        <w:rPr>
          <w:rFonts w:ascii="Times New Roman" w:hAnsi="Times New Roman" w:cs="Times New Roman"/>
          <w:color w:val="000000"/>
          <w:sz w:val="24"/>
          <w:szCs w:val="24"/>
          <w:lang w:val="en-US" w:eastAsia="pt-BR"/>
        </w:rPr>
        <w:t xml:space="preserve"> multivariate analysis of variance </w:t>
      </w:r>
      <w:r w:rsidR="001176F0">
        <w:rPr>
          <w:rFonts w:ascii="Times New Roman" w:hAnsi="Times New Roman" w:cs="Times New Roman"/>
          <w:color w:val="000000"/>
          <w:sz w:val="24"/>
          <w:szCs w:val="24"/>
          <w:lang w:val="en-US" w:eastAsia="pt-BR"/>
        </w:rPr>
        <w:t>with</w:t>
      </w:r>
      <w:r w:rsidR="00ED65F5">
        <w:rPr>
          <w:rFonts w:ascii="Times New Roman" w:hAnsi="Times New Roman" w:cs="Times New Roman"/>
          <w:color w:val="000000"/>
          <w:sz w:val="24"/>
          <w:szCs w:val="24"/>
          <w:lang w:val="en-US" w:eastAsia="pt-BR"/>
        </w:rPr>
        <w:t xml:space="preserve"> distance matrices (</w:t>
      </w:r>
      <w:r w:rsidR="00493352" w:rsidRPr="007B6D51">
        <w:rPr>
          <w:rFonts w:ascii="Times New Roman" w:hAnsi="Times New Roman" w:cs="Times New Roman"/>
          <w:i/>
          <w:iCs/>
          <w:color w:val="000000"/>
          <w:sz w:val="24"/>
          <w:szCs w:val="24"/>
          <w:lang w:val="en-US" w:eastAsia="pt-BR"/>
        </w:rPr>
        <w:t>a</w:t>
      </w:r>
      <w:r w:rsidR="00ED65F5" w:rsidRPr="007B6D51">
        <w:rPr>
          <w:rFonts w:ascii="Times New Roman" w:hAnsi="Times New Roman" w:cs="Times New Roman"/>
          <w:i/>
          <w:iCs/>
          <w:color w:val="000000"/>
          <w:sz w:val="24"/>
          <w:szCs w:val="24"/>
          <w:lang w:val="en-US" w:eastAsia="pt-BR"/>
        </w:rPr>
        <w:t>donis</w:t>
      </w:r>
      <w:r w:rsidR="00493352">
        <w:rPr>
          <w:rFonts w:ascii="Times New Roman" w:hAnsi="Times New Roman" w:cs="Times New Roman"/>
          <w:i/>
          <w:iCs/>
          <w:color w:val="000000"/>
          <w:sz w:val="24"/>
          <w:szCs w:val="24"/>
          <w:lang w:val="en-US" w:eastAsia="pt-BR"/>
        </w:rPr>
        <w:t xml:space="preserve">2 </w:t>
      </w:r>
      <w:r w:rsidR="00493352">
        <w:rPr>
          <w:rFonts w:ascii="Times New Roman" w:hAnsi="Times New Roman" w:cs="Times New Roman"/>
          <w:color w:val="000000"/>
          <w:sz w:val="24"/>
          <w:szCs w:val="24"/>
          <w:lang w:val="en-US" w:eastAsia="pt-BR"/>
        </w:rPr>
        <w:t>function in vegan package</w:t>
      </w:r>
      <w:r w:rsidR="007A0400">
        <w:rPr>
          <w:rFonts w:ascii="Times New Roman" w:hAnsi="Times New Roman" w:cs="Times New Roman"/>
          <w:color w:val="000000"/>
          <w:sz w:val="24"/>
          <w:szCs w:val="24"/>
          <w:lang w:val="en-US" w:eastAsia="pt-BR"/>
        </w:rPr>
        <w:t>, Anderson</w:t>
      </w:r>
      <w:r w:rsidR="009D2274">
        <w:rPr>
          <w:rFonts w:ascii="Times New Roman" w:hAnsi="Times New Roman" w:cs="Times New Roman"/>
          <w:color w:val="000000"/>
          <w:sz w:val="24"/>
          <w:szCs w:val="24"/>
          <w:lang w:val="en-US" w:eastAsia="pt-BR"/>
        </w:rPr>
        <w:t>, 2002</w:t>
      </w:r>
      <w:r w:rsidR="00ED65F5">
        <w:rPr>
          <w:rFonts w:ascii="Times New Roman" w:hAnsi="Times New Roman" w:cs="Times New Roman"/>
          <w:color w:val="000000"/>
          <w:sz w:val="24"/>
          <w:szCs w:val="24"/>
          <w:lang w:val="en-US" w:eastAsia="pt-BR"/>
        </w:rPr>
        <w:t xml:space="preserve"> </w:t>
      </w:r>
      <w:r w:rsidR="007A0400">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(15)","plainTextFormattedCitation":"(15)","previouslyFormattedCitation":"(14)"},"properties":{"noteIndex":0},"schema":"https://github.com/citation-style-language/schema/raw/master/csl-citation.json"}</w:instrText>
      </w:r>
      <w:r w:rsidR="007A0400">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(15)</w:t>
      </w:r>
      <w:r w:rsidR="007A0400">
        <w:rPr>
          <w:rFonts w:ascii="Times New Roman" w:hAnsi="Times New Roman" w:cs="Times New Roman"/>
          <w:color w:val="000000"/>
          <w:sz w:val="24"/>
          <w:szCs w:val="24"/>
          <w:lang w:val="en-US" w:eastAsia="pt-BR"/>
        </w:rPr>
        <w:fldChar w:fldCharType="end"/>
      </w:r>
      <w:r w:rsidR="00ED65F5">
        <w:rPr>
          <w:rFonts w:ascii="Times New Roman" w:hAnsi="Times New Roman" w:cs="Times New Roman"/>
          <w:color w:val="000000"/>
          <w:sz w:val="24"/>
          <w:szCs w:val="24"/>
          <w:lang w:val="en-US" w:eastAsia="pt-BR"/>
        </w:rPr>
        <w:t>)</w:t>
      </w:r>
      <w:r w:rsidR="005859C4">
        <w:rPr>
          <w:rFonts w:ascii="Times New Roman" w:hAnsi="Times New Roman" w:cs="Times New Roman"/>
          <w:color w:val="000000"/>
          <w:sz w:val="24"/>
          <w:szCs w:val="24"/>
          <w:lang w:val="en-US" w:eastAsia="pt-BR"/>
        </w:rPr>
        <w:t xml:space="preserve">. </w:t>
      </w:r>
      <w:r w:rsidR="009D2274">
        <w:rPr>
          <w:rFonts w:ascii="Times New Roman" w:hAnsi="Times New Roman" w:cs="Times New Roman"/>
          <w:color w:val="000000"/>
          <w:sz w:val="24"/>
          <w:szCs w:val="24"/>
          <w:lang w:val="en-US" w:eastAsia="pt-BR"/>
        </w:rPr>
        <w:t xml:space="preserve">We used the adonis2 function presented in vegan, </w:t>
      </w:r>
      <w:r w:rsidR="00336BB1">
        <w:rPr>
          <w:rFonts w:ascii="Times New Roman" w:hAnsi="Times New Roman" w:cs="Times New Roman"/>
          <w:color w:val="000000"/>
          <w:sz w:val="24"/>
          <w:szCs w:val="24"/>
          <w:lang w:val="en-US" w:eastAsia="pt-BR"/>
        </w:rPr>
        <w:t xml:space="preserve">opting to </w:t>
      </w:r>
      <w:r w:rsidR="00336BB1">
        <w:rPr>
          <w:rFonts w:ascii="Times New Roman" w:hAnsi="Times New Roman" w:cs="Times New Roman"/>
          <w:color w:val="000000"/>
          <w:sz w:val="24"/>
          <w:szCs w:val="24"/>
          <w:lang w:val="en-US" w:eastAsia="pt-BR"/>
        </w:rPr>
        <w:lastRenderedPageBreak/>
        <w:t xml:space="preserve">evaluate the marginal effects of each variable, </w:t>
      </w:r>
      <w:r w:rsidR="00072F1E">
        <w:rPr>
          <w:rFonts w:ascii="Times New Roman" w:hAnsi="Times New Roman" w:cs="Times New Roman"/>
          <w:color w:val="000000"/>
          <w:sz w:val="24"/>
          <w:szCs w:val="24"/>
          <w:lang w:val="en-US" w:eastAsia="pt-BR"/>
        </w:rPr>
        <w:t>that correspond to</w:t>
      </w:r>
      <w:r w:rsidR="00336BB1">
        <w:rPr>
          <w:rFonts w:ascii="Times New Roman" w:hAnsi="Times New Roman" w:cs="Times New Roman"/>
          <w:color w:val="000000"/>
          <w:sz w:val="24"/>
          <w:szCs w:val="24"/>
          <w:lang w:val="en-US" w:eastAsia="pt-BR"/>
        </w:rPr>
        <w:t xml:space="preserve"> the effect of each variable when controlling the effects of all other variables in the model</w:t>
      </w:r>
      <w:r w:rsidR="005859C4">
        <w:rPr>
          <w:rFonts w:ascii="Times New Roman" w:hAnsi="Times New Roman" w:cs="Times New Roman"/>
          <w:color w:val="000000"/>
          <w:sz w:val="24"/>
          <w:szCs w:val="24"/>
          <w:lang w:val="en-US" w:eastAsia="pt-BR"/>
        </w:rPr>
        <w:t>.</w:t>
      </w:r>
    </w:p>
    <w:p w14:paraId="1EC73443" w14:textId="79A8AAE2" w:rsidR="005859C4" w:rsidRPr="00B76C81" w:rsidRDefault="00804462" w:rsidP="007B6D51">
      <w:pPr>
        <w:spacing w:after="0" w:line="480" w:lineRule="auto"/>
        <w:ind w:firstLine="708"/>
        <w:rPr>
          <w:rFonts w:ascii="Times New Roman" w:hAnsi="Times New Roman" w:cs="Times New Roman"/>
          <w:sz w:val="24"/>
          <w:szCs w:val="24"/>
          <w:lang w:val="en-US" w:eastAsia="pt-BR"/>
          <w:rPrChange w:id="36" w:author="Wagner Vicentin" w:date="2020-04-25T14:43:00Z">
            <w:rPr>
              <w:rFonts w:ascii="Times New Roman" w:hAnsi="Times New Roman" w:cs="Times New Roman"/>
              <w:sz w:val="24"/>
              <w:szCs w:val="24"/>
              <w:lang w:eastAsia="pt-BR"/>
            </w:rPr>
          </w:rPrChange>
        </w:rPr>
      </w:pPr>
      <w:r>
        <w:rPr>
          <w:rFonts w:ascii="Times New Roman" w:hAnsi="Times New Roman" w:cs="Times New Roman"/>
          <w:color w:val="000000"/>
          <w:sz w:val="24"/>
          <w:szCs w:val="24"/>
          <w:lang w:val="en-US" w:eastAsia="pt-BR"/>
        </w:rPr>
        <w:t xml:space="preserve">We tested the hypothesis </w:t>
      </w:r>
      <w:r w:rsidR="00683B48">
        <w:rPr>
          <w:rFonts w:ascii="Times New Roman" w:hAnsi="Times New Roman" w:cs="Times New Roman"/>
          <w:color w:val="000000"/>
          <w:sz w:val="24"/>
          <w:szCs w:val="24"/>
          <w:lang w:val="en-US" w:eastAsia="pt-BR"/>
        </w:rPr>
        <w:t xml:space="preserve">that Paraguay </w:t>
      </w:r>
      <w:r w:rsidR="00F2544A">
        <w:rPr>
          <w:rFonts w:ascii="Times New Roman" w:hAnsi="Times New Roman" w:cs="Times New Roman"/>
          <w:color w:val="000000"/>
          <w:sz w:val="24"/>
          <w:szCs w:val="24"/>
          <w:lang w:val="en-US" w:eastAsia="pt-BR"/>
        </w:rPr>
        <w:t xml:space="preserve">fish fauna </w:t>
      </w:r>
      <w:r w:rsidR="00683B48">
        <w:rPr>
          <w:rFonts w:ascii="Times New Roman" w:hAnsi="Times New Roman" w:cs="Times New Roman"/>
          <w:color w:val="000000"/>
          <w:sz w:val="24"/>
          <w:szCs w:val="24"/>
          <w:lang w:val="en-US" w:eastAsia="pt-BR"/>
        </w:rPr>
        <w:t xml:space="preserve">were </w:t>
      </w:r>
      <w:r w:rsidR="00F2544A">
        <w:rPr>
          <w:rFonts w:ascii="Times New Roman" w:hAnsi="Times New Roman" w:cs="Times New Roman"/>
          <w:color w:val="000000"/>
          <w:sz w:val="24"/>
          <w:szCs w:val="24"/>
          <w:lang w:val="en-US" w:eastAsia="pt-BR"/>
        </w:rPr>
        <w:t>more variable</w:t>
      </w:r>
      <w:r w:rsidR="00683B48">
        <w:rPr>
          <w:rFonts w:ascii="Times New Roman" w:hAnsi="Times New Roman" w:cs="Times New Roman"/>
          <w:color w:val="000000"/>
          <w:sz w:val="24"/>
          <w:szCs w:val="24"/>
          <w:lang w:val="en-US" w:eastAsia="pt-BR"/>
        </w:rPr>
        <w:t xml:space="preserve"> than </w:t>
      </w:r>
      <w:r w:rsidR="00F2544A">
        <w:rPr>
          <w:rFonts w:ascii="Times New Roman" w:hAnsi="Times New Roman" w:cs="Times New Roman"/>
          <w:color w:val="000000"/>
          <w:sz w:val="24"/>
          <w:szCs w:val="24"/>
          <w:lang w:val="en-US" w:eastAsia="pt-BR"/>
        </w:rPr>
        <w:t xml:space="preserve">that in </w:t>
      </w:r>
      <w:r w:rsidR="00683B48">
        <w:rPr>
          <w:rFonts w:ascii="Times New Roman" w:hAnsi="Times New Roman" w:cs="Times New Roman"/>
          <w:color w:val="000000"/>
          <w:sz w:val="24"/>
          <w:szCs w:val="24"/>
          <w:lang w:val="en-US" w:eastAsia="pt-BR"/>
        </w:rPr>
        <w:t xml:space="preserve">Paraná through the use of </w:t>
      </w:r>
      <w:r w:rsidR="009C225A">
        <w:rPr>
          <w:rFonts w:ascii="Times New Roman" w:hAnsi="Times New Roman" w:cs="Times New Roman"/>
          <w:color w:val="000000"/>
          <w:sz w:val="24"/>
          <w:szCs w:val="24"/>
          <w:lang w:val="en-US" w:eastAsia="pt-BR"/>
        </w:rPr>
        <w:t xml:space="preserve">a multivariate analysis of </w:t>
      </w:r>
      <w:r w:rsidR="00493352">
        <w:rPr>
          <w:rFonts w:ascii="Times New Roman" w:hAnsi="Times New Roman" w:cs="Times New Roman"/>
          <w:color w:val="000000"/>
          <w:sz w:val="24"/>
          <w:szCs w:val="24"/>
          <w:lang w:val="en-US" w:eastAsia="pt-BR"/>
        </w:rPr>
        <w:t>homogeneity</w:t>
      </w:r>
      <w:r w:rsidR="009C225A">
        <w:rPr>
          <w:rFonts w:ascii="Times New Roman" w:hAnsi="Times New Roman" w:cs="Times New Roman"/>
          <w:color w:val="000000"/>
          <w:sz w:val="24"/>
          <w:szCs w:val="24"/>
          <w:lang w:val="en-US" w:eastAsia="pt-BR"/>
        </w:rPr>
        <w:t xml:space="preserve"> of </w:t>
      </w:r>
      <w:r w:rsidR="001D0055">
        <w:rPr>
          <w:rFonts w:ascii="Times New Roman" w:hAnsi="Times New Roman" w:cs="Times New Roman"/>
          <w:color w:val="000000"/>
          <w:sz w:val="24"/>
          <w:szCs w:val="24"/>
          <w:lang w:val="en-US" w:eastAsia="pt-BR"/>
        </w:rPr>
        <w:t>groups dispersion</w:t>
      </w:r>
      <w:r w:rsidR="007A0895">
        <w:rPr>
          <w:rFonts w:ascii="Times New Roman" w:hAnsi="Times New Roman" w:cs="Times New Roman"/>
          <w:color w:val="000000"/>
          <w:sz w:val="24"/>
          <w:szCs w:val="24"/>
          <w:lang w:val="en-US" w:eastAsia="pt-BR"/>
        </w:rPr>
        <w:t xml:space="preserve"> </w:t>
      </w:r>
      <w:r w:rsidR="007A0895">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(16)","plainTextFormattedCitation":"(16)","previouslyFormattedCitation":"(15)"},"properties":{"noteIndex":0},"schema":"https://github.com/citation-style-language/schema/raw/master/csl-citation.json"}</w:instrText>
      </w:r>
      <w:r w:rsidR="007A0895">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(16)</w:t>
      </w:r>
      <w:r w:rsidR="007A0895">
        <w:rPr>
          <w:rFonts w:ascii="Times New Roman" w:hAnsi="Times New Roman" w:cs="Times New Roman"/>
          <w:color w:val="000000"/>
          <w:sz w:val="24"/>
          <w:szCs w:val="24"/>
          <w:lang w:val="en-US" w:eastAsia="pt-BR"/>
        </w:rPr>
        <w:fldChar w:fldCharType="end"/>
      </w:r>
      <w:r w:rsidR="007A0895">
        <w:rPr>
          <w:rFonts w:ascii="Times New Roman" w:hAnsi="Times New Roman" w:cs="Times New Roman"/>
          <w:color w:val="000000"/>
          <w:sz w:val="24"/>
          <w:szCs w:val="24"/>
          <w:lang w:val="en-US" w:eastAsia="pt-BR"/>
        </w:rPr>
        <w:t xml:space="preserve"> (Anderson, 2006)</w:t>
      </w:r>
      <w:r w:rsidR="003E3E9D">
        <w:rPr>
          <w:rFonts w:ascii="Times New Roman" w:hAnsi="Times New Roman" w:cs="Times New Roman"/>
          <w:color w:val="000000"/>
          <w:sz w:val="24"/>
          <w:szCs w:val="24"/>
          <w:lang w:val="en-US" w:eastAsia="pt-BR"/>
        </w:rPr>
        <w:t xml:space="preserve">. </w:t>
      </w:r>
      <w:r w:rsidR="00773A2E">
        <w:rPr>
          <w:rFonts w:ascii="Times New Roman" w:hAnsi="Times New Roman" w:cs="Times New Roman"/>
          <w:color w:val="000000"/>
          <w:sz w:val="24"/>
          <w:szCs w:val="24"/>
          <w:lang w:val="en-US" w:eastAsia="pt-BR"/>
        </w:rPr>
        <w:t xml:space="preserve">We performed this test using </w:t>
      </w:r>
      <w:proofErr w:type="spellStart"/>
      <w:r w:rsidR="00773A2E" w:rsidRPr="007B6D51">
        <w:rPr>
          <w:rFonts w:ascii="Times New Roman" w:hAnsi="Times New Roman" w:cs="Times New Roman"/>
          <w:i/>
          <w:iCs/>
          <w:color w:val="000000"/>
          <w:sz w:val="24"/>
          <w:szCs w:val="24"/>
          <w:lang w:val="en-US" w:eastAsia="pt-BR"/>
        </w:rPr>
        <w:t>betadisper</w:t>
      </w:r>
      <w:proofErr w:type="spellEnd"/>
      <w:r w:rsidR="00773A2E">
        <w:rPr>
          <w:rFonts w:ascii="Times New Roman" w:hAnsi="Times New Roman" w:cs="Times New Roman"/>
          <w:color w:val="000000"/>
          <w:sz w:val="24"/>
          <w:szCs w:val="24"/>
          <w:lang w:val="en-US" w:eastAsia="pt-BR"/>
        </w:rPr>
        <w:t xml:space="preserve"> function from vegan package. </w:t>
      </w:r>
      <w:r w:rsidR="00F2544A">
        <w:rPr>
          <w:rFonts w:ascii="Times New Roman" w:hAnsi="Times New Roman" w:cs="Times New Roman"/>
          <w:color w:val="000000"/>
          <w:sz w:val="24"/>
          <w:szCs w:val="24"/>
          <w:lang w:val="en-US" w:eastAsia="pt-BR"/>
        </w:rPr>
        <w:t>T</w:t>
      </w:r>
      <w:r w:rsidR="00773A2E">
        <w:rPr>
          <w:rFonts w:ascii="Times New Roman" w:hAnsi="Times New Roman" w:cs="Times New Roman"/>
          <w:color w:val="000000"/>
          <w:sz w:val="24"/>
          <w:szCs w:val="24"/>
          <w:lang w:val="en-US" w:eastAsia="pt-BR"/>
        </w:rPr>
        <w:t>he analysis</w:t>
      </w:r>
      <w:r w:rsidR="00F2544A">
        <w:rPr>
          <w:rFonts w:ascii="Times New Roman" w:hAnsi="Times New Roman" w:cs="Times New Roman"/>
          <w:color w:val="000000"/>
          <w:sz w:val="24"/>
          <w:szCs w:val="24"/>
          <w:lang w:val="en-US" w:eastAsia="pt-BR"/>
        </w:rPr>
        <w:t xml:space="preserve"> consists in</w:t>
      </w:r>
      <w:r w:rsidR="00773A2E">
        <w:rPr>
          <w:rFonts w:ascii="Times New Roman" w:hAnsi="Times New Roman" w:cs="Times New Roman"/>
          <w:color w:val="000000"/>
          <w:sz w:val="24"/>
          <w:szCs w:val="24"/>
          <w:lang w:val="en-US" w:eastAsia="pt-BR"/>
        </w:rPr>
        <w:t xml:space="preserve"> </w:t>
      </w:r>
      <w:r w:rsidR="00E72F4C">
        <w:rPr>
          <w:rFonts w:ascii="Times New Roman" w:hAnsi="Times New Roman" w:cs="Times New Roman"/>
          <w:color w:val="000000"/>
          <w:sz w:val="24"/>
          <w:szCs w:val="24"/>
          <w:lang w:val="en-US" w:eastAsia="pt-BR"/>
        </w:rPr>
        <w:t>calculate</w:t>
      </w:r>
      <w:r w:rsidR="00773A2E">
        <w:rPr>
          <w:rFonts w:ascii="Times New Roman" w:hAnsi="Times New Roman" w:cs="Times New Roman"/>
          <w:color w:val="000000"/>
          <w:sz w:val="24"/>
          <w:szCs w:val="24"/>
          <w:lang w:val="en-US" w:eastAsia="pt-BR"/>
        </w:rPr>
        <w:t xml:space="preserve"> the</w:t>
      </w:r>
      <w:r w:rsidR="00E72F4C">
        <w:rPr>
          <w:rFonts w:ascii="Times New Roman" w:hAnsi="Times New Roman" w:cs="Times New Roman"/>
          <w:color w:val="000000"/>
          <w:sz w:val="24"/>
          <w:szCs w:val="24"/>
          <w:lang w:val="en-US" w:eastAsia="pt-BR"/>
        </w:rPr>
        <w:t xml:space="preserve"> mean</w:t>
      </w:r>
      <w:r w:rsidR="00773A2E">
        <w:rPr>
          <w:rFonts w:ascii="Times New Roman" w:hAnsi="Times New Roman" w:cs="Times New Roman"/>
          <w:color w:val="000000"/>
          <w:sz w:val="24"/>
          <w:szCs w:val="24"/>
          <w:lang w:val="en-US" w:eastAsia="pt-BR"/>
        </w:rPr>
        <w:t xml:space="preserve"> distance </w:t>
      </w:r>
      <w:r w:rsidR="007A6641">
        <w:rPr>
          <w:rFonts w:ascii="Times New Roman" w:hAnsi="Times New Roman" w:cs="Times New Roman"/>
          <w:color w:val="000000"/>
          <w:sz w:val="24"/>
          <w:szCs w:val="24"/>
          <w:lang w:val="en-US" w:eastAsia="pt-BR"/>
        </w:rPr>
        <w:t xml:space="preserve">of </w:t>
      </w:r>
      <w:r w:rsidR="00C17D81">
        <w:rPr>
          <w:rFonts w:ascii="Times New Roman" w:hAnsi="Times New Roman" w:cs="Times New Roman"/>
          <w:color w:val="000000"/>
          <w:sz w:val="24"/>
          <w:szCs w:val="24"/>
          <w:lang w:val="en-US" w:eastAsia="pt-BR"/>
        </w:rPr>
        <w:t>sample unit</w:t>
      </w:r>
      <w:r w:rsidR="00E72F4C">
        <w:rPr>
          <w:rFonts w:ascii="Times New Roman" w:hAnsi="Times New Roman" w:cs="Times New Roman"/>
          <w:color w:val="000000"/>
          <w:sz w:val="24"/>
          <w:szCs w:val="24"/>
          <w:lang w:val="en-US" w:eastAsia="pt-BR"/>
        </w:rPr>
        <w:t>s to the group centroid that th</w:t>
      </w:r>
      <w:r w:rsidR="007A6641">
        <w:rPr>
          <w:rFonts w:ascii="Times New Roman" w:hAnsi="Times New Roman" w:cs="Times New Roman"/>
          <w:color w:val="000000"/>
          <w:sz w:val="24"/>
          <w:szCs w:val="24"/>
          <w:lang w:val="en-US" w:eastAsia="pt-BR"/>
        </w:rPr>
        <w:t>ese</w:t>
      </w:r>
      <w:r w:rsidR="00E72F4C">
        <w:rPr>
          <w:rFonts w:ascii="Times New Roman" w:hAnsi="Times New Roman" w:cs="Times New Roman"/>
          <w:color w:val="000000"/>
          <w:sz w:val="24"/>
          <w:szCs w:val="24"/>
          <w:lang w:val="en-US" w:eastAsia="pt-BR"/>
        </w:rPr>
        <w:t xml:space="preserve"> units </w:t>
      </w:r>
      <w:r w:rsidR="005E31E7">
        <w:rPr>
          <w:rFonts w:ascii="Times New Roman" w:hAnsi="Times New Roman" w:cs="Times New Roman"/>
          <w:color w:val="000000"/>
          <w:sz w:val="24"/>
          <w:szCs w:val="24"/>
          <w:lang w:val="en-US" w:eastAsia="pt-BR"/>
        </w:rPr>
        <w:t>belong.</w:t>
      </w:r>
      <w:r w:rsidR="00055DCD">
        <w:rPr>
          <w:rFonts w:ascii="Times New Roman" w:hAnsi="Times New Roman" w:cs="Times New Roman"/>
          <w:color w:val="000000"/>
          <w:sz w:val="24"/>
          <w:szCs w:val="24"/>
          <w:lang w:val="en-US" w:eastAsia="pt-BR"/>
        </w:rPr>
        <w:t xml:space="preserve"> </w:t>
      </w:r>
      <w:r w:rsidR="00A33C20">
        <w:rPr>
          <w:rFonts w:ascii="Times New Roman" w:hAnsi="Times New Roman" w:cs="Times New Roman"/>
          <w:color w:val="000000"/>
          <w:sz w:val="24"/>
          <w:szCs w:val="24"/>
          <w:lang w:val="en-US" w:eastAsia="pt-BR"/>
        </w:rPr>
        <w:t xml:space="preserve">We </w:t>
      </w:r>
      <w:r w:rsidR="003C34A1">
        <w:rPr>
          <w:rFonts w:ascii="Times New Roman" w:hAnsi="Times New Roman" w:cs="Times New Roman"/>
          <w:color w:val="000000"/>
          <w:sz w:val="24"/>
          <w:szCs w:val="24"/>
          <w:lang w:val="en-US" w:eastAsia="pt-BR"/>
        </w:rPr>
        <w:t>performed this analysis using</w:t>
      </w:r>
      <w:r w:rsidR="00A33C20">
        <w:rPr>
          <w:rFonts w:ascii="Times New Roman" w:hAnsi="Times New Roman" w:cs="Times New Roman"/>
          <w:color w:val="000000"/>
          <w:sz w:val="24"/>
          <w:szCs w:val="24"/>
          <w:lang w:val="en-US" w:eastAsia="pt-BR"/>
        </w:rPr>
        <w:t xml:space="preserve"> </w:t>
      </w:r>
      <w:proofErr w:type="spellStart"/>
      <w:r w:rsidR="00A33C20">
        <w:rPr>
          <w:rFonts w:ascii="Times New Roman" w:hAnsi="Times New Roman" w:cs="Times New Roman"/>
          <w:color w:val="000000"/>
          <w:sz w:val="24"/>
          <w:szCs w:val="24"/>
          <w:lang w:val="en-US" w:eastAsia="pt-BR"/>
        </w:rPr>
        <w:t>betadisper</w:t>
      </w:r>
      <w:proofErr w:type="spellEnd"/>
      <w:r w:rsidR="00A33C20">
        <w:rPr>
          <w:rFonts w:ascii="Times New Roman" w:hAnsi="Times New Roman" w:cs="Times New Roman"/>
          <w:color w:val="000000"/>
          <w:sz w:val="24"/>
          <w:szCs w:val="24"/>
          <w:lang w:val="en-US" w:eastAsia="pt-BR"/>
        </w:rPr>
        <w:t xml:space="preserve"> function </w:t>
      </w:r>
      <w:r w:rsidR="003C34A1">
        <w:rPr>
          <w:rFonts w:ascii="Times New Roman" w:hAnsi="Times New Roman" w:cs="Times New Roman"/>
          <w:color w:val="000000"/>
          <w:sz w:val="24"/>
          <w:szCs w:val="24"/>
          <w:lang w:val="en-US" w:eastAsia="pt-BR"/>
        </w:rPr>
        <w:t xml:space="preserve">with </w:t>
      </w:r>
      <w:r w:rsidR="00A33C20">
        <w:rPr>
          <w:rFonts w:ascii="Times New Roman" w:hAnsi="Times New Roman" w:cs="Times New Roman"/>
          <w:color w:val="000000"/>
          <w:sz w:val="24"/>
          <w:szCs w:val="24"/>
          <w:lang w:val="en-US" w:eastAsia="pt-BR"/>
        </w:rPr>
        <w:t xml:space="preserve">distance matrices that contain the pairwise </w:t>
      </w:r>
      <w:r w:rsidR="003C34A1">
        <w:rPr>
          <w:rFonts w:ascii="Times New Roman" w:hAnsi="Times New Roman" w:cs="Times New Roman"/>
          <w:color w:val="000000"/>
          <w:sz w:val="24"/>
          <w:szCs w:val="24"/>
          <w:lang w:val="en-US" w:eastAsia="pt-BR"/>
        </w:rPr>
        <w:t>dissimilarities</w:t>
      </w:r>
      <w:r w:rsidR="00A33C20">
        <w:rPr>
          <w:rFonts w:ascii="Times New Roman" w:hAnsi="Times New Roman" w:cs="Times New Roman"/>
          <w:color w:val="000000"/>
          <w:sz w:val="24"/>
          <w:szCs w:val="24"/>
          <w:lang w:val="en-US" w:eastAsia="pt-BR"/>
        </w:rPr>
        <w:t xml:space="preserve"> of each stream regarding the total, the turnover and the </w:t>
      </w:r>
      <w:proofErr w:type="spellStart"/>
      <w:r w:rsidR="00A33C20">
        <w:rPr>
          <w:rFonts w:ascii="Times New Roman" w:hAnsi="Times New Roman" w:cs="Times New Roman"/>
          <w:color w:val="000000"/>
          <w:sz w:val="24"/>
          <w:szCs w:val="24"/>
          <w:lang w:val="en-US" w:eastAsia="pt-BR"/>
        </w:rPr>
        <w:t>nestedness</w:t>
      </w:r>
      <w:proofErr w:type="spellEnd"/>
      <w:r w:rsidR="00A33C20">
        <w:rPr>
          <w:rFonts w:ascii="Times New Roman" w:hAnsi="Times New Roman" w:cs="Times New Roman"/>
          <w:color w:val="000000"/>
          <w:sz w:val="24"/>
          <w:szCs w:val="24"/>
          <w:lang w:val="en-US" w:eastAsia="pt-BR"/>
        </w:rPr>
        <w:t xml:space="preserve"> component of taxonomic and phylogenetic beta diversity. </w:t>
      </w:r>
      <w:r w:rsidR="005C68A2">
        <w:rPr>
          <w:rFonts w:ascii="Times New Roman" w:hAnsi="Times New Roman" w:cs="Times New Roman"/>
          <w:color w:val="000000"/>
          <w:sz w:val="24"/>
          <w:szCs w:val="24"/>
          <w:lang w:val="en-US" w:eastAsia="pt-BR"/>
        </w:rPr>
        <w:t>We</w:t>
      </w:r>
      <w:r w:rsidR="00055DCD">
        <w:rPr>
          <w:rFonts w:ascii="Times New Roman" w:hAnsi="Times New Roman" w:cs="Times New Roman"/>
          <w:color w:val="000000"/>
          <w:sz w:val="24"/>
          <w:szCs w:val="24"/>
          <w:lang w:val="en-US" w:eastAsia="pt-BR"/>
        </w:rPr>
        <w:t xml:space="preserve"> test </w:t>
      </w:r>
      <w:ins w:id="37" w:author="Wagner Vicentin" w:date="2020-04-25T16:03:00Z">
        <w:r w:rsidR="00632090">
          <w:rPr>
            <w:rFonts w:ascii="Times New Roman" w:hAnsi="Times New Roman" w:cs="Times New Roman"/>
            <w:color w:val="000000"/>
            <w:sz w:val="24"/>
            <w:szCs w:val="24"/>
            <w:lang w:val="en-US" w:eastAsia="pt-BR"/>
          </w:rPr>
          <w:t xml:space="preserve">if </w:t>
        </w:r>
      </w:ins>
      <w:r w:rsidR="004B6A92">
        <w:rPr>
          <w:rFonts w:ascii="Times New Roman" w:hAnsi="Times New Roman" w:cs="Times New Roman"/>
          <w:color w:val="000000"/>
          <w:sz w:val="24"/>
          <w:szCs w:val="24"/>
          <w:lang w:val="en-US" w:eastAsia="pt-BR"/>
        </w:rPr>
        <w:t xml:space="preserve">the mean distance of each group differs from one another </w:t>
      </w:r>
      <w:r w:rsidR="00661F63">
        <w:rPr>
          <w:rFonts w:ascii="Times New Roman" w:hAnsi="Times New Roman" w:cs="Times New Roman"/>
          <w:color w:val="000000"/>
          <w:sz w:val="24"/>
          <w:szCs w:val="24"/>
          <w:lang w:val="en-US" w:eastAsia="pt-BR"/>
        </w:rPr>
        <w:t>by</w:t>
      </w:r>
      <w:r w:rsidR="004B6A92">
        <w:rPr>
          <w:rFonts w:ascii="Times New Roman" w:hAnsi="Times New Roman" w:cs="Times New Roman"/>
          <w:color w:val="000000"/>
          <w:sz w:val="24"/>
          <w:szCs w:val="24"/>
          <w:lang w:val="en-US" w:eastAsia="pt-BR"/>
        </w:rPr>
        <w:t xml:space="preserve"> perform</w:t>
      </w:r>
      <w:r w:rsidR="00661F63">
        <w:rPr>
          <w:rFonts w:ascii="Times New Roman" w:hAnsi="Times New Roman" w:cs="Times New Roman"/>
          <w:color w:val="000000"/>
          <w:sz w:val="24"/>
          <w:szCs w:val="24"/>
          <w:lang w:val="en-US" w:eastAsia="pt-BR"/>
        </w:rPr>
        <w:t>ing</w:t>
      </w:r>
      <w:r w:rsidR="004B6A92">
        <w:rPr>
          <w:rFonts w:ascii="Times New Roman" w:hAnsi="Times New Roman" w:cs="Times New Roman"/>
          <w:color w:val="000000"/>
          <w:sz w:val="24"/>
          <w:szCs w:val="24"/>
          <w:lang w:val="en-US" w:eastAsia="pt-BR"/>
        </w:rPr>
        <w:t xml:space="preserve"> a </w:t>
      </w:r>
      <w:r w:rsidR="00F2544A">
        <w:rPr>
          <w:rFonts w:ascii="Times New Roman" w:hAnsi="Times New Roman" w:cs="Times New Roman"/>
          <w:color w:val="000000"/>
          <w:sz w:val="24"/>
          <w:szCs w:val="24"/>
          <w:lang w:val="en-US" w:eastAsia="pt-BR"/>
        </w:rPr>
        <w:t>permutation test</w:t>
      </w:r>
      <w:r w:rsidR="00661F63">
        <w:rPr>
          <w:rFonts w:ascii="Times New Roman" w:hAnsi="Times New Roman" w:cs="Times New Roman"/>
          <w:color w:val="000000"/>
          <w:sz w:val="24"/>
          <w:szCs w:val="24"/>
          <w:lang w:val="en-US" w:eastAsia="pt-BR"/>
        </w:rPr>
        <w:t>,</w:t>
      </w:r>
      <w:r w:rsidR="005E31E7">
        <w:rPr>
          <w:rFonts w:ascii="Times New Roman" w:hAnsi="Times New Roman" w:cs="Times New Roman"/>
          <w:color w:val="000000"/>
          <w:sz w:val="24"/>
          <w:szCs w:val="24"/>
          <w:lang w:val="en-US" w:eastAsia="pt-BR"/>
        </w:rPr>
        <w:t xml:space="preserve"> </w:t>
      </w:r>
      <w:r w:rsidR="00946FB9">
        <w:rPr>
          <w:rFonts w:ascii="Times New Roman" w:hAnsi="Times New Roman" w:cs="Times New Roman"/>
          <w:color w:val="000000"/>
          <w:sz w:val="24"/>
          <w:szCs w:val="24"/>
          <w:lang w:val="en-US" w:eastAsia="pt-BR"/>
        </w:rPr>
        <w:t xml:space="preserve">where a </w:t>
      </w:r>
      <w:r w:rsidR="00371283">
        <w:rPr>
          <w:rFonts w:ascii="Times New Roman" w:hAnsi="Times New Roman" w:cs="Times New Roman"/>
          <w:color w:val="000000"/>
          <w:sz w:val="24"/>
          <w:szCs w:val="24"/>
          <w:lang w:val="en-US" w:eastAsia="pt-BR"/>
        </w:rPr>
        <w:t>null F distribution is generated and compared to the observed F</w:t>
      </w:r>
      <w:r w:rsidR="00661F63">
        <w:rPr>
          <w:rFonts w:ascii="Times New Roman" w:hAnsi="Times New Roman" w:cs="Times New Roman"/>
          <w:color w:val="000000"/>
          <w:sz w:val="24"/>
          <w:szCs w:val="24"/>
          <w:lang w:val="en-US" w:eastAsia="pt-BR"/>
        </w:rPr>
        <w:t xml:space="preserve"> of original distances</w:t>
      </w:r>
      <w:r w:rsidR="00C42548">
        <w:rPr>
          <w:rFonts w:ascii="Times New Roman" w:hAnsi="Times New Roman" w:cs="Times New Roman"/>
          <w:color w:val="000000"/>
          <w:sz w:val="24"/>
          <w:szCs w:val="24"/>
          <w:lang w:val="en-US" w:eastAsia="pt-BR"/>
        </w:rPr>
        <w:t xml:space="preserve"> (using </w:t>
      </w:r>
      <w:proofErr w:type="spellStart"/>
      <w:r w:rsidR="00C42548" w:rsidRPr="007B6D51">
        <w:rPr>
          <w:rFonts w:ascii="Times New Roman" w:hAnsi="Times New Roman" w:cs="Times New Roman"/>
          <w:i/>
          <w:iCs/>
          <w:color w:val="000000"/>
          <w:sz w:val="24"/>
          <w:szCs w:val="24"/>
          <w:lang w:val="en-US" w:eastAsia="pt-BR"/>
        </w:rPr>
        <w:t>permutest</w:t>
      </w:r>
      <w:proofErr w:type="spellEnd"/>
      <w:r w:rsidR="00C42548">
        <w:rPr>
          <w:rFonts w:ascii="Times New Roman" w:hAnsi="Times New Roman" w:cs="Times New Roman"/>
          <w:color w:val="000000"/>
          <w:sz w:val="24"/>
          <w:szCs w:val="24"/>
          <w:lang w:val="en-US" w:eastAsia="pt-BR"/>
        </w:rPr>
        <w:t xml:space="preserve"> function in vegan package)</w:t>
      </w:r>
      <w:r w:rsidR="00371283">
        <w:rPr>
          <w:rFonts w:ascii="Times New Roman" w:hAnsi="Times New Roman" w:cs="Times New Roman"/>
          <w:color w:val="000000"/>
          <w:sz w:val="24"/>
          <w:szCs w:val="24"/>
          <w:lang w:val="en-US" w:eastAsia="pt-BR"/>
        </w:rPr>
        <w:t xml:space="preserve">. </w:t>
      </w:r>
      <w:r w:rsidR="005859C4">
        <w:rPr>
          <w:rFonts w:ascii="Times New Roman" w:hAnsi="Times New Roman" w:cs="Times New Roman"/>
          <w:sz w:val="24"/>
          <w:szCs w:val="24"/>
          <w:lang w:val="en-US" w:eastAsia="pt-BR"/>
        </w:rPr>
        <w:t xml:space="preserve">All </w:t>
      </w:r>
      <w:r w:rsidR="003F33A9">
        <w:rPr>
          <w:rFonts w:ascii="Times New Roman" w:hAnsi="Times New Roman" w:cs="Times New Roman"/>
          <w:sz w:val="24"/>
          <w:szCs w:val="24"/>
          <w:lang w:val="en-US" w:eastAsia="pt-BR"/>
        </w:rPr>
        <w:t xml:space="preserve">analyses </w:t>
      </w:r>
      <w:r w:rsidR="005859C4">
        <w:rPr>
          <w:rFonts w:ascii="Times New Roman" w:hAnsi="Times New Roman" w:cs="Times New Roman"/>
          <w:sz w:val="24"/>
          <w:szCs w:val="24"/>
          <w:lang w:val="en-US" w:eastAsia="pt-BR"/>
        </w:rPr>
        <w:t>and calculations were performed in R (R Development Core Team, 2014)</w:t>
      </w:r>
      <w:r w:rsidR="00023019">
        <w:rPr>
          <w:rFonts w:ascii="Times New Roman" w:hAnsi="Times New Roman" w:cs="Times New Roman"/>
          <w:sz w:val="24"/>
          <w:szCs w:val="24"/>
          <w:lang w:val="en-US" w:eastAsia="pt-BR"/>
        </w:rPr>
        <w:t>. A</w:t>
      </w:r>
      <w:r w:rsidR="005859C4">
        <w:rPr>
          <w:rFonts w:ascii="Times New Roman" w:hAnsi="Times New Roman" w:cs="Times New Roman"/>
          <w:sz w:val="24"/>
          <w:szCs w:val="24"/>
          <w:lang w:val="en-US" w:eastAsia="pt-BR"/>
        </w:rPr>
        <w:t xml:space="preserve">ll p values calculated were stated as </w:t>
      </w:r>
      <w:r w:rsidR="008856A3">
        <w:rPr>
          <w:rFonts w:ascii="Times New Roman" w:hAnsi="Times New Roman" w:cs="Times New Roman"/>
          <w:sz w:val="24"/>
          <w:szCs w:val="24"/>
          <w:lang w:val="en-US" w:eastAsia="pt-BR"/>
        </w:rPr>
        <w:t xml:space="preserve">nominal </w:t>
      </w:r>
      <w:r w:rsidR="005859C4">
        <w:rPr>
          <w:rFonts w:ascii="Times New Roman" w:hAnsi="Times New Roman" w:cs="Times New Roman"/>
          <w:sz w:val="24"/>
          <w:szCs w:val="24"/>
          <w:lang w:val="en-US" w:eastAsia="pt-BR"/>
        </w:rPr>
        <w:t>α=0.05.</w:t>
      </w:r>
      <w:r w:rsidR="00952EF1">
        <w:rPr>
          <w:rFonts w:ascii="Times New Roman" w:hAnsi="Times New Roman" w:cs="Times New Roman"/>
          <w:sz w:val="24"/>
          <w:szCs w:val="24"/>
          <w:lang w:val="en-US" w:eastAsia="pt-BR"/>
        </w:rPr>
        <w:t xml:space="preserve"> All data and codes used to perform the analysis </w:t>
      </w:r>
      <w:r w:rsidR="005851BB">
        <w:rPr>
          <w:rFonts w:ascii="Times New Roman" w:hAnsi="Times New Roman" w:cs="Times New Roman"/>
          <w:sz w:val="24"/>
          <w:szCs w:val="24"/>
          <w:lang w:val="en-US" w:eastAsia="pt-BR"/>
        </w:rPr>
        <w:t>can be accessed through</w:t>
      </w:r>
      <w:r w:rsidR="00952EF1">
        <w:rPr>
          <w:rFonts w:ascii="Times New Roman" w:hAnsi="Times New Roman" w:cs="Times New Roman"/>
          <w:sz w:val="24"/>
          <w:szCs w:val="24"/>
          <w:lang w:val="en-US" w:eastAsia="pt-BR"/>
        </w:rPr>
        <w:t xml:space="preserve"> GitHub repository (</w:t>
      </w:r>
      <w:r w:rsidR="00451882" w:rsidRPr="00B76C81">
        <w:rPr>
          <w:rFonts w:ascii="Times New Roman" w:hAnsi="Times New Roman" w:cs="Times New Roman"/>
          <w:sz w:val="24"/>
          <w:szCs w:val="24"/>
          <w:lang w:val="en-US" w:eastAsia="pt-BR"/>
          <w:rPrChange w:id="38" w:author="Wagner Vicentin" w:date="2020-04-25T14:43:00Z">
            <w:rPr>
              <w:rFonts w:ascii="Times New Roman" w:hAnsi="Times New Roman" w:cs="Times New Roman"/>
              <w:sz w:val="24"/>
              <w:szCs w:val="24"/>
              <w:lang w:eastAsia="pt-BR"/>
            </w:rPr>
          </w:rPrChange>
        </w:rPr>
        <w:t>https://github.com/GabrielNakamura/MS_Parana_Paraguai</w:t>
      </w:r>
      <w:r w:rsidR="00952EF1" w:rsidRPr="00451882">
        <w:rPr>
          <w:rFonts w:ascii="Times New Roman" w:hAnsi="Times New Roman" w:cs="Times New Roman"/>
          <w:sz w:val="24"/>
          <w:szCs w:val="24"/>
          <w:lang w:val="en-US" w:eastAsia="pt-BR"/>
        </w:rPr>
        <w:t>)</w:t>
      </w:r>
      <w:r w:rsidR="00952EF1" w:rsidRPr="00DE1A7D">
        <w:rPr>
          <w:rFonts w:ascii="Times New Roman" w:hAnsi="Times New Roman" w:cs="Times New Roman"/>
          <w:sz w:val="24"/>
          <w:szCs w:val="24"/>
          <w:lang w:val="en-US" w:eastAsia="pt-BR"/>
        </w:rPr>
        <w:t>.</w:t>
      </w:r>
    </w:p>
    <w:p w14:paraId="5B2CA171" w14:textId="77777777" w:rsidR="005859C4" w:rsidRDefault="005859C4">
      <w:pPr>
        <w:spacing w:after="0" w:line="480" w:lineRule="auto"/>
        <w:jc w:val="both"/>
        <w:rPr>
          <w:rFonts w:ascii="Times New Roman" w:hAnsi="Times New Roman" w:cs="Times New Roman"/>
          <w:sz w:val="24"/>
          <w:szCs w:val="24"/>
          <w:lang w:val="en-US" w:eastAsia="pt-BR"/>
        </w:rPr>
      </w:pPr>
    </w:p>
    <w:p w14:paraId="5A3A413E" w14:textId="179452DB"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303B4EA9" w14:textId="0BD51F0C" w:rsidR="00E66474" w:rsidRDefault="00E66474">
      <w:pPr>
        <w:spacing w:after="0" w:line="480" w:lineRule="auto"/>
        <w:jc w:val="both"/>
        <w:rPr>
          <w:rFonts w:ascii="Times New Roman" w:hAnsi="Times New Roman" w:cs="Times New Roman"/>
          <w:bCs/>
          <w:color w:val="000000"/>
          <w:sz w:val="24"/>
          <w:szCs w:val="24"/>
          <w:lang w:val="en-US" w:eastAsia="pt-BR"/>
        </w:rPr>
      </w:pPr>
      <w:proofErr w:type="gramStart"/>
      <w:r>
        <w:rPr>
          <w:rFonts w:ascii="Times New Roman" w:hAnsi="Times New Roman" w:cs="Times New Roman"/>
          <w:bCs/>
          <w:color w:val="000000"/>
          <w:sz w:val="24"/>
          <w:szCs w:val="24"/>
          <w:lang w:val="en-US" w:eastAsia="pt-BR"/>
        </w:rPr>
        <w:t>We f</w:t>
      </w:r>
      <w:ins w:id="39" w:author="Wagner Vicentin" w:date="2020-04-25T16:08:00Z">
        <w:r w:rsidR="0082683E">
          <w:rPr>
            <w:rFonts w:ascii="Times New Roman" w:hAnsi="Times New Roman" w:cs="Times New Roman"/>
            <w:bCs/>
            <w:color w:val="000000"/>
            <w:sz w:val="24"/>
            <w:szCs w:val="24"/>
            <w:lang w:val="en-US" w:eastAsia="pt-BR"/>
          </w:rPr>
          <w:t>oun</w:t>
        </w:r>
      </w:ins>
      <w:del w:id="40" w:author="Wagner Vicentin" w:date="2020-04-25T16:08:00Z">
        <w:r w:rsidDel="0082683E">
          <w:rPr>
            <w:rFonts w:ascii="Times New Roman" w:hAnsi="Times New Roman" w:cs="Times New Roman"/>
            <w:bCs/>
            <w:color w:val="000000"/>
            <w:sz w:val="24"/>
            <w:szCs w:val="24"/>
            <w:lang w:val="en-US" w:eastAsia="pt-BR"/>
          </w:rPr>
          <w:delText>in</w:delText>
        </w:r>
      </w:del>
      <w:r>
        <w:rPr>
          <w:rFonts w:ascii="Times New Roman" w:hAnsi="Times New Roman" w:cs="Times New Roman"/>
          <w:bCs/>
          <w:color w:val="000000"/>
          <w:sz w:val="24"/>
          <w:szCs w:val="24"/>
          <w:lang w:val="en-US" w:eastAsia="pt-BR"/>
        </w:rPr>
        <w:t xml:space="preserve">d that the variation </w:t>
      </w:r>
      <w:r w:rsidR="0081229B">
        <w:rPr>
          <w:rFonts w:ascii="Times New Roman" w:hAnsi="Times New Roman" w:cs="Times New Roman"/>
          <w:bCs/>
          <w:color w:val="000000"/>
          <w:sz w:val="24"/>
          <w:szCs w:val="24"/>
          <w:lang w:val="en-US" w:eastAsia="pt-BR"/>
        </w:rPr>
        <w:t xml:space="preserve">in both taxonomic and phylogenetic composition </w:t>
      </w:r>
      <w:r>
        <w:rPr>
          <w:rFonts w:ascii="Times New Roman" w:hAnsi="Times New Roman" w:cs="Times New Roman"/>
          <w:bCs/>
          <w:color w:val="000000"/>
          <w:sz w:val="24"/>
          <w:szCs w:val="24"/>
          <w:lang w:val="en-US" w:eastAsia="pt-BR"/>
        </w:rPr>
        <w:t xml:space="preserve">among headwater stream fish communities </w:t>
      </w:r>
      <w:r w:rsidR="0081229B">
        <w:rPr>
          <w:rFonts w:ascii="Times New Roman" w:hAnsi="Times New Roman" w:cs="Times New Roman"/>
          <w:bCs/>
          <w:color w:val="000000"/>
          <w:sz w:val="24"/>
          <w:szCs w:val="24"/>
          <w:lang w:val="en-US" w:eastAsia="pt-BR"/>
        </w:rPr>
        <w:t>was</w:t>
      </w:r>
      <w:r>
        <w:rPr>
          <w:rFonts w:ascii="Times New Roman" w:hAnsi="Times New Roman" w:cs="Times New Roman"/>
          <w:bCs/>
          <w:color w:val="000000"/>
          <w:sz w:val="24"/>
          <w:szCs w:val="24"/>
          <w:lang w:val="en-US" w:eastAsia="pt-BR"/>
        </w:rPr>
        <w:t xml:space="preserve"> mainly due </w:t>
      </w:r>
      <w:r w:rsidR="008478EC">
        <w:rPr>
          <w:rFonts w:ascii="Times New Roman" w:hAnsi="Times New Roman" w:cs="Times New Roman"/>
          <w:bCs/>
          <w:color w:val="000000"/>
          <w:sz w:val="24"/>
          <w:szCs w:val="24"/>
          <w:lang w:val="en-US" w:eastAsia="pt-BR"/>
        </w:rPr>
        <w:t xml:space="preserve">the species </w:t>
      </w:r>
      <w:r w:rsidR="00BD159D">
        <w:rPr>
          <w:rFonts w:ascii="Times New Roman" w:hAnsi="Times New Roman" w:cs="Times New Roman"/>
          <w:bCs/>
          <w:color w:val="000000"/>
          <w:sz w:val="24"/>
          <w:szCs w:val="24"/>
          <w:lang w:val="en-US" w:eastAsia="pt-BR"/>
        </w:rPr>
        <w:t>turnover</w:t>
      </w:r>
      <w:r w:rsidR="008478EC">
        <w:rPr>
          <w:rFonts w:ascii="Times New Roman" w:hAnsi="Times New Roman" w:cs="Times New Roman"/>
          <w:bCs/>
          <w:color w:val="000000"/>
          <w:sz w:val="24"/>
          <w:szCs w:val="24"/>
          <w:lang w:val="en-US" w:eastAsia="pt-BR"/>
        </w:rPr>
        <w:t xml:space="preserve"> </w:t>
      </w:r>
      <w:r>
        <w:rPr>
          <w:rFonts w:ascii="Times New Roman" w:hAnsi="Times New Roman" w:cs="Times New Roman"/>
          <w:bCs/>
          <w:color w:val="000000"/>
          <w:sz w:val="24"/>
          <w:szCs w:val="24"/>
          <w:lang w:val="en-US" w:eastAsia="pt-BR"/>
        </w:rPr>
        <w:t>among the two basins</w:t>
      </w:r>
      <w:r w:rsidR="00985E0A">
        <w:rPr>
          <w:rFonts w:ascii="Times New Roman" w:hAnsi="Times New Roman" w:cs="Times New Roman"/>
          <w:bCs/>
          <w:color w:val="000000"/>
          <w:sz w:val="24"/>
          <w:szCs w:val="24"/>
          <w:lang w:val="en-US" w:eastAsia="pt-BR"/>
        </w:rPr>
        <w:t xml:space="preserve"> </w:t>
      </w:r>
      <w:r w:rsidR="00137597">
        <w:rPr>
          <w:rFonts w:ascii="Times New Roman" w:hAnsi="Times New Roman" w:cs="Times New Roman"/>
          <w:bCs/>
          <w:color w:val="000000"/>
          <w:sz w:val="24"/>
          <w:szCs w:val="24"/>
          <w:lang w:val="en-US" w:eastAsia="pt-BR"/>
        </w:rPr>
        <w:t xml:space="preserve">(Figure </w:t>
      </w:r>
      <w:r w:rsidR="00BD159D">
        <w:rPr>
          <w:rFonts w:ascii="Times New Roman" w:hAnsi="Times New Roman" w:cs="Times New Roman"/>
          <w:bCs/>
          <w:color w:val="000000"/>
          <w:sz w:val="24"/>
          <w:szCs w:val="24"/>
          <w:lang w:val="en-US" w:eastAsia="pt-BR"/>
        </w:rPr>
        <w:t>3</w:t>
      </w:r>
      <w:r w:rsidR="00137597">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w:t>
      </w:r>
      <w:proofErr w:type="gramEnd"/>
      <w:r w:rsidR="0081229B">
        <w:rPr>
          <w:rFonts w:ascii="Times New Roman" w:hAnsi="Times New Roman" w:cs="Times New Roman"/>
          <w:bCs/>
          <w:color w:val="000000"/>
          <w:sz w:val="24"/>
          <w:szCs w:val="24"/>
          <w:lang w:val="en-US" w:eastAsia="pt-BR"/>
        </w:rPr>
        <w:t xml:space="preserve"> </w:t>
      </w:r>
      <w:r w:rsidR="00A74F84">
        <w:rPr>
          <w:rFonts w:ascii="Times New Roman" w:hAnsi="Times New Roman" w:cs="Times New Roman"/>
          <w:bCs/>
          <w:color w:val="000000"/>
          <w:sz w:val="24"/>
          <w:szCs w:val="24"/>
          <w:lang w:val="en-US" w:eastAsia="pt-BR"/>
        </w:rPr>
        <w:t xml:space="preserve">Besides the biogeographical </w:t>
      </w:r>
      <w:r w:rsidR="000F11A1">
        <w:rPr>
          <w:rFonts w:ascii="Times New Roman" w:hAnsi="Times New Roman" w:cs="Times New Roman"/>
          <w:bCs/>
          <w:color w:val="000000"/>
          <w:sz w:val="24"/>
          <w:szCs w:val="24"/>
          <w:lang w:val="en-US" w:eastAsia="pt-BR"/>
        </w:rPr>
        <w:t xml:space="preserve">influence on stream fish </w:t>
      </w:r>
      <w:r w:rsidR="00F47932">
        <w:rPr>
          <w:rFonts w:ascii="Times New Roman" w:hAnsi="Times New Roman" w:cs="Times New Roman"/>
          <w:bCs/>
          <w:color w:val="000000"/>
          <w:sz w:val="24"/>
          <w:szCs w:val="24"/>
          <w:lang w:val="en-US" w:eastAsia="pt-BR"/>
        </w:rPr>
        <w:t>variation</w:t>
      </w:r>
      <w:r w:rsidR="000F11A1">
        <w:rPr>
          <w:rFonts w:ascii="Times New Roman" w:hAnsi="Times New Roman" w:cs="Times New Roman"/>
          <w:bCs/>
          <w:color w:val="000000"/>
          <w:sz w:val="24"/>
          <w:szCs w:val="24"/>
          <w:lang w:val="en-US" w:eastAsia="pt-BR"/>
        </w:rPr>
        <w:t xml:space="preserve"> among these streams, environmental factors also </w:t>
      </w:r>
      <w:r w:rsidR="007F379C">
        <w:rPr>
          <w:rFonts w:ascii="Times New Roman" w:hAnsi="Times New Roman" w:cs="Times New Roman"/>
          <w:bCs/>
          <w:color w:val="000000"/>
          <w:sz w:val="24"/>
          <w:szCs w:val="24"/>
          <w:lang w:val="en-US" w:eastAsia="pt-BR"/>
        </w:rPr>
        <w:t>influenced the variation in taxonomic and phylogenetic composition among streams</w:t>
      </w:r>
      <w:r w:rsidR="00F51F2C">
        <w:rPr>
          <w:rFonts w:ascii="Times New Roman" w:hAnsi="Times New Roman" w:cs="Times New Roman"/>
          <w:bCs/>
          <w:color w:val="000000"/>
          <w:sz w:val="24"/>
          <w:szCs w:val="24"/>
          <w:lang w:val="en-US" w:eastAsia="pt-BR"/>
        </w:rPr>
        <w:t>.</w:t>
      </w:r>
      <w:r w:rsidR="007F379C">
        <w:rPr>
          <w:rFonts w:ascii="Times New Roman" w:hAnsi="Times New Roman" w:cs="Times New Roman"/>
          <w:bCs/>
          <w:color w:val="000000"/>
          <w:sz w:val="24"/>
          <w:szCs w:val="24"/>
          <w:lang w:val="en-US" w:eastAsia="pt-BR"/>
        </w:rPr>
        <w:t xml:space="preserve"> </w:t>
      </w:r>
      <w:r w:rsidR="002F4020">
        <w:rPr>
          <w:rFonts w:ascii="Times New Roman" w:hAnsi="Times New Roman" w:cs="Times New Roman"/>
          <w:bCs/>
          <w:color w:val="000000"/>
          <w:sz w:val="24"/>
          <w:szCs w:val="24"/>
          <w:lang w:val="en-US" w:eastAsia="pt-BR"/>
        </w:rPr>
        <w:t>D</w:t>
      </w:r>
      <w:r w:rsidR="0019431E">
        <w:rPr>
          <w:rFonts w:ascii="Times New Roman" w:hAnsi="Times New Roman" w:cs="Times New Roman"/>
          <w:bCs/>
          <w:color w:val="000000"/>
          <w:sz w:val="24"/>
          <w:szCs w:val="24"/>
          <w:lang w:val="en-US" w:eastAsia="pt-BR"/>
        </w:rPr>
        <w:t xml:space="preserve">ifferences in pH resulted in differences of species composition that are mainly related to </w:t>
      </w:r>
      <w:r w:rsidR="00FD10E9">
        <w:rPr>
          <w:rFonts w:ascii="Times New Roman" w:hAnsi="Times New Roman" w:cs="Times New Roman"/>
          <w:bCs/>
          <w:color w:val="000000"/>
          <w:sz w:val="24"/>
          <w:szCs w:val="24"/>
          <w:lang w:val="en-US" w:eastAsia="pt-BR"/>
        </w:rPr>
        <w:t xml:space="preserve">differences in </w:t>
      </w:r>
      <w:r w:rsidR="00FE265B">
        <w:rPr>
          <w:rFonts w:ascii="Times New Roman" w:hAnsi="Times New Roman" w:cs="Times New Roman"/>
          <w:bCs/>
          <w:color w:val="000000"/>
          <w:sz w:val="24"/>
          <w:szCs w:val="24"/>
          <w:lang w:val="en-US" w:eastAsia="pt-BR"/>
        </w:rPr>
        <w:t xml:space="preserve">species </w:t>
      </w:r>
      <w:r w:rsidR="0060302D">
        <w:rPr>
          <w:rFonts w:ascii="Times New Roman" w:hAnsi="Times New Roman" w:cs="Times New Roman"/>
          <w:bCs/>
          <w:color w:val="000000"/>
          <w:sz w:val="24"/>
          <w:szCs w:val="24"/>
          <w:lang w:val="en-US" w:eastAsia="pt-BR"/>
        </w:rPr>
        <w:t>richness and the number of lineages</w:t>
      </w:r>
      <w:r w:rsidR="00591190">
        <w:rPr>
          <w:rFonts w:ascii="Times New Roman" w:hAnsi="Times New Roman" w:cs="Times New Roman"/>
          <w:bCs/>
          <w:color w:val="000000"/>
          <w:sz w:val="24"/>
          <w:szCs w:val="24"/>
          <w:lang w:val="en-US" w:eastAsia="pt-BR"/>
        </w:rPr>
        <w:t xml:space="preserve"> among streams (Table 1 and 2)</w:t>
      </w:r>
      <w:r w:rsidR="00FE265B">
        <w:rPr>
          <w:rFonts w:ascii="Times New Roman" w:hAnsi="Times New Roman" w:cs="Times New Roman"/>
          <w:bCs/>
          <w:color w:val="000000"/>
          <w:sz w:val="24"/>
          <w:szCs w:val="24"/>
          <w:lang w:val="en-US" w:eastAsia="pt-BR"/>
        </w:rPr>
        <w:t xml:space="preserve">, being that streams with high </w:t>
      </w:r>
      <w:r w:rsidR="0060302D">
        <w:rPr>
          <w:rFonts w:ascii="Times New Roman" w:hAnsi="Times New Roman" w:cs="Times New Roman"/>
          <w:bCs/>
          <w:color w:val="000000"/>
          <w:sz w:val="24"/>
          <w:szCs w:val="24"/>
          <w:lang w:val="en-US" w:eastAsia="pt-BR"/>
        </w:rPr>
        <w:t>pH</w:t>
      </w:r>
      <w:r w:rsidR="00FE265B">
        <w:rPr>
          <w:rFonts w:ascii="Times New Roman" w:hAnsi="Times New Roman" w:cs="Times New Roman"/>
          <w:bCs/>
          <w:color w:val="000000"/>
          <w:sz w:val="24"/>
          <w:szCs w:val="24"/>
          <w:lang w:val="en-US" w:eastAsia="pt-BR"/>
        </w:rPr>
        <w:t xml:space="preserve"> </w:t>
      </w:r>
      <w:r w:rsidR="00FE265B">
        <w:rPr>
          <w:rFonts w:ascii="Times New Roman" w:hAnsi="Times New Roman" w:cs="Times New Roman"/>
          <w:bCs/>
          <w:color w:val="000000"/>
          <w:sz w:val="24"/>
          <w:szCs w:val="24"/>
          <w:lang w:val="en-US" w:eastAsia="pt-BR"/>
        </w:rPr>
        <w:lastRenderedPageBreak/>
        <w:t xml:space="preserve">presented only a subset of </w:t>
      </w:r>
      <w:r w:rsidR="00C073E3">
        <w:rPr>
          <w:rFonts w:ascii="Times New Roman" w:hAnsi="Times New Roman" w:cs="Times New Roman"/>
          <w:bCs/>
          <w:color w:val="000000"/>
          <w:sz w:val="24"/>
          <w:szCs w:val="24"/>
          <w:lang w:val="en-US" w:eastAsia="pt-BR"/>
        </w:rPr>
        <w:t>lineages</w:t>
      </w:r>
      <w:r w:rsidR="00FE265B">
        <w:rPr>
          <w:rFonts w:ascii="Times New Roman" w:hAnsi="Times New Roman" w:cs="Times New Roman"/>
          <w:bCs/>
          <w:color w:val="000000"/>
          <w:sz w:val="24"/>
          <w:szCs w:val="24"/>
          <w:lang w:val="en-US" w:eastAsia="pt-BR"/>
        </w:rPr>
        <w:t xml:space="preserve"> of streams with low </w:t>
      </w:r>
      <w:proofErr w:type="spellStart"/>
      <w:r w:rsidR="00FE265B">
        <w:rPr>
          <w:rFonts w:ascii="Times New Roman" w:hAnsi="Times New Roman" w:cs="Times New Roman"/>
          <w:bCs/>
          <w:color w:val="000000"/>
          <w:sz w:val="24"/>
          <w:szCs w:val="24"/>
          <w:lang w:val="en-US" w:eastAsia="pt-BR"/>
        </w:rPr>
        <w:t>pH.</w:t>
      </w:r>
      <w:proofErr w:type="spellEnd"/>
      <w:r w:rsidR="0018786E">
        <w:rPr>
          <w:rFonts w:ascii="Times New Roman" w:hAnsi="Times New Roman" w:cs="Times New Roman"/>
          <w:bCs/>
          <w:color w:val="000000"/>
          <w:sz w:val="24"/>
          <w:szCs w:val="24"/>
          <w:lang w:val="en-US" w:eastAsia="pt-BR"/>
        </w:rPr>
        <w:t xml:space="preserve"> </w:t>
      </w:r>
      <w:r w:rsidR="00432DE3">
        <w:rPr>
          <w:rFonts w:ascii="Times New Roman" w:hAnsi="Times New Roman" w:cs="Times New Roman"/>
          <w:bCs/>
          <w:color w:val="000000"/>
          <w:sz w:val="24"/>
          <w:szCs w:val="24"/>
          <w:lang w:val="en-US" w:eastAsia="pt-BR"/>
        </w:rPr>
        <w:t>On the other hand</w:t>
      </w:r>
      <w:r w:rsidR="0018786E">
        <w:rPr>
          <w:rFonts w:ascii="Times New Roman" w:hAnsi="Times New Roman" w:cs="Times New Roman"/>
          <w:bCs/>
          <w:color w:val="000000"/>
          <w:sz w:val="24"/>
          <w:szCs w:val="24"/>
          <w:lang w:val="en-US" w:eastAsia="pt-BR"/>
        </w:rPr>
        <w:t xml:space="preserve">, </w:t>
      </w:r>
      <w:r w:rsidR="00A51AD7">
        <w:rPr>
          <w:rFonts w:ascii="Times New Roman" w:hAnsi="Times New Roman" w:cs="Times New Roman"/>
          <w:bCs/>
          <w:color w:val="000000"/>
          <w:sz w:val="24"/>
          <w:szCs w:val="24"/>
          <w:lang w:val="en-US" w:eastAsia="pt-BR"/>
        </w:rPr>
        <w:t xml:space="preserve">greater differences in water velocity among streams </w:t>
      </w:r>
      <w:r w:rsidR="00703408">
        <w:rPr>
          <w:rFonts w:ascii="Times New Roman" w:hAnsi="Times New Roman" w:cs="Times New Roman"/>
          <w:bCs/>
          <w:color w:val="000000"/>
          <w:sz w:val="24"/>
          <w:szCs w:val="24"/>
          <w:lang w:val="en-US" w:eastAsia="pt-BR"/>
        </w:rPr>
        <w:t>were responsible for</w:t>
      </w:r>
      <w:r w:rsidR="00757DEE">
        <w:rPr>
          <w:rFonts w:ascii="Times New Roman" w:hAnsi="Times New Roman" w:cs="Times New Roman"/>
          <w:bCs/>
          <w:color w:val="000000"/>
          <w:sz w:val="24"/>
          <w:szCs w:val="24"/>
          <w:lang w:val="en-US" w:eastAsia="pt-BR"/>
        </w:rPr>
        <w:t xml:space="preserve"> greater differences in </w:t>
      </w:r>
      <w:r w:rsidR="00EF4DD5">
        <w:rPr>
          <w:rFonts w:ascii="Times New Roman" w:hAnsi="Times New Roman" w:cs="Times New Roman"/>
          <w:bCs/>
          <w:color w:val="000000"/>
          <w:sz w:val="24"/>
          <w:szCs w:val="24"/>
          <w:lang w:val="en-US" w:eastAsia="pt-BR"/>
        </w:rPr>
        <w:t>the turnover of fish lineages among streams</w:t>
      </w:r>
      <w:r w:rsidR="00872A4C">
        <w:rPr>
          <w:rFonts w:ascii="Times New Roman" w:hAnsi="Times New Roman" w:cs="Times New Roman"/>
          <w:bCs/>
          <w:color w:val="000000"/>
          <w:sz w:val="24"/>
          <w:szCs w:val="24"/>
          <w:lang w:val="en-US" w:eastAsia="pt-BR"/>
        </w:rPr>
        <w:t xml:space="preserve"> (Table 2)</w:t>
      </w:r>
      <w:r w:rsidR="00757DEE">
        <w:rPr>
          <w:rFonts w:ascii="Times New Roman" w:hAnsi="Times New Roman" w:cs="Times New Roman"/>
          <w:bCs/>
          <w:color w:val="000000"/>
          <w:sz w:val="24"/>
          <w:szCs w:val="24"/>
          <w:lang w:val="en-US" w:eastAsia="pt-BR"/>
        </w:rPr>
        <w:t>.</w:t>
      </w:r>
    </w:p>
    <w:p w14:paraId="55F6A3CE" w14:textId="4E06FD25" w:rsidR="008E7CF7" w:rsidRPr="000C450A" w:rsidRDefault="008E7CF7">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ab/>
      </w:r>
      <w:r w:rsidR="00697FB0">
        <w:rPr>
          <w:rFonts w:ascii="Times New Roman" w:hAnsi="Times New Roman" w:cs="Times New Roman"/>
          <w:bCs/>
          <w:color w:val="000000"/>
          <w:sz w:val="24"/>
          <w:szCs w:val="24"/>
          <w:lang w:val="en-US" w:eastAsia="pt-BR"/>
        </w:rPr>
        <w:t xml:space="preserve">The higher differences in </w:t>
      </w:r>
      <w:r w:rsidR="000C43AC">
        <w:rPr>
          <w:rFonts w:ascii="Times New Roman" w:hAnsi="Times New Roman" w:cs="Times New Roman"/>
          <w:bCs/>
          <w:color w:val="000000"/>
          <w:sz w:val="24"/>
          <w:szCs w:val="24"/>
          <w:lang w:val="en-US" w:eastAsia="pt-BR"/>
        </w:rPr>
        <w:t xml:space="preserve">turnover and </w:t>
      </w:r>
      <w:proofErr w:type="spellStart"/>
      <w:r w:rsidR="000C43AC">
        <w:rPr>
          <w:rFonts w:ascii="Times New Roman" w:hAnsi="Times New Roman" w:cs="Times New Roman"/>
          <w:bCs/>
          <w:color w:val="000000"/>
          <w:sz w:val="24"/>
          <w:szCs w:val="24"/>
          <w:lang w:val="en-US" w:eastAsia="pt-BR"/>
        </w:rPr>
        <w:t>nestedness</w:t>
      </w:r>
      <w:proofErr w:type="spellEnd"/>
      <w:r w:rsidR="000C43AC">
        <w:rPr>
          <w:rFonts w:ascii="Times New Roman" w:hAnsi="Times New Roman" w:cs="Times New Roman"/>
          <w:bCs/>
          <w:color w:val="000000"/>
          <w:sz w:val="24"/>
          <w:szCs w:val="24"/>
          <w:lang w:val="en-US" w:eastAsia="pt-BR"/>
        </w:rPr>
        <w:t xml:space="preserve"> components of both taxonomic and phylogenetic diversity w</w:t>
      </w:r>
      <w:ins w:id="41" w:author="Wagner Vicentin" w:date="2020-04-25T16:11:00Z">
        <w:r w:rsidR="0082683E">
          <w:rPr>
            <w:rFonts w:ascii="Times New Roman" w:hAnsi="Times New Roman" w:cs="Times New Roman"/>
            <w:bCs/>
            <w:color w:val="000000"/>
            <w:sz w:val="24"/>
            <w:szCs w:val="24"/>
            <w:lang w:val="en-US" w:eastAsia="pt-BR"/>
          </w:rPr>
          <w:t>ere</w:t>
        </w:r>
      </w:ins>
      <w:del w:id="42" w:author="Wagner Vicentin" w:date="2020-04-25T16:11:00Z">
        <w:r w:rsidR="000C43AC" w:rsidDel="0082683E">
          <w:rPr>
            <w:rFonts w:ascii="Times New Roman" w:hAnsi="Times New Roman" w:cs="Times New Roman"/>
            <w:bCs/>
            <w:color w:val="000000"/>
            <w:sz w:val="24"/>
            <w:szCs w:val="24"/>
            <w:lang w:val="en-US" w:eastAsia="pt-BR"/>
          </w:rPr>
          <w:delText>as</w:delText>
        </w:r>
      </w:del>
      <w:r w:rsidR="000C43AC">
        <w:rPr>
          <w:rFonts w:ascii="Times New Roman" w:hAnsi="Times New Roman" w:cs="Times New Roman"/>
          <w:bCs/>
          <w:color w:val="000000"/>
          <w:sz w:val="24"/>
          <w:szCs w:val="24"/>
          <w:lang w:val="en-US" w:eastAsia="pt-BR"/>
        </w:rPr>
        <w:t xml:space="preserve"> found among </w:t>
      </w:r>
      <w:proofErr w:type="spellStart"/>
      <w:proofErr w:type="gramStart"/>
      <w:r w:rsidR="000C43AC">
        <w:rPr>
          <w:rFonts w:ascii="Times New Roman" w:hAnsi="Times New Roman" w:cs="Times New Roman"/>
          <w:bCs/>
          <w:color w:val="000000"/>
          <w:sz w:val="24"/>
          <w:szCs w:val="24"/>
          <w:lang w:val="en-US" w:eastAsia="pt-BR"/>
        </w:rPr>
        <w:t>Apa</w:t>
      </w:r>
      <w:proofErr w:type="spellEnd"/>
      <w:proofErr w:type="gramEnd"/>
      <w:r w:rsidR="000C43AC">
        <w:rPr>
          <w:rFonts w:ascii="Times New Roman" w:hAnsi="Times New Roman" w:cs="Times New Roman"/>
          <w:bCs/>
          <w:color w:val="000000"/>
          <w:sz w:val="24"/>
          <w:szCs w:val="24"/>
          <w:lang w:val="en-US" w:eastAsia="pt-BR"/>
        </w:rPr>
        <w:t xml:space="preserve"> stream</w:t>
      </w:r>
      <w:ins w:id="43" w:author="Wagner Vicentin" w:date="2020-04-30T13:17:00Z">
        <w:r w:rsidR="00547D47">
          <w:rPr>
            <w:rFonts w:ascii="Times New Roman" w:hAnsi="Times New Roman" w:cs="Times New Roman"/>
            <w:bCs/>
            <w:color w:val="000000"/>
            <w:sz w:val="24"/>
            <w:szCs w:val="24"/>
            <w:lang w:val="en-US" w:eastAsia="pt-BR"/>
          </w:rPr>
          <w:t>s</w:t>
        </w:r>
      </w:ins>
      <w:r w:rsidR="000C43AC">
        <w:rPr>
          <w:rFonts w:ascii="Times New Roman" w:hAnsi="Times New Roman" w:cs="Times New Roman"/>
          <w:bCs/>
          <w:color w:val="000000"/>
          <w:sz w:val="24"/>
          <w:szCs w:val="24"/>
          <w:lang w:val="en-US" w:eastAsia="pt-BR"/>
        </w:rPr>
        <w:t xml:space="preserve"> in </w:t>
      </w:r>
      <w:r w:rsidR="007731C7">
        <w:rPr>
          <w:rFonts w:ascii="Times New Roman" w:hAnsi="Times New Roman" w:cs="Times New Roman"/>
          <w:bCs/>
          <w:color w:val="000000"/>
          <w:sz w:val="24"/>
          <w:szCs w:val="24"/>
          <w:lang w:val="en-US" w:eastAsia="pt-BR"/>
        </w:rPr>
        <w:t>Paraguay Basin</w:t>
      </w:r>
      <w:r w:rsidR="00810418">
        <w:rPr>
          <w:rFonts w:ascii="Times New Roman" w:hAnsi="Times New Roman" w:cs="Times New Roman"/>
          <w:bCs/>
          <w:color w:val="000000"/>
          <w:sz w:val="24"/>
          <w:szCs w:val="24"/>
          <w:lang w:val="en-US" w:eastAsia="pt-BR"/>
        </w:rPr>
        <w:t xml:space="preserve"> and other streams from both Paraná and Paraguay basin</w:t>
      </w:r>
      <w:r w:rsidR="007731C7">
        <w:rPr>
          <w:rFonts w:ascii="Times New Roman" w:hAnsi="Times New Roman" w:cs="Times New Roman"/>
          <w:bCs/>
          <w:color w:val="000000"/>
          <w:sz w:val="24"/>
          <w:szCs w:val="24"/>
          <w:lang w:val="en-US" w:eastAsia="pt-BR"/>
        </w:rPr>
        <w:t>.</w:t>
      </w:r>
      <w:r w:rsidR="00FE26DB">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 xml:space="preserve">Accordingly to our analysis of </w:t>
      </w:r>
      <w:del w:id="44" w:author="Wagner Vicentin" w:date="2020-04-25T16:12:00Z">
        <w:r w:rsidR="009A189E" w:rsidDel="0082683E">
          <w:rPr>
            <w:rFonts w:ascii="Times New Roman" w:hAnsi="Times New Roman" w:cs="Times New Roman"/>
            <w:bCs/>
            <w:color w:val="000000"/>
            <w:sz w:val="24"/>
            <w:szCs w:val="24"/>
            <w:lang w:val="en-US" w:eastAsia="pt-BR"/>
          </w:rPr>
          <w:delText>homogeinety</w:delText>
        </w:r>
      </w:del>
      <w:ins w:id="45" w:author="Wagner Vicentin" w:date="2020-04-25T16:12:00Z">
        <w:r w:rsidR="0082683E">
          <w:rPr>
            <w:rFonts w:ascii="Times New Roman" w:hAnsi="Times New Roman" w:cs="Times New Roman"/>
            <w:bCs/>
            <w:color w:val="000000"/>
            <w:sz w:val="24"/>
            <w:szCs w:val="24"/>
            <w:lang w:val="en-US" w:eastAsia="pt-BR"/>
          </w:rPr>
          <w:t>homogeneity</w:t>
        </w:r>
      </w:ins>
      <w:r w:rsidR="009A189E">
        <w:rPr>
          <w:rFonts w:ascii="Times New Roman" w:hAnsi="Times New Roman" w:cs="Times New Roman"/>
          <w:bCs/>
          <w:color w:val="000000"/>
          <w:sz w:val="24"/>
          <w:szCs w:val="24"/>
          <w:lang w:val="en-US" w:eastAsia="pt-BR"/>
        </w:rPr>
        <w:t xml:space="preserve"> of variances of components of beta diversity, </w:t>
      </w:r>
      <w:proofErr w:type="gramStart"/>
      <w:r w:rsidR="00FE26DB">
        <w:rPr>
          <w:rFonts w:ascii="Times New Roman" w:hAnsi="Times New Roman" w:cs="Times New Roman"/>
          <w:bCs/>
          <w:color w:val="000000"/>
          <w:sz w:val="24"/>
          <w:szCs w:val="24"/>
          <w:lang w:val="en-US" w:eastAsia="pt-BR"/>
        </w:rPr>
        <w:t>Both</w:t>
      </w:r>
      <w:proofErr w:type="gramEnd"/>
      <w:r w:rsidR="00FE26DB">
        <w:rPr>
          <w:rFonts w:ascii="Times New Roman" w:hAnsi="Times New Roman" w:cs="Times New Roman"/>
          <w:bCs/>
          <w:color w:val="000000"/>
          <w:sz w:val="24"/>
          <w:szCs w:val="24"/>
          <w:lang w:val="en-US" w:eastAsia="pt-BR"/>
        </w:rPr>
        <w:t xml:space="preserve"> the turnover and </w:t>
      </w:r>
      <w:proofErr w:type="spellStart"/>
      <w:r w:rsidR="00FE26DB">
        <w:rPr>
          <w:rFonts w:ascii="Times New Roman" w:hAnsi="Times New Roman" w:cs="Times New Roman"/>
          <w:bCs/>
          <w:color w:val="000000"/>
          <w:sz w:val="24"/>
          <w:szCs w:val="24"/>
          <w:lang w:val="en-US" w:eastAsia="pt-BR"/>
        </w:rPr>
        <w:t>nestedness</w:t>
      </w:r>
      <w:proofErr w:type="spellEnd"/>
      <w:r w:rsidR="00FE26DB">
        <w:rPr>
          <w:rFonts w:ascii="Times New Roman" w:hAnsi="Times New Roman" w:cs="Times New Roman"/>
          <w:bCs/>
          <w:color w:val="000000"/>
          <w:sz w:val="24"/>
          <w:szCs w:val="24"/>
          <w:lang w:val="en-US" w:eastAsia="pt-BR"/>
        </w:rPr>
        <w:t xml:space="preserve"> components of </w:t>
      </w:r>
      <w:r w:rsidR="00BF5292">
        <w:rPr>
          <w:rFonts w:ascii="Times New Roman" w:hAnsi="Times New Roman" w:cs="Times New Roman"/>
          <w:bCs/>
          <w:color w:val="000000"/>
          <w:sz w:val="24"/>
          <w:szCs w:val="24"/>
          <w:lang w:val="en-US" w:eastAsia="pt-BR"/>
        </w:rPr>
        <w:t xml:space="preserve">phylogenetic and taxonomic beta diversity </w:t>
      </w:r>
      <w:r w:rsidR="00593503">
        <w:rPr>
          <w:rFonts w:ascii="Times New Roman" w:hAnsi="Times New Roman" w:cs="Times New Roman"/>
          <w:bCs/>
          <w:color w:val="000000"/>
          <w:sz w:val="24"/>
          <w:szCs w:val="24"/>
          <w:lang w:val="en-US" w:eastAsia="pt-BR"/>
        </w:rPr>
        <w:t xml:space="preserve">showed similar inside </w:t>
      </w:r>
      <w:r w:rsidR="00B70DA7">
        <w:rPr>
          <w:rFonts w:ascii="Times New Roman" w:hAnsi="Times New Roman" w:cs="Times New Roman"/>
          <w:bCs/>
          <w:color w:val="000000"/>
          <w:sz w:val="24"/>
          <w:szCs w:val="24"/>
          <w:lang w:val="en-US" w:eastAsia="pt-BR"/>
        </w:rPr>
        <w:t>each</w:t>
      </w:r>
      <w:r w:rsidR="00593503">
        <w:rPr>
          <w:rFonts w:ascii="Times New Roman" w:hAnsi="Times New Roman" w:cs="Times New Roman"/>
          <w:bCs/>
          <w:color w:val="000000"/>
          <w:sz w:val="24"/>
          <w:szCs w:val="24"/>
          <w:lang w:val="en-US" w:eastAsia="pt-BR"/>
        </w:rPr>
        <w:t xml:space="preserve"> basin</w:t>
      </w:r>
      <w:r w:rsidR="0014231A">
        <w:rPr>
          <w:rFonts w:ascii="Times New Roman" w:hAnsi="Times New Roman" w:cs="Times New Roman"/>
          <w:bCs/>
          <w:color w:val="000000"/>
          <w:sz w:val="24"/>
          <w:szCs w:val="24"/>
          <w:lang w:val="en-US" w:eastAsia="pt-BR"/>
        </w:rPr>
        <w:t xml:space="preserve"> (Figure 1)</w:t>
      </w:r>
      <w:r w:rsidR="00B70DA7">
        <w:rPr>
          <w:rFonts w:ascii="Times New Roman" w:hAnsi="Times New Roman" w:cs="Times New Roman"/>
          <w:bCs/>
          <w:color w:val="000000"/>
          <w:sz w:val="24"/>
          <w:szCs w:val="24"/>
          <w:lang w:val="en-US" w:eastAsia="pt-BR"/>
        </w:rPr>
        <w:t xml:space="preserve">, with Paraguay streams presenting </w:t>
      </w:r>
      <w:r w:rsidR="009A189E">
        <w:rPr>
          <w:rFonts w:ascii="Times New Roman" w:hAnsi="Times New Roman" w:cs="Times New Roman"/>
          <w:bCs/>
          <w:color w:val="000000"/>
          <w:sz w:val="24"/>
          <w:szCs w:val="24"/>
          <w:lang w:val="en-US" w:eastAsia="pt-BR"/>
        </w:rPr>
        <w:t>a taxonomic and phylogenetic composition only a slightly more variable than the streams in Paraná basin</w:t>
      </w:r>
      <w:r w:rsidR="00BF5292">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Therefore</w:t>
      </w:r>
      <w:r w:rsidR="00BF5292">
        <w:rPr>
          <w:rFonts w:ascii="Times New Roman" w:hAnsi="Times New Roman" w:cs="Times New Roman"/>
          <w:bCs/>
          <w:color w:val="000000"/>
          <w:sz w:val="24"/>
          <w:szCs w:val="24"/>
          <w:lang w:val="en-US" w:eastAsia="pt-BR"/>
        </w:rPr>
        <w:t xml:space="preserve">, we reject the hypothesis that Paraguay basin </w:t>
      </w:r>
      <w:r w:rsidR="003C7C9D">
        <w:rPr>
          <w:rFonts w:ascii="Times New Roman" w:hAnsi="Times New Roman" w:cs="Times New Roman"/>
          <w:bCs/>
          <w:color w:val="000000"/>
          <w:sz w:val="24"/>
          <w:szCs w:val="24"/>
          <w:lang w:val="en-US" w:eastAsia="pt-BR"/>
        </w:rPr>
        <w:t>would present a</w:t>
      </w:r>
      <w:r w:rsidR="009A189E">
        <w:rPr>
          <w:rFonts w:ascii="Times New Roman" w:hAnsi="Times New Roman" w:cs="Times New Roman"/>
          <w:bCs/>
          <w:color w:val="000000"/>
          <w:sz w:val="24"/>
          <w:szCs w:val="24"/>
          <w:lang w:val="en-US" w:eastAsia="pt-BR"/>
        </w:rPr>
        <w:t xml:space="preserve"> significant</w:t>
      </w:r>
      <w:r w:rsidR="003C7C9D">
        <w:rPr>
          <w:rFonts w:ascii="Times New Roman" w:hAnsi="Times New Roman" w:cs="Times New Roman"/>
          <w:bCs/>
          <w:color w:val="000000"/>
          <w:sz w:val="24"/>
          <w:szCs w:val="24"/>
          <w:lang w:val="en-US" w:eastAsia="pt-BR"/>
        </w:rPr>
        <w:t xml:space="preserve"> more variable fish </w:t>
      </w:r>
      <w:r w:rsidR="009A189E">
        <w:rPr>
          <w:rFonts w:ascii="Times New Roman" w:hAnsi="Times New Roman" w:cs="Times New Roman"/>
          <w:bCs/>
          <w:color w:val="000000"/>
          <w:sz w:val="24"/>
          <w:szCs w:val="24"/>
          <w:lang w:val="en-US" w:eastAsia="pt-BR"/>
        </w:rPr>
        <w:t>fauna than the streams of Paraná</w:t>
      </w:r>
      <w:r w:rsidR="005C6800">
        <w:rPr>
          <w:rFonts w:ascii="Times New Roman" w:hAnsi="Times New Roman" w:cs="Times New Roman"/>
          <w:bCs/>
          <w:color w:val="000000"/>
          <w:sz w:val="24"/>
          <w:szCs w:val="24"/>
          <w:lang w:val="en-US" w:eastAsia="pt-BR"/>
        </w:rPr>
        <w:t>.</w:t>
      </w:r>
    </w:p>
    <w:p w14:paraId="7E20442C" w14:textId="77777777" w:rsidR="005859C4" w:rsidRDefault="005859C4">
      <w:pPr>
        <w:spacing w:after="0" w:line="480" w:lineRule="auto"/>
        <w:jc w:val="both"/>
        <w:rPr>
          <w:rFonts w:ascii="Times New Roman" w:hAnsi="Times New Roman" w:cs="Times New Roman"/>
          <w:sz w:val="24"/>
          <w:szCs w:val="24"/>
          <w:lang w:val="en-US" w:eastAsia="pt-BR"/>
        </w:rPr>
      </w:pPr>
    </w:p>
    <w:p w14:paraId="36E44991" w14:textId="77777777" w:rsidR="005859C4" w:rsidRDefault="005859C4">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6EE703A2" w14:textId="076425DA" w:rsidR="005859C4" w:rsidRDefault="00DB34D2">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Our findings showed that the variation among headwater streams are determined by a combination of environmental and biogeographic </w:t>
      </w:r>
      <w:r w:rsidR="00D51C9A">
        <w:rPr>
          <w:rFonts w:ascii="Times New Roman" w:hAnsi="Times New Roman" w:cs="Times New Roman"/>
          <w:color w:val="000000"/>
          <w:sz w:val="24"/>
          <w:szCs w:val="24"/>
          <w:lang w:val="en-US" w:eastAsia="pt-BR"/>
        </w:rPr>
        <w:t xml:space="preserve">factors associated with each basin. These factors </w:t>
      </w:r>
      <w:r w:rsidR="00B87D38">
        <w:rPr>
          <w:rFonts w:ascii="Times New Roman" w:hAnsi="Times New Roman" w:cs="Times New Roman"/>
          <w:color w:val="000000"/>
          <w:sz w:val="24"/>
          <w:szCs w:val="24"/>
          <w:lang w:val="en-US" w:eastAsia="pt-BR"/>
        </w:rPr>
        <w:t xml:space="preserve">act in different ways on the distribution of species and lineages among streams of Paraná and Paraguay basin. Our work complements </w:t>
      </w:r>
      <w:r w:rsidR="001D37DB">
        <w:rPr>
          <w:rFonts w:ascii="Times New Roman" w:hAnsi="Times New Roman" w:cs="Times New Roman"/>
          <w:color w:val="000000"/>
          <w:sz w:val="24"/>
          <w:szCs w:val="24"/>
          <w:lang w:val="en-US" w:eastAsia="pt-BR"/>
        </w:rPr>
        <w:t>what was</w:t>
      </w:r>
      <w:r w:rsidR="00C75E49">
        <w:rPr>
          <w:rFonts w:ascii="Times New Roman" w:hAnsi="Times New Roman" w:cs="Times New Roman"/>
          <w:color w:val="000000"/>
          <w:sz w:val="24"/>
          <w:szCs w:val="24"/>
          <w:lang w:val="en-US" w:eastAsia="pt-BR"/>
        </w:rPr>
        <w:t xml:space="preserve"> already</w:t>
      </w:r>
      <w:r w:rsidR="001D37DB">
        <w:rPr>
          <w:rFonts w:ascii="Times New Roman" w:hAnsi="Times New Roman" w:cs="Times New Roman"/>
          <w:color w:val="000000"/>
          <w:sz w:val="24"/>
          <w:szCs w:val="24"/>
          <w:lang w:val="en-US" w:eastAsia="pt-BR"/>
        </w:rPr>
        <w:t xml:space="preserve"> known about headwater stream fish communities in this region</w:t>
      </w:r>
      <w:r w:rsidR="00C75E49">
        <w:rPr>
          <w:rFonts w:ascii="Times New Roman" w:hAnsi="Times New Roman" w:cs="Times New Roman"/>
          <w:color w:val="000000"/>
          <w:sz w:val="24"/>
          <w:szCs w:val="24"/>
          <w:lang w:val="en-US" w:eastAsia="pt-BR"/>
        </w:rPr>
        <w:t xml:space="preserve"> </w:t>
      </w:r>
      <w:r w:rsidR="00C75E49">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Y. R. Su´arez (&amp;)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T. R. A. Felipe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K. K. Tondato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(10,17)","plainTextFormattedCitation":"(10,17)","previouslyFormattedCitation":"(10,16)"},"properties":{"noteIndex":0},"schema":"https://github.com/citation-style-language/schema/raw/master/csl-citation.json"}</w:instrText>
      </w:r>
      <w:r w:rsidR="00C75E49">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(10,17)</w:t>
      </w:r>
      <w:r w:rsidR="00C75E49">
        <w:rPr>
          <w:rFonts w:ascii="Times New Roman" w:hAnsi="Times New Roman" w:cs="Times New Roman"/>
          <w:color w:val="000000"/>
          <w:sz w:val="24"/>
          <w:szCs w:val="24"/>
          <w:lang w:val="en-US" w:eastAsia="pt-BR"/>
        </w:rPr>
        <w:fldChar w:fldCharType="end"/>
      </w:r>
      <w:r w:rsidR="00C75E49">
        <w:rPr>
          <w:rFonts w:ascii="Times New Roman" w:hAnsi="Times New Roman" w:cs="Times New Roman"/>
          <w:color w:val="000000"/>
          <w:sz w:val="24"/>
          <w:szCs w:val="24"/>
          <w:lang w:val="en-US" w:eastAsia="pt-BR"/>
        </w:rPr>
        <w:t xml:space="preserve"> (</w:t>
      </w:r>
      <w:proofErr w:type="spellStart"/>
      <w:r w:rsidR="00C75E49">
        <w:rPr>
          <w:rFonts w:ascii="Times New Roman" w:hAnsi="Times New Roman" w:cs="Times New Roman"/>
          <w:color w:val="000000"/>
          <w:sz w:val="24"/>
          <w:szCs w:val="24"/>
          <w:lang w:val="en-US" w:eastAsia="pt-BR"/>
        </w:rPr>
        <w:t>Súarez</w:t>
      </w:r>
      <w:proofErr w:type="spellEnd"/>
      <w:r w:rsidR="00C75E49">
        <w:rPr>
          <w:rFonts w:ascii="Times New Roman" w:hAnsi="Times New Roman" w:cs="Times New Roman"/>
          <w:color w:val="000000"/>
          <w:sz w:val="24"/>
          <w:szCs w:val="24"/>
          <w:lang w:val="en-US" w:eastAsia="pt-BR"/>
        </w:rPr>
        <w:t xml:space="preserve"> et al, 2007; </w:t>
      </w:r>
      <w:proofErr w:type="spellStart"/>
      <w:r w:rsidR="00C75E49">
        <w:rPr>
          <w:rFonts w:ascii="Times New Roman" w:hAnsi="Times New Roman" w:cs="Times New Roman"/>
          <w:color w:val="000000"/>
          <w:sz w:val="24"/>
          <w:szCs w:val="24"/>
          <w:lang w:val="en-US" w:eastAsia="pt-BR"/>
        </w:rPr>
        <w:t>Valério</w:t>
      </w:r>
      <w:proofErr w:type="spellEnd"/>
      <w:r w:rsidR="00C75E49">
        <w:rPr>
          <w:rFonts w:ascii="Times New Roman" w:hAnsi="Times New Roman" w:cs="Times New Roman"/>
          <w:color w:val="000000"/>
          <w:sz w:val="24"/>
          <w:szCs w:val="24"/>
          <w:lang w:val="en-US" w:eastAsia="pt-BR"/>
        </w:rPr>
        <w:t xml:space="preserve"> et al. 2011)</w:t>
      </w:r>
      <w:r w:rsidR="001D37DB">
        <w:rPr>
          <w:rFonts w:ascii="Times New Roman" w:hAnsi="Times New Roman" w:cs="Times New Roman"/>
          <w:color w:val="000000"/>
          <w:sz w:val="24"/>
          <w:szCs w:val="24"/>
          <w:lang w:val="en-US" w:eastAsia="pt-BR"/>
        </w:rPr>
        <w:t xml:space="preserve"> </w:t>
      </w:r>
      <w:r w:rsidR="0088296A">
        <w:rPr>
          <w:rFonts w:ascii="Times New Roman" w:hAnsi="Times New Roman" w:cs="Times New Roman"/>
          <w:color w:val="000000"/>
          <w:sz w:val="24"/>
          <w:szCs w:val="24"/>
          <w:lang w:val="en-US" w:eastAsia="pt-BR"/>
        </w:rPr>
        <w:t>by depicting the environmental factors that also act in the determination of phylogenetic variation of stream fish communities</w:t>
      </w:r>
      <w:r w:rsidR="00D94E73">
        <w:rPr>
          <w:rFonts w:ascii="Times New Roman" w:hAnsi="Times New Roman" w:cs="Times New Roman"/>
          <w:color w:val="000000"/>
          <w:sz w:val="24"/>
          <w:szCs w:val="24"/>
          <w:lang w:val="en-US" w:eastAsia="pt-BR"/>
        </w:rPr>
        <w:t>.</w:t>
      </w:r>
      <w:r w:rsidR="00813E2A">
        <w:rPr>
          <w:rFonts w:ascii="Times New Roman" w:hAnsi="Times New Roman" w:cs="Times New Roman"/>
          <w:color w:val="000000"/>
          <w:sz w:val="24"/>
          <w:szCs w:val="24"/>
          <w:lang w:val="en-US" w:eastAsia="pt-BR"/>
        </w:rPr>
        <w:t xml:space="preserve"> We also showed, for the first time, that, despite Paraguay headwater streams </w:t>
      </w:r>
      <w:r w:rsidR="00D35583">
        <w:rPr>
          <w:rFonts w:ascii="Times New Roman" w:hAnsi="Times New Roman" w:cs="Times New Roman"/>
          <w:color w:val="000000"/>
          <w:sz w:val="24"/>
          <w:szCs w:val="24"/>
          <w:lang w:val="en-US" w:eastAsia="pt-BR"/>
        </w:rPr>
        <w:t xml:space="preserve">be present in a more homogeneous region than Paraguay headwater streams, the second do not presented a significant </w:t>
      </w:r>
      <w:r w:rsidR="00165ED3">
        <w:rPr>
          <w:rFonts w:ascii="Times New Roman" w:hAnsi="Times New Roman" w:cs="Times New Roman"/>
          <w:color w:val="000000"/>
          <w:sz w:val="24"/>
          <w:szCs w:val="24"/>
          <w:lang w:val="en-US" w:eastAsia="pt-BR"/>
        </w:rPr>
        <w:t>difference in the variation of phylogenetic and taxonomic composition of fish communities</w:t>
      </w:r>
      <w:r w:rsidR="00801BE3">
        <w:rPr>
          <w:rFonts w:ascii="Times New Roman" w:hAnsi="Times New Roman" w:cs="Times New Roman"/>
          <w:color w:val="000000"/>
          <w:sz w:val="24"/>
          <w:szCs w:val="24"/>
          <w:lang w:val="en-US" w:eastAsia="pt-BR"/>
        </w:rPr>
        <w:t xml:space="preserve">, as </w:t>
      </w:r>
      <w:ins w:id="46" w:author="Wagner Vicentin" w:date="2020-04-30T13:24:00Z">
        <w:r w:rsidR="00547D47">
          <w:rPr>
            <w:rFonts w:ascii="Times New Roman" w:hAnsi="Times New Roman" w:cs="Times New Roman"/>
            <w:color w:val="000000"/>
            <w:sz w:val="24"/>
            <w:szCs w:val="24"/>
            <w:lang w:val="en-US" w:eastAsia="pt-BR"/>
          </w:rPr>
          <w:t xml:space="preserve">it </w:t>
        </w:r>
      </w:ins>
      <w:r w:rsidR="00801BE3">
        <w:rPr>
          <w:rFonts w:ascii="Times New Roman" w:hAnsi="Times New Roman" w:cs="Times New Roman"/>
          <w:color w:val="000000"/>
          <w:sz w:val="24"/>
          <w:szCs w:val="24"/>
          <w:lang w:val="en-US" w:eastAsia="pt-BR"/>
        </w:rPr>
        <w:t xml:space="preserve">was believed </w:t>
      </w:r>
      <w:r w:rsidR="00801BE3">
        <w:rPr>
          <w:rFonts w:ascii="Times New Roman" w:hAnsi="Times New Roman" w:cs="Times New Roman"/>
          <w:color w:val="000000"/>
          <w:sz w:val="24"/>
          <w:szCs w:val="24"/>
          <w:lang w:val="en-US" w:eastAsia="pt-BR"/>
        </w:rPr>
        <w:fldChar w:fldCharType="begin" w:fldLock="1"/>
      </w:r>
      <w:r w:rsidR="00844493">
        <w:rPr>
          <w:rFonts w:ascii="Times New Roman" w:hAnsi="Times New Roman" w:cs="Times New Roman"/>
          <w:color w:val="000000"/>
          <w:sz w:val="24"/>
          <w:szCs w:val="24"/>
          <w:lang w:val="en-US" w:eastAsia="pt-BR"/>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Y. R. Su´arez (&amp;)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T. R. A. Felipe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K. K. Tondato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(10)","plainTextFormattedCitation":"(10)","previouslyFormattedCitation":"(10)"},"properties":{"noteIndex":0},"schema":"https://github.com/citation-style-language/schema/raw/master/csl-citation.json"}</w:instrText>
      </w:r>
      <w:r w:rsidR="00801BE3">
        <w:rPr>
          <w:rFonts w:ascii="Times New Roman" w:hAnsi="Times New Roman" w:cs="Times New Roman"/>
          <w:color w:val="000000"/>
          <w:sz w:val="24"/>
          <w:szCs w:val="24"/>
          <w:lang w:val="en-US" w:eastAsia="pt-BR"/>
        </w:rPr>
        <w:fldChar w:fldCharType="separate"/>
      </w:r>
      <w:r w:rsidR="00801BE3" w:rsidRPr="00801BE3">
        <w:rPr>
          <w:rFonts w:ascii="Times New Roman" w:hAnsi="Times New Roman" w:cs="Times New Roman"/>
          <w:noProof/>
          <w:color w:val="000000"/>
          <w:sz w:val="24"/>
          <w:szCs w:val="24"/>
          <w:lang w:val="en-US" w:eastAsia="pt-BR"/>
        </w:rPr>
        <w:t>(10)</w:t>
      </w:r>
      <w:r w:rsidR="00801BE3">
        <w:rPr>
          <w:rFonts w:ascii="Times New Roman" w:hAnsi="Times New Roman" w:cs="Times New Roman"/>
          <w:color w:val="000000"/>
          <w:sz w:val="24"/>
          <w:szCs w:val="24"/>
          <w:lang w:val="en-US" w:eastAsia="pt-BR"/>
        </w:rPr>
        <w:fldChar w:fldCharType="end"/>
      </w:r>
      <w:r w:rsidR="00BA7CAE">
        <w:rPr>
          <w:rFonts w:ascii="Times New Roman" w:hAnsi="Times New Roman" w:cs="Times New Roman"/>
          <w:color w:val="000000"/>
          <w:sz w:val="24"/>
          <w:szCs w:val="24"/>
          <w:lang w:val="en-US" w:eastAsia="pt-BR"/>
        </w:rPr>
        <w:t xml:space="preserve"> (</w:t>
      </w:r>
      <w:proofErr w:type="spellStart"/>
      <w:r w:rsidR="00BA7CAE">
        <w:rPr>
          <w:rFonts w:ascii="Times New Roman" w:hAnsi="Times New Roman" w:cs="Times New Roman"/>
          <w:color w:val="000000"/>
          <w:sz w:val="24"/>
          <w:szCs w:val="24"/>
          <w:lang w:val="en-US" w:eastAsia="pt-BR"/>
        </w:rPr>
        <w:t>Valério</w:t>
      </w:r>
      <w:proofErr w:type="spellEnd"/>
      <w:r w:rsidR="00BA7CAE">
        <w:rPr>
          <w:rFonts w:ascii="Times New Roman" w:hAnsi="Times New Roman" w:cs="Times New Roman"/>
          <w:color w:val="000000"/>
          <w:sz w:val="24"/>
          <w:szCs w:val="24"/>
          <w:lang w:val="en-US" w:eastAsia="pt-BR"/>
        </w:rPr>
        <w:t xml:space="preserve"> et al)</w:t>
      </w:r>
      <w:r w:rsidR="00801BE3">
        <w:rPr>
          <w:rFonts w:ascii="Times New Roman" w:hAnsi="Times New Roman" w:cs="Times New Roman"/>
          <w:color w:val="000000"/>
          <w:sz w:val="24"/>
          <w:szCs w:val="24"/>
          <w:lang w:val="en-US" w:eastAsia="pt-BR"/>
        </w:rPr>
        <w:t>.</w:t>
      </w:r>
    </w:p>
    <w:p w14:paraId="6E189B28" w14:textId="1B97B004" w:rsidR="003412B8" w:rsidRDefault="008A0D26" w:rsidP="000C450A">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lastRenderedPageBreak/>
        <w:t xml:space="preserve">By depicting beta-diversity into its turnover 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w:t>
      </w:r>
      <w:ins w:id="47" w:author="Wagner Vicentin" w:date="2020-04-30T13:24:00Z">
        <w:r w:rsidR="00547D47">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
        <w:t xml:space="preserve"> we </w:t>
      </w:r>
      <w:r w:rsidR="00A054E4">
        <w:rPr>
          <w:rFonts w:ascii="Times New Roman" w:hAnsi="Times New Roman" w:cs="Times New Roman"/>
          <w:color w:val="000000"/>
          <w:sz w:val="24"/>
          <w:szCs w:val="24"/>
          <w:lang w:val="en-US" w:eastAsia="pt-BR"/>
        </w:rPr>
        <w:t>showed that some environmental factors act mainly by promoting species replacement (</w:t>
      </w:r>
      <w:r w:rsidR="00C4778B">
        <w:rPr>
          <w:rFonts w:ascii="Times New Roman" w:hAnsi="Times New Roman" w:cs="Times New Roman"/>
          <w:color w:val="000000"/>
          <w:sz w:val="24"/>
          <w:szCs w:val="24"/>
          <w:lang w:val="en-US" w:eastAsia="pt-BR"/>
        </w:rPr>
        <w:t>among basin</w:t>
      </w:r>
      <w:r w:rsidR="00A054E4">
        <w:rPr>
          <w:rFonts w:ascii="Times New Roman" w:hAnsi="Times New Roman" w:cs="Times New Roman"/>
          <w:color w:val="000000"/>
          <w:sz w:val="24"/>
          <w:szCs w:val="24"/>
          <w:lang w:val="en-US" w:eastAsia="pt-BR"/>
        </w:rPr>
        <w:t xml:space="preserve"> and water velocity) and other </w:t>
      </w:r>
      <w:r w:rsidR="007071FB">
        <w:rPr>
          <w:rFonts w:ascii="Times New Roman" w:hAnsi="Times New Roman" w:cs="Times New Roman"/>
          <w:color w:val="000000"/>
          <w:sz w:val="24"/>
          <w:szCs w:val="24"/>
          <w:lang w:val="en-US" w:eastAsia="pt-BR"/>
        </w:rPr>
        <w:t xml:space="preserve">by sorting a subset of </w:t>
      </w:r>
      <w:r w:rsidR="00F9273B">
        <w:rPr>
          <w:rFonts w:ascii="Times New Roman" w:hAnsi="Times New Roman" w:cs="Times New Roman"/>
          <w:color w:val="000000"/>
          <w:sz w:val="24"/>
          <w:szCs w:val="24"/>
          <w:lang w:val="en-US" w:eastAsia="pt-BR"/>
        </w:rPr>
        <w:t>lineages</w:t>
      </w:r>
      <w:r w:rsidR="007071FB">
        <w:rPr>
          <w:rFonts w:ascii="Times New Roman" w:hAnsi="Times New Roman" w:cs="Times New Roman"/>
          <w:color w:val="000000"/>
          <w:sz w:val="24"/>
          <w:szCs w:val="24"/>
          <w:lang w:val="en-US" w:eastAsia="pt-BR"/>
        </w:rPr>
        <w:t xml:space="preserve"> that are tolerant to the environmental characteristics of stre</w:t>
      </w:r>
      <w:r w:rsidR="00971C27">
        <w:rPr>
          <w:rFonts w:ascii="Times New Roman" w:hAnsi="Times New Roman" w:cs="Times New Roman"/>
          <w:color w:val="000000"/>
          <w:sz w:val="24"/>
          <w:szCs w:val="24"/>
          <w:lang w:val="en-US" w:eastAsia="pt-BR"/>
        </w:rPr>
        <w:t>a</w:t>
      </w:r>
      <w:r w:rsidR="007071FB">
        <w:rPr>
          <w:rFonts w:ascii="Times New Roman" w:hAnsi="Times New Roman" w:cs="Times New Roman"/>
          <w:color w:val="000000"/>
          <w:sz w:val="24"/>
          <w:szCs w:val="24"/>
          <w:lang w:val="en-US" w:eastAsia="pt-BR"/>
        </w:rPr>
        <w:t>ms (pH).</w:t>
      </w:r>
      <w:r w:rsidR="00530BC4">
        <w:rPr>
          <w:rFonts w:ascii="Times New Roman" w:hAnsi="Times New Roman" w:cs="Times New Roman"/>
          <w:color w:val="000000"/>
          <w:sz w:val="24"/>
          <w:szCs w:val="24"/>
          <w:lang w:val="en-US" w:eastAsia="pt-BR"/>
        </w:rPr>
        <w:t xml:space="preserve"> </w:t>
      </w:r>
      <w:r w:rsidR="006D1020">
        <w:rPr>
          <w:rFonts w:ascii="Times New Roman" w:hAnsi="Times New Roman" w:cs="Times New Roman"/>
          <w:color w:val="000000"/>
          <w:sz w:val="24"/>
          <w:szCs w:val="24"/>
          <w:lang w:val="en-US" w:eastAsia="pt-BR"/>
        </w:rPr>
        <w:t xml:space="preserve">Streams with high pH values host the </w:t>
      </w:r>
      <w:r w:rsidR="006C5FD0">
        <w:rPr>
          <w:rFonts w:ascii="Times New Roman" w:hAnsi="Times New Roman" w:cs="Times New Roman"/>
          <w:color w:val="000000"/>
          <w:sz w:val="24"/>
          <w:szCs w:val="24"/>
          <w:lang w:val="en-US" w:eastAsia="pt-BR"/>
        </w:rPr>
        <w:t>small subset of species and lineages</w:t>
      </w:r>
      <w:r w:rsidR="004C5BBE">
        <w:rPr>
          <w:rFonts w:ascii="Times New Roman" w:hAnsi="Times New Roman" w:cs="Times New Roman"/>
          <w:color w:val="000000"/>
          <w:sz w:val="24"/>
          <w:szCs w:val="24"/>
          <w:lang w:val="en-US" w:eastAsia="pt-BR"/>
        </w:rPr>
        <w:t xml:space="preserve">. For example, the greater difference in phylogenetic </w:t>
      </w:r>
      <w:proofErr w:type="spellStart"/>
      <w:r w:rsidR="004C5BBE">
        <w:rPr>
          <w:rFonts w:ascii="Times New Roman" w:hAnsi="Times New Roman" w:cs="Times New Roman"/>
          <w:color w:val="000000"/>
          <w:sz w:val="24"/>
          <w:szCs w:val="24"/>
          <w:lang w:val="en-US" w:eastAsia="pt-BR"/>
        </w:rPr>
        <w:t>nestedness</w:t>
      </w:r>
      <w:proofErr w:type="spellEnd"/>
      <w:r w:rsidR="004C5BBE">
        <w:rPr>
          <w:rFonts w:ascii="Times New Roman" w:hAnsi="Times New Roman" w:cs="Times New Roman"/>
          <w:color w:val="000000"/>
          <w:sz w:val="24"/>
          <w:szCs w:val="24"/>
          <w:lang w:val="en-US" w:eastAsia="pt-BR"/>
        </w:rPr>
        <w:t xml:space="preserve"> was found among </w:t>
      </w:r>
      <w:proofErr w:type="spellStart"/>
      <w:r w:rsidR="004C5BBE">
        <w:rPr>
          <w:rFonts w:ascii="Times New Roman" w:hAnsi="Times New Roman" w:cs="Times New Roman"/>
          <w:color w:val="000000"/>
          <w:sz w:val="24"/>
          <w:szCs w:val="24"/>
          <w:lang w:val="en-US" w:eastAsia="pt-BR"/>
        </w:rPr>
        <w:t>Buriti</w:t>
      </w:r>
      <w:proofErr w:type="spellEnd"/>
      <w:r w:rsidR="004C5BBE">
        <w:rPr>
          <w:rFonts w:ascii="Times New Roman" w:hAnsi="Times New Roman" w:cs="Times New Roman"/>
          <w:color w:val="000000"/>
          <w:sz w:val="24"/>
          <w:szCs w:val="24"/>
          <w:lang w:val="en-US" w:eastAsia="pt-BR"/>
        </w:rPr>
        <w:t xml:space="preserve"> and </w:t>
      </w:r>
      <w:proofErr w:type="spellStart"/>
      <w:r w:rsidR="004C5BBE">
        <w:rPr>
          <w:rFonts w:ascii="Times New Roman" w:hAnsi="Times New Roman" w:cs="Times New Roman"/>
          <w:color w:val="000000"/>
          <w:sz w:val="24"/>
          <w:szCs w:val="24"/>
          <w:lang w:val="en-US" w:eastAsia="pt-BR"/>
        </w:rPr>
        <w:t>Apa</w:t>
      </w:r>
      <w:proofErr w:type="spellEnd"/>
      <w:r w:rsidR="004C5BBE">
        <w:rPr>
          <w:rFonts w:ascii="Times New Roman" w:hAnsi="Times New Roman" w:cs="Times New Roman"/>
          <w:color w:val="000000"/>
          <w:sz w:val="24"/>
          <w:szCs w:val="24"/>
          <w:lang w:val="en-US" w:eastAsia="pt-BR"/>
        </w:rPr>
        <w:t xml:space="preserve"> streams, while </w:t>
      </w:r>
      <w:proofErr w:type="spellStart"/>
      <w:r w:rsidR="004C5BBE">
        <w:rPr>
          <w:rFonts w:ascii="Times New Roman" w:hAnsi="Times New Roman" w:cs="Times New Roman"/>
          <w:color w:val="000000"/>
          <w:sz w:val="24"/>
          <w:szCs w:val="24"/>
          <w:lang w:val="en-US" w:eastAsia="pt-BR"/>
        </w:rPr>
        <w:t>Buriti</w:t>
      </w:r>
      <w:proofErr w:type="spellEnd"/>
      <w:r w:rsidR="004C5BBE">
        <w:rPr>
          <w:rFonts w:ascii="Times New Roman" w:hAnsi="Times New Roman" w:cs="Times New Roman"/>
          <w:color w:val="000000"/>
          <w:sz w:val="24"/>
          <w:szCs w:val="24"/>
          <w:lang w:val="en-US" w:eastAsia="pt-BR"/>
        </w:rPr>
        <w:t xml:space="preserve"> host species from </w:t>
      </w:r>
      <w:r w:rsidR="00A61CEA">
        <w:rPr>
          <w:rFonts w:ascii="Times New Roman" w:hAnsi="Times New Roman" w:cs="Times New Roman"/>
          <w:color w:val="000000"/>
          <w:sz w:val="24"/>
          <w:szCs w:val="24"/>
          <w:lang w:val="en-US" w:eastAsia="pt-BR"/>
        </w:rPr>
        <w:t>different families (</w:t>
      </w:r>
      <w:proofErr w:type="spellStart"/>
      <w:r w:rsidR="00A61CEA">
        <w:rPr>
          <w:rFonts w:ascii="Times New Roman" w:hAnsi="Times New Roman" w:cs="Times New Roman"/>
          <w:color w:val="000000"/>
          <w:sz w:val="24"/>
          <w:szCs w:val="24"/>
          <w:lang w:val="en-US" w:eastAsia="pt-BR"/>
        </w:rPr>
        <w:t>Characidae</w:t>
      </w:r>
      <w:proofErr w:type="spellEnd"/>
      <w:r w:rsidR="00A61CEA">
        <w:rPr>
          <w:rFonts w:ascii="Times New Roman" w:hAnsi="Times New Roman" w:cs="Times New Roman"/>
          <w:color w:val="000000"/>
          <w:sz w:val="24"/>
          <w:szCs w:val="24"/>
          <w:lang w:val="en-US" w:eastAsia="pt-BR"/>
        </w:rPr>
        <w:t xml:space="preserve">, </w:t>
      </w:r>
      <w:proofErr w:type="spellStart"/>
      <w:r w:rsidR="00A61CEA">
        <w:rPr>
          <w:rFonts w:ascii="Times New Roman" w:hAnsi="Times New Roman" w:cs="Times New Roman"/>
          <w:color w:val="000000"/>
          <w:sz w:val="24"/>
          <w:szCs w:val="24"/>
          <w:lang w:val="en-US" w:eastAsia="pt-BR"/>
        </w:rPr>
        <w:t>Heptapteridae</w:t>
      </w:r>
      <w:proofErr w:type="spellEnd"/>
      <w:r w:rsidR="00A61CEA">
        <w:rPr>
          <w:rFonts w:ascii="Times New Roman" w:hAnsi="Times New Roman" w:cs="Times New Roman"/>
          <w:color w:val="000000"/>
          <w:sz w:val="24"/>
          <w:szCs w:val="24"/>
          <w:lang w:val="en-US" w:eastAsia="pt-BR"/>
        </w:rPr>
        <w:t xml:space="preserve">, </w:t>
      </w:r>
      <w:proofErr w:type="spellStart"/>
      <w:r w:rsidR="00DA7DF3">
        <w:rPr>
          <w:rFonts w:ascii="Times New Roman" w:hAnsi="Times New Roman" w:cs="Times New Roman"/>
          <w:color w:val="000000"/>
          <w:sz w:val="24"/>
          <w:szCs w:val="24"/>
          <w:lang w:val="en-US" w:eastAsia="pt-BR"/>
        </w:rPr>
        <w:t>Cichlidae</w:t>
      </w:r>
      <w:proofErr w:type="spellEnd"/>
      <w:r w:rsidR="00A931EA">
        <w:rPr>
          <w:rFonts w:ascii="Times New Roman" w:hAnsi="Times New Roman" w:cs="Times New Roman"/>
          <w:color w:val="000000"/>
          <w:sz w:val="24"/>
          <w:szCs w:val="24"/>
          <w:lang w:val="en-US" w:eastAsia="pt-BR"/>
        </w:rPr>
        <w:t xml:space="preserve">, </w:t>
      </w:r>
      <w:proofErr w:type="spellStart"/>
      <w:r w:rsidR="00A931EA">
        <w:rPr>
          <w:rFonts w:ascii="Times New Roman" w:hAnsi="Times New Roman" w:cs="Times New Roman"/>
          <w:color w:val="000000"/>
          <w:sz w:val="24"/>
          <w:szCs w:val="24"/>
          <w:lang w:val="en-US" w:eastAsia="pt-BR"/>
        </w:rPr>
        <w:t>Loricariidae</w:t>
      </w:r>
      <w:proofErr w:type="spellEnd"/>
      <w:r w:rsidR="00A61CEA">
        <w:rPr>
          <w:rFonts w:ascii="Times New Roman" w:hAnsi="Times New Roman" w:cs="Times New Roman"/>
          <w:color w:val="000000"/>
          <w:sz w:val="24"/>
          <w:szCs w:val="24"/>
          <w:lang w:val="en-US" w:eastAsia="pt-BR"/>
        </w:rPr>
        <w:t>)</w:t>
      </w:r>
      <w:r w:rsidR="00E95802">
        <w:rPr>
          <w:rFonts w:ascii="Times New Roman" w:hAnsi="Times New Roman" w:cs="Times New Roman"/>
          <w:color w:val="000000"/>
          <w:sz w:val="24"/>
          <w:szCs w:val="24"/>
          <w:lang w:val="en-US" w:eastAsia="pt-BR"/>
        </w:rPr>
        <w:t xml:space="preserve">, </w:t>
      </w:r>
      <w:proofErr w:type="spellStart"/>
      <w:r w:rsidR="00942C9E">
        <w:rPr>
          <w:rFonts w:ascii="Times New Roman" w:hAnsi="Times New Roman" w:cs="Times New Roman"/>
          <w:color w:val="000000"/>
          <w:sz w:val="24"/>
          <w:szCs w:val="24"/>
          <w:lang w:val="en-US" w:eastAsia="pt-BR"/>
        </w:rPr>
        <w:t>Apa</w:t>
      </w:r>
      <w:proofErr w:type="spellEnd"/>
      <w:r w:rsidR="00942C9E">
        <w:rPr>
          <w:rFonts w:ascii="Times New Roman" w:hAnsi="Times New Roman" w:cs="Times New Roman"/>
          <w:color w:val="000000"/>
          <w:sz w:val="24"/>
          <w:szCs w:val="24"/>
          <w:lang w:val="en-US" w:eastAsia="pt-BR"/>
        </w:rPr>
        <w:t xml:space="preserve"> stream host only one family (</w:t>
      </w:r>
      <w:proofErr w:type="spellStart"/>
      <w:r w:rsidR="00942C9E">
        <w:rPr>
          <w:rFonts w:ascii="Times New Roman" w:hAnsi="Times New Roman" w:cs="Times New Roman"/>
          <w:color w:val="000000"/>
          <w:sz w:val="24"/>
          <w:szCs w:val="24"/>
          <w:lang w:val="en-US" w:eastAsia="pt-BR"/>
        </w:rPr>
        <w:t>Characidae</w:t>
      </w:r>
      <w:proofErr w:type="spellEnd"/>
      <w:r w:rsidR="00971C27">
        <w:rPr>
          <w:rFonts w:ascii="Times New Roman" w:hAnsi="Times New Roman" w:cs="Times New Roman"/>
          <w:color w:val="000000"/>
          <w:sz w:val="24"/>
          <w:szCs w:val="24"/>
          <w:lang w:val="en-US" w:eastAsia="pt-BR"/>
        </w:rPr>
        <w:t xml:space="preserve"> – represented by </w:t>
      </w:r>
      <w:proofErr w:type="spellStart"/>
      <w:r w:rsidR="00971C27" w:rsidRPr="000C450A">
        <w:rPr>
          <w:rFonts w:ascii="Times New Roman" w:hAnsi="Times New Roman" w:cs="Times New Roman"/>
          <w:i/>
          <w:iCs/>
          <w:color w:val="000000"/>
          <w:sz w:val="24"/>
          <w:szCs w:val="24"/>
          <w:lang w:val="en-US" w:eastAsia="pt-BR"/>
        </w:rPr>
        <w:t>A.marionae</w:t>
      </w:r>
      <w:proofErr w:type="spellEnd"/>
      <w:r w:rsidR="00942C9E">
        <w:rPr>
          <w:rFonts w:ascii="Times New Roman" w:hAnsi="Times New Roman" w:cs="Times New Roman"/>
          <w:color w:val="000000"/>
          <w:sz w:val="24"/>
          <w:szCs w:val="24"/>
          <w:lang w:val="en-US" w:eastAsia="pt-BR"/>
        </w:rPr>
        <w:t>)</w:t>
      </w:r>
      <w:r w:rsidR="00844493">
        <w:rPr>
          <w:rFonts w:ascii="Times New Roman" w:hAnsi="Times New Roman" w:cs="Times New Roman"/>
          <w:color w:val="000000"/>
          <w:sz w:val="24"/>
          <w:szCs w:val="24"/>
          <w:lang w:val="en-US" w:eastAsia="pt-BR"/>
        </w:rPr>
        <w:t xml:space="preserve">, evidencing a process of phylogenetic habitat filtering </w:t>
      </w:r>
      <w:r w:rsidR="00844493">
        <w:rPr>
          <w:rFonts w:ascii="Times New Roman" w:hAnsi="Times New Roman" w:cs="Times New Roman"/>
          <w:color w:val="000000"/>
          <w:sz w:val="24"/>
          <w:szCs w:val="24"/>
          <w:lang w:val="en-US" w:eastAsia="pt-BR"/>
        </w:rPr>
        <w:fldChar w:fldCharType="begin" w:fldLock="1"/>
      </w:r>
      <w:r w:rsidR="00394764">
        <w:rPr>
          <w:rFonts w:ascii="Times New Roman" w:hAnsi="Times New Roman" w:cs="Times New Roman"/>
          <w:color w:val="000000"/>
          <w:sz w:val="24"/>
          <w:szCs w:val="24"/>
          <w:lang w:val="en-US" w:eastAsia="pt-BR"/>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394764">
        <w:rPr>
          <w:rFonts w:ascii="Cambria Math" w:hAnsi="Cambria Math" w:cs="Cambria Math"/>
          <w:color w:val="000000"/>
          <w:sz w:val="24"/>
          <w:szCs w:val="24"/>
          <w:lang w:val="en-US" w:eastAsia="pt-BR"/>
        </w:rPr>
        <w:instrText>≅</w:instrText>
      </w:r>
      <w:r w:rsidR="00394764">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844493">
        <w:rPr>
          <w:rFonts w:ascii="Times New Roman" w:hAnsi="Times New Roman" w:cs="Times New Roman"/>
          <w:color w:val="000000"/>
          <w:sz w:val="24"/>
          <w:szCs w:val="24"/>
          <w:lang w:val="en-US" w:eastAsia="pt-BR"/>
        </w:rPr>
        <w:fldChar w:fldCharType="separate"/>
      </w:r>
      <w:r w:rsidR="00844493" w:rsidRPr="00844493">
        <w:rPr>
          <w:rFonts w:ascii="Times New Roman" w:hAnsi="Times New Roman" w:cs="Times New Roman"/>
          <w:noProof/>
          <w:color w:val="000000"/>
          <w:sz w:val="24"/>
          <w:szCs w:val="24"/>
          <w:lang w:val="en-US" w:eastAsia="pt-BR"/>
        </w:rPr>
        <w:t>(6)</w:t>
      </w:r>
      <w:r w:rsidR="00844493">
        <w:rPr>
          <w:rFonts w:ascii="Times New Roman" w:hAnsi="Times New Roman" w:cs="Times New Roman"/>
          <w:color w:val="000000"/>
          <w:sz w:val="24"/>
          <w:szCs w:val="24"/>
          <w:lang w:val="en-US" w:eastAsia="pt-BR"/>
        </w:rPr>
        <w:fldChar w:fldCharType="end"/>
      </w:r>
      <w:r w:rsidR="00844493">
        <w:rPr>
          <w:rFonts w:ascii="Times New Roman" w:hAnsi="Times New Roman" w:cs="Times New Roman"/>
          <w:color w:val="000000"/>
          <w:sz w:val="24"/>
          <w:szCs w:val="24"/>
          <w:lang w:val="en-US" w:eastAsia="pt-BR"/>
        </w:rPr>
        <w:t>.</w:t>
      </w:r>
      <w:r w:rsidR="004B6F47">
        <w:rPr>
          <w:rFonts w:ascii="Times New Roman" w:hAnsi="Times New Roman" w:cs="Times New Roman"/>
          <w:color w:val="000000"/>
          <w:sz w:val="24"/>
          <w:szCs w:val="24"/>
          <w:lang w:val="en-US" w:eastAsia="pt-BR"/>
        </w:rPr>
        <w:t xml:space="preserve"> </w:t>
      </w:r>
      <w:commentRangeStart w:id="48"/>
      <w:r w:rsidR="004B6F47">
        <w:rPr>
          <w:rFonts w:ascii="Times New Roman" w:hAnsi="Times New Roman" w:cs="Times New Roman"/>
          <w:color w:val="000000"/>
          <w:sz w:val="24"/>
          <w:szCs w:val="24"/>
          <w:lang w:val="en-US" w:eastAsia="pt-BR"/>
        </w:rPr>
        <w:t xml:space="preserve">Our analysis evidenced that </w:t>
      </w:r>
      <w:del w:id="49" w:author="Wagner Vicentin" w:date="2020-04-25T16:15:00Z">
        <w:r w:rsidR="004B6F47" w:rsidDel="0082683E">
          <w:rPr>
            <w:rFonts w:ascii="Times New Roman" w:hAnsi="Times New Roman" w:cs="Times New Roman"/>
            <w:color w:val="000000"/>
            <w:sz w:val="24"/>
            <w:szCs w:val="24"/>
            <w:lang w:val="en-US" w:eastAsia="pt-BR"/>
          </w:rPr>
          <w:delText xml:space="preserve">that </w:delText>
        </w:r>
      </w:del>
      <w:r w:rsidR="004B6F47">
        <w:rPr>
          <w:rFonts w:ascii="Times New Roman" w:hAnsi="Times New Roman" w:cs="Times New Roman"/>
          <w:color w:val="000000"/>
          <w:sz w:val="24"/>
          <w:szCs w:val="24"/>
          <w:lang w:val="en-US" w:eastAsia="pt-BR"/>
        </w:rPr>
        <w:t xml:space="preserve">species sorting is the possible mechanism acting on the assembly of these communities </w:t>
      </w:r>
      <w:commentRangeEnd w:id="48"/>
      <w:r w:rsidR="0007155F">
        <w:rPr>
          <w:rStyle w:val="Refdecomentrio"/>
        </w:rPr>
        <w:commentReference w:id="48"/>
      </w:r>
      <w:r w:rsidR="004B6F47">
        <w:rPr>
          <w:rFonts w:ascii="Times New Roman" w:hAnsi="Times New Roman" w:cs="Times New Roman"/>
          <w:color w:val="000000"/>
          <w:sz w:val="24"/>
          <w:szCs w:val="24"/>
          <w:lang w:val="en-US" w:eastAsia="pt-BR"/>
        </w:rPr>
        <w:t>()</w:t>
      </w:r>
      <w:r w:rsidR="004B6F47">
        <w:rPr>
          <w:rFonts w:ascii="Times New Roman" w:hAnsi="Times New Roman" w:cs="Times New Roman"/>
          <w:color w:val="000000"/>
          <w:sz w:val="24"/>
          <w:szCs w:val="24"/>
          <w:lang w:val="en-US" w:eastAsia="pt-BR"/>
        </w:rPr>
        <w:fldChar w:fldCharType="begin" w:fldLock="1"/>
      </w:r>
      <w:r w:rsidR="004B6F47">
        <w:rPr>
          <w:rFonts w:ascii="Times New Roman" w:hAnsi="Times New Roman" w:cs="Times New Roman"/>
          <w:color w:val="000000"/>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(11)","plainTextFormattedCitation":"(11)","previouslyFormattedCitation":"(17)"},"properties":{"noteIndex":0},"schema":"https://github.com/citation-style-language/schema/raw/master/csl-citation.json"}</w:instrText>
      </w:r>
      <w:r w:rsidR="004B6F47">
        <w:rPr>
          <w:rFonts w:ascii="Times New Roman" w:hAnsi="Times New Roman" w:cs="Times New Roman"/>
          <w:color w:val="000000"/>
          <w:sz w:val="24"/>
          <w:szCs w:val="24"/>
          <w:lang w:val="en-US" w:eastAsia="pt-BR"/>
        </w:rPr>
        <w:fldChar w:fldCharType="separate"/>
      </w:r>
      <w:r w:rsidR="004B6F47" w:rsidRPr="00DF1C87">
        <w:rPr>
          <w:rFonts w:ascii="Times New Roman" w:hAnsi="Times New Roman" w:cs="Times New Roman"/>
          <w:noProof/>
          <w:color w:val="000000"/>
          <w:sz w:val="24"/>
          <w:szCs w:val="24"/>
          <w:lang w:val="en-US" w:eastAsia="pt-BR"/>
        </w:rPr>
        <w:t>(11)</w:t>
      </w:r>
      <w:r w:rsidR="004B6F47">
        <w:rPr>
          <w:rFonts w:ascii="Times New Roman" w:hAnsi="Times New Roman" w:cs="Times New Roman"/>
          <w:color w:val="000000"/>
          <w:sz w:val="24"/>
          <w:szCs w:val="24"/>
          <w:lang w:val="en-US" w:eastAsia="pt-BR"/>
        </w:rPr>
        <w:fldChar w:fldCharType="end"/>
      </w:r>
      <w:r w:rsidR="004B6F47">
        <w:rPr>
          <w:rFonts w:ascii="Times New Roman" w:hAnsi="Times New Roman" w:cs="Times New Roman"/>
          <w:color w:val="000000"/>
          <w:sz w:val="24"/>
          <w:szCs w:val="24"/>
          <w:lang w:val="en-US" w:eastAsia="pt-BR"/>
        </w:rPr>
        <w:t>, since the water velocity act as an important factor determining the lineages replacement along the streams. This phylogenetic turnover can be associated mainly with a niche adequacy of species.</w:t>
      </w:r>
    </w:p>
    <w:p w14:paraId="15266DDE" w14:textId="77777777" w:rsidR="00771574" w:rsidRDefault="00B244DF">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reinforce </w:t>
      </w:r>
      <w:r w:rsidR="00F0624D">
        <w:rPr>
          <w:rFonts w:ascii="Times New Roman" w:hAnsi="Times New Roman" w:cs="Times New Roman"/>
          <w:color w:val="000000"/>
          <w:sz w:val="24"/>
          <w:szCs w:val="24"/>
          <w:lang w:val="en-US" w:eastAsia="pt-BR"/>
        </w:rPr>
        <w:t>the difference among fish fauna presented among the two basins</w:t>
      </w:r>
      <w:r w:rsidR="009F7610">
        <w:rPr>
          <w:rFonts w:ascii="Times New Roman" w:hAnsi="Times New Roman" w:cs="Times New Roman"/>
          <w:color w:val="000000"/>
          <w:sz w:val="24"/>
          <w:szCs w:val="24"/>
          <w:lang w:val="en-US" w:eastAsia="pt-BR"/>
        </w:rPr>
        <w:t xml:space="preserve"> </w:t>
      </w:r>
      <w:r w:rsidR="00394764">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Y. R. Su´arez (&amp;)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T. R. A. Felipe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K. K. Tondato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(10,17)","plainTextFormattedCitation":"(10,17)","previouslyFormattedCitation":"(10,16)"},"properties":{"noteIndex":0},"schema":"https://github.com/citation-style-language/schema/raw/master/csl-citation.json"}</w:instrText>
      </w:r>
      <w:r w:rsidR="00394764">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(10,17)</w:t>
      </w:r>
      <w:r w:rsidR="00394764">
        <w:rPr>
          <w:rFonts w:ascii="Times New Roman" w:hAnsi="Times New Roman" w:cs="Times New Roman"/>
          <w:color w:val="000000"/>
          <w:sz w:val="24"/>
          <w:szCs w:val="24"/>
          <w:lang w:val="en-US" w:eastAsia="pt-BR"/>
        </w:rPr>
        <w:fldChar w:fldCharType="end"/>
      </w:r>
      <w:r w:rsidR="009F7610">
        <w:rPr>
          <w:rFonts w:ascii="Times New Roman" w:hAnsi="Times New Roman" w:cs="Times New Roman"/>
          <w:color w:val="000000"/>
          <w:sz w:val="24"/>
          <w:szCs w:val="24"/>
          <w:lang w:val="en-US" w:eastAsia="pt-BR"/>
        </w:rPr>
        <w:t>, but evidencing that this variation is mainly due to species replacement among the basins</w:t>
      </w:r>
      <w:r w:rsidR="00F643CE">
        <w:rPr>
          <w:rFonts w:ascii="Times New Roman" w:hAnsi="Times New Roman" w:cs="Times New Roman"/>
          <w:color w:val="000000"/>
          <w:sz w:val="24"/>
          <w:szCs w:val="24"/>
          <w:lang w:val="en-US" w:eastAsia="pt-BR"/>
        </w:rPr>
        <w:t xml:space="preserve">, confirming </w:t>
      </w:r>
      <w:r w:rsidR="00784232">
        <w:rPr>
          <w:rFonts w:ascii="Times New Roman" w:hAnsi="Times New Roman" w:cs="Times New Roman"/>
          <w:color w:val="000000"/>
          <w:sz w:val="24"/>
          <w:szCs w:val="24"/>
          <w:lang w:val="en-US" w:eastAsia="pt-BR"/>
        </w:rPr>
        <w:t>the effect of the</w:t>
      </w:r>
      <w:r w:rsidR="00F643CE">
        <w:rPr>
          <w:rFonts w:ascii="Times New Roman" w:hAnsi="Times New Roman" w:cs="Times New Roman"/>
          <w:color w:val="000000"/>
          <w:sz w:val="24"/>
          <w:szCs w:val="24"/>
          <w:lang w:val="en-US" w:eastAsia="pt-BR"/>
        </w:rPr>
        <w:t xml:space="preserve"> endemism of fish fauna presente</w:t>
      </w:r>
      <w:r w:rsidR="00784232">
        <w:rPr>
          <w:rFonts w:ascii="Times New Roman" w:hAnsi="Times New Roman" w:cs="Times New Roman"/>
          <w:color w:val="000000"/>
          <w:sz w:val="24"/>
          <w:szCs w:val="24"/>
          <w:lang w:val="en-US" w:eastAsia="pt-BR"/>
        </w:rPr>
        <w:t>d</w:t>
      </w:r>
      <w:r w:rsidR="00F643CE">
        <w:rPr>
          <w:rFonts w:ascii="Times New Roman" w:hAnsi="Times New Roman" w:cs="Times New Roman"/>
          <w:color w:val="000000"/>
          <w:sz w:val="24"/>
          <w:szCs w:val="24"/>
          <w:lang w:val="en-US" w:eastAsia="pt-BR"/>
        </w:rPr>
        <w:t xml:space="preserve"> in the Paraná basin due to </w:t>
      </w:r>
      <w:proofErr w:type="spellStart"/>
      <w:r w:rsidR="00F643CE">
        <w:rPr>
          <w:rFonts w:ascii="Times New Roman" w:hAnsi="Times New Roman" w:cs="Times New Roman"/>
          <w:color w:val="000000"/>
          <w:sz w:val="24"/>
          <w:szCs w:val="24"/>
          <w:lang w:val="en-US" w:eastAsia="pt-BR"/>
        </w:rPr>
        <w:t>Sete</w:t>
      </w:r>
      <w:proofErr w:type="spellEnd"/>
      <w:r w:rsidR="00F643CE">
        <w:rPr>
          <w:rFonts w:ascii="Times New Roman" w:hAnsi="Times New Roman" w:cs="Times New Roman"/>
          <w:color w:val="000000"/>
          <w:sz w:val="24"/>
          <w:szCs w:val="24"/>
          <w:lang w:val="en-US" w:eastAsia="pt-BR"/>
        </w:rPr>
        <w:t xml:space="preserve"> </w:t>
      </w:r>
      <w:proofErr w:type="spellStart"/>
      <w:r w:rsidR="00F643CE">
        <w:rPr>
          <w:rFonts w:ascii="Times New Roman" w:hAnsi="Times New Roman" w:cs="Times New Roman"/>
          <w:color w:val="000000"/>
          <w:sz w:val="24"/>
          <w:szCs w:val="24"/>
          <w:lang w:val="en-US" w:eastAsia="pt-BR"/>
        </w:rPr>
        <w:t>Quedas</w:t>
      </w:r>
      <w:proofErr w:type="spellEnd"/>
      <w:r w:rsidR="00F643CE">
        <w:rPr>
          <w:rFonts w:ascii="Times New Roman" w:hAnsi="Times New Roman" w:cs="Times New Roman"/>
          <w:color w:val="000000"/>
          <w:sz w:val="24"/>
          <w:szCs w:val="24"/>
          <w:lang w:val="en-US" w:eastAsia="pt-BR"/>
        </w:rPr>
        <w:t xml:space="preserve"> fall</w:t>
      </w:r>
      <w:r w:rsidR="00784232">
        <w:rPr>
          <w:rFonts w:ascii="Times New Roman" w:hAnsi="Times New Roman" w:cs="Times New Roman"/>
          <w:color w:val="000000"/>
          <w:sz w:val="24"/>
          <w:szCs w:val="24"/>
          <w:lang w:val="en-US" w:eastAsia="pt-BR"/>
        </w:rPr>
        <w:t xml:space="preserve"> in differentiate the fish fauna of these two basins</w:t>
      </w:r>
      <w:r w:rsidR="00A35131">
        <w:rPr>
          <w:rFonts w:ascii="Times New Roman" w:hAnsi="Times New Roman" w:cs="Times New Roman"/>
          <w:color w:val="000000"/>
          <w:sz w:val="24"/>
          <w:szCs w:val="24"/>
          <w:lang w:val="en-US" w:eastAsia="pt-BR"/>
        </w:rPr>
        <w:t xml:space="preserve">. We advanced </w:t>
      </w:r>
      <w:r w:rsidR="00F643CE">
        <w:rPr>
          <w:rFonts w:ascii="Times New Roman" w:hAnsi="Times New Roman" w:cs="Times New Roman"/>
          <w:color w:val="000000"/>
          <w:sz w:val="24"/>
          <w:szCs w:val="24"/>
          <w:lang w:val="en-US" w:eastAsia="pt-BR"/>
        </w:rPr>
        <w:t xml:space="preserve">the knowledge </w:t>
      </w:r>
      <w:r w:rsidR="00A35131">
        <w:rPr>
          <w:rFonts w:ascii="Times New Roman" w:hAnsi="Times New Roman" w:cs="Times New Roman"/>
          <w:color w:val="000000"/>
          <w:sz w:val="24"/>
          <w:szCs w:val="24"/>
          <w:lang w:val="en-US" w:eastAsia="pt-BR"/>
        </w:rPr>
        <w:t>by showing that these difference</w:t>
      </w:r>
      <w:r w:rsidR="00582819">
        <w:rPr>
          <w:rFonts w:ascii="Times New Roman" w:hAnsi="Times New Roman" w:cs="Times New Roman"/>
          <w:color w:val="000000"/>
          <w:sz w:val="24"/>
          <w:szCs w:val="24"/>
          <w:lang w:val="en-US" w:eastAsia="pt-BR"/>
        </w:rPr>
        <w:t>s</w:t>
      </w:r>
      <w:r w:rsidR="00A35131">
        <w:rPr>
          <w:rFonts w:ascii="Times New Roman" w:hAnsi="Times New Roman" w:cs="Times New Roman"/>
          <w:color w:val="000000"/>
          <w:sz w:val="24"/>
          <w:szCs w:val="24"/>
          <w:lang w:val="en-US" w:eastAsia="pt-BR"/>
        </w:rPr>
        <w:t xml:space="preserve"> </w:t>
      </w:r>
      <w:r w:rsidR="00437914">
        <w:rPr>
          <w:rFonts w:ascii="Times New Roman" w:hAnsi="Times New Roman" w:cs="Times New Roman"/>
          <w:color w:val="000000"/>
          <w:sz w:val="24"/>
          <w:szCs w:val="24"/>
          <w:lang w:val="en-US" w:eastAsia="pt-BR"/>
        </w:rPr>
        <w:t>was</w:t>
      </w:r>
      <w:r w:rsidR="00A35131">
        <w:rPr>
          <w:rFonts w:ascii="Times New Roman" w:hAnsi="Times New Roman" w:cs="Times New Roman"/>
          <w:color w:val="000000"/>
          <w:sz w:val="24"/>
          <w:szCs w:val="24"/>
          <w:lang w:val="en-US" w:eastAsia="pt-BR"/>
        </w:rPr>
        <w:t xml:space="preserve"> also </w:t>
      </w:r>
      <w:r w:rsidR="00F47B2F">
        <w:rPr>
          <w:rFonts w:ascii="Times New Roman" w:hAnsi="Times New Roman" w:cs="Times New Roman"/>
          <w:color w:val="000000"/>
          <w:sz w:val="24"/>
          <w:szCs w:val="24"/>
          <w:lang w:val="en-US" w:eastAsia="pt-BR"/>
        </w:rPr>
        <w:t xml:space="preserve">accompanied by clade differences </w:t>
      </w:r>
      <w:r w:rsidR="00F643CE">
        <w:rPr>
          <w:rFonts w:ascii="Times New Roman" w:hAnsi="Times New Roman" w:cs="Times New Roman"/>
          <w:color w:val="000000"/>
          <w:sz w:val="24"/>
          <w:szCs w:val="24"/>
          <w:lang w:val="en-US" w:eastAsia="pt-BR"/>
        </w:rPr>
        <w:t>that occupy</w:t>
      </w:r>
      <w:r w:rsidR="00F47B2F">
        <w:rPr>
          <w:rFonts w:ascii="Times New Roman" w:hAnsi="Times New Roman" w:cs="Times New Roman"/>
          <w:color w:val="000000"/>
          <w:sz w:val="24"/>
          <w:szCs w:val="24"/>
          <w:lang w:val="en-US" w:eastAsia="pt-BR"/>
        </w:rPr>
        <w:t xml:space="preserve"> the two basins, </w:t>
      </w:r>
      <w:r w:rsidR="00C468CA">
        <w:rPr>
          <w:rFonts w:ascii="Times New Roman" w:hAnsi="Times New Roman" w:cs="Times New Roman"/>
          <w:color w:val="000000"/>
          <w:sz w:val="24"/>
          <w:szCs w:val="24"/>
          <w:lang w:val="en-US" w:eastAsia="pt-BR"/>
        </w:rPr>
        <w:t xml:space="preserve">indicating that each Basin hosts a different set of evolutionary history that is mainly </w:t>
      </w:r>
      <w:r w:rsidR="00A72E9A">
        <w:rPr>
          <w:rFonts w:ascii="Times New Roman" w:hAnsi="Times New Roman" w:cs="Times New Roman"/>
          <w:color w:val="000000"/>
          <w:sz w:val="24"/>
          <w:szCs w:val="24"/>
          <w:lang w:val="en-US" w:eastAsia="pt-BR"/>
        </w:rPr>
        <w:t xml:space="preserve">result </w:t>
      </w:r>
      <w:r w:rsidR="00F643CE">
        <w:rPr>
          <w:rFonts w:ascii="Times New Roman" w:hAnsi="Times New Roman" w:cs="Times New Roman"/>
          <w:color w:val="000000"/>
          <w:sz w:val="24"/>
          <w:szCs w:val="24"/>
          <w:lang w:val="en-US" w:eastAsia="pt-BR"/>
        </w:rPr>
        <w:t>from</w:t>
      </w:r>
      <w:r w:rsidR="00A72E9A">
        <w:rPr>
          <w:rFonts w:ascii="Times New Roman" w:hAnsi="Times New Roman" w:cs="Times New Roman"/>
          <w:color w:val="000000"/>
          <w:sz w:val="24"/>
          <w:szCs w:val="24"/>
          <w:lang w:val="en-US" w:eastAsia="pt-BR"/>
        </w:rPr>
        <w:t xml:space="preserve"> different biogeographical history during its formation</w:t>
      </w:r>
      <w:r w:rsidR="007D2BA8">
        <w:rPr>
          <w:rFonts w:ascii="Times New Roman" w:hAnsi="Times New Roman" w:cs="Times New Roman"/>
          <w:color w:val="000000"/>
          <w:sz w:val="24"/>
          <w:szCs w:val="24"/>
          <w:lang w:val="en-US" w:eastAsia="pt-BR"/>
        </w:rPr>
        <w:t xml:space="preserve"> (</w:t>
      </w:r>
      <w:r w:rsidR="00771574">
        <w:rPr>
          <w:rFonts w:ascii="Times New Roman" w:hAnsi="Times New Roman" w:cs="Times New Roman"/>
          <w:color w:val="000000"/>
          <w:sz w:val="24"/>
          <w:szCs w:val="24"/>
          <w:lang w:val="en-US" w:eastAsia="pt-BR"/>
        </w:rPr>
        <w:t xml:space="preserve">Brea and </w:t>
      </w:r>
      <w:proofErr w:type="spellStart"/>
      <w:r w:rsidR="00771574">
        <w:rPr>
          <w:rFonts w:ascii="Times New Roman" w:hAnsi="Times New Roman" w:cs="Times New Roman"/>
          <w:color w:val="000000"/>
          <w:sz w:val="24"/>
          <w:szCs w:val="24"/>
          <w:lang w:val="en-US" w:eastAsia="pt-BR"/>
        </w:rPr>
        <w:t>Zucol</w:t>
      </w:r>
      <w:proofErr w:type="spellEnd"/>
      <w:r w:rsidR="00771574">
        <w:rPr>
          <w:rFonts w:ascii="Times New Roman" w:hAnsi="Times New Roman" w:cs="Times New Roman"/>
          <w:color w:val="000000"/>
          <w:sz w:val="24"/>
          <w:szCs w:val="24"/>
          <w:lang w:val="en-US" w:eastAsia="pt-BR"/>
        </w:rPr>
        <w:t>, XXXX</w:t>
      </w:r>
      <w:r w:rsidR="007D2BA8">
        <w:rPr>
          <w:rFonts w:ascii="Times New Roman" w:hAnsi="Times New Roman" w:cs="Times New Roman"/>
          <w:color w:val="000000"/>
          <w:sz w:val="24"/>
          <w:szCs w:val="24"/>
          <w:lang w:val="en-US" w:eastAsia="pt-BR"/>
        </w:rPr>
        <w:t>)</w:t>
      </w:r>
      <w:r w:rsidR="00A72E9A">
        <w:rPr>
          <w:rFonts w:ascii="Times New Roman" w:hAnsi="Times New Roman" w:cs="Times New Roman"/>
          <w:color w:val="000000"/>
          <w:sz w:val="24"/>
          <w:szCs w:val="24"/>
          <w:lang w:val="en-US" w:eastAsia="pt-BR"/>
        </w:rPr>
        <w:t>.</w:t>
      </w:r>
      <w:r w:rsidR="007C0930">
        <w:rPr>
          <w:rFonts w:ascii="Times New Roman" w:hAnsi="Times New Roman" w:cs="Times New Roman"/>
          <w:color w:val="000000"/>
          <w:sz w:val="24"/>
          <w:szCs w:val="24"/>
          <w:lang w:val="en-US" w:eastAsia="pt-BR"/>
        </w:rPr>
        <w:t xml:space="preserve"> </w:t>
      </w:r>
    </w:p>
    <w:p w14:paraId="4F4157A9" w14:textId="0CC11B08" w:rsidR="007D2BA8" w:rsidRDefault="00E16BE6">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From a conservation perspective, </w:t>
      </w:r>
      <w:ins w:id="50" w:author="Wagner Vicentin" w:date="2020-04-25T16:21:00Z">
        <w:r w:rsidR="0007155F">
          <w:rPr>
            <w:rFonts w:ascii="Times New Roman" w:hAnsi="Times New Roman" w:cs="Times New Roman"/>
            <w:color w:val="000000"/>
            <w:sz w:val="24"/>
            <w:szCs w:val="24"/>
            <w:lang w:val="en-US" w:eastAsia="pt-BR"/>
          </w:rPr>
          <w:t>o</w:t>
        </w:r>
      </w:ins>
      <w:del w:id="51" w:author="Wagner Vicentin" w:date="2020-04-25T16:21:00Z">
        <w:r w:rsidR="007D2BA8" w:rsidDel="0007155F">
          <w:rPr>
            <w:rFonts w:ascii="Times New Roman" w:hAnsi="Times New Roman" w:cs="Times New Roman"/>
            <w:color w:val="000000"/>
            <w:sz w:val="24"/>
            <w:szCs w:val="24"/>
            <w:lang w:val="en-US" w:eastAsia="pt-BR"/>
          </w:rPr>
          <w:delText>O</w:delText>
        </w:r>
      </w:del>
      <w:proofErr w:type="gramStart"/>
      <w:r w:rsidR="007D2BA8">
        <w:rPr>
          <w:rFonts w:ascii="Times New Roman" w:hAnsi="Times New Roman" w:cs="Times New Roman"/>
          <w:color w:val="000000"/>
          <w:sz w:val="24"/>
          <w:szCs w:val="24"/>
          <w:lang w:val="en-US" w:eastAsia="pt-BR"/>
        </w:rPr>
        <w:t>ur</w:t>
      </w:r>
      <w:proofErr w:type="gramEnd"/>
      <w:r w:rsidR="007D2BA8">
        <w:rPr>
          <w:rFonts w:ascii="Times New Roman" w:hAnsi="Times New Roman" w:cs="Times New Roman"/>
          <w:color w:val="000000"/>
          <w:sz w:val="24"/>
          <w:szCs w:val="24"/>
          <w:lang w:val="en-US" w:eastAsia="pt-BR"/>
        </w:rPr>
        <w:t xml:space="preserve"> results </w:t>
      </w:r>
      <w:r w:rsidR="004C713D">
        <w:rPr>
          <w:rFonts w:ascii="Times New Roman" w:hAnsi="Times New Roman" w:cs="Times New Roman"/>
          <w:color w:val="000000"/>
          <w:sz w:val="24"/>
          <w:szCs w:val="24"/>
          <w:lang w:val="en-US" w:eastAsia="pt-BR"/>
        </w:rPr>
        <w:t xml:space="preserve">sustain the importance to maintain the environmental integrity of these streams. </w:t>
      </w:r>
      <w:proofErr w:type="gramStart"/>
      <w:r w:rsidR="004C713D">
        <w:rPr>
          <w:rFonts w:ascii="Times New Roman" w:hAnsi="Times New Roman" w:cs="Times New Roman"/>
          <w:color w:val="000000"/>
          <w:sz w:val="24"/>
          <w:szCs w:val="24"/>
          <w:lang w:val="en-US" w:eastAsia="pt-BR"/>
        </w:rPr>
        <w:t>Environmental modification, like land use affect directly on water characteristics (</w:t>
      </w:r>
      <w:proofErr w:type="spellStart"/>
      <w:r w:rsidR="004C713D">
        <w:rPr>
          <w:rFonts w:ascii="Times New Roman" w:hAnsi="Times New Roman" w:cs="Times New Roman"/>
          <w:color w:val="000000"/>
          <w:sz w:val="24"/>
          <w:szCs w:val="24"/>
          <w:lang w:val="en-US" w:eastAsia="pt-BR"/>
        </w:rPr>
        <w:t>e.g</w:t>
      </w:r>
      <w:proofErr w:type="spellEnd"/>
      <w:r w:rsidR="004C713D">
        <w:rPr>
          <w:rFonts w:ascii="Times New Roman" w:hAnsi="Times New Roman" w:cs="Times New Roman"/>
          <w:color w:val="000000"/>
          <w:sz w:val="24"/>
          <w:szCs w:val="24"/>
          <w:lang w:val="en-US" w:eastAsia="pt-BR"/>
        </w:rPr>
        <w:t xml:space="preserve"> </w:t>
      </w:r>
      <w:proofErr w:type="spellStart"/>
      <w:r w:rsidR="004C713D">
        <w:rPr>
          <w:rFonts w:ascii="Times New Roman" w:hAnsi="Times New Roman" w:cs="Times New Roman"/>
          <w:color w:val="000000"/>
          <w:sz w:val="24"/>
          <w:szCs w:val="24"/>
          <w:lang w:val="en-US" w:eastAsia="pt-BR"/>
        </w:rPr>
        <w:t>Ph</w:t>
      </w:r>
      <w:proofErr w:type="spellEnd"/>
      <w:r w:rsidR="004C713D">
        <w:rPr>
          <w:rFonts w:ascii="Times New Roman" w:hAnsi="Times New Roman" w:cs="Times New Roman"/>
          <w:color w:val="000000"/>
          <w:sz w:val="24"/>
          <w:szCs w:val="24"/>
          <w:lang w:val="en-US" w:eastAsia="pt-BR"/>
        </w:rPr>
        <w:t xml:space="preserve">), that can </w:t>
      </w:r>
      <w:r w:rsidR="00620417">
        <w:rPr>
          <w:rFonts w:ascii="Times New Roman" w:hAnsi="Times New Roman" w:cs="Times New Roman"/>
          <w:color w:val="000000"/>
          <w:sz w:val="24"/>
          <w:szCs w:val="24"/>
          <w:lang w:val="en-US" w:eastAsia="pt-BR"/>
        </w:rPr>
        <w:t xml:space="preserve">promote a </w:t>
      </w:r>
      <w:proofErr w:type="spellStart"/>
      <w:r w:rsidR="00620417">
        <w:rPr>
          <w:rFonts w:ascii="Times New Roman" w:hAnsi="Times New Roman" w:cs="Times New Roman"/>
          <w:color w:val="000000"/>
          <w:sz w:val="24"/>
          <w:szCs w:val="24"/>
          <w:lang w:val="en-US" w:eastAsia="pt-BR"/>
        </w:rPr>
        <w:t>depauperati</w:t>
      </w:r>
      <w:ins w:id="52" w:author="Wagner Vicentin" w:date="2020-04-25T16:22:00Z">
        <w:r w:rsidR="0007155F">
          <w:rPr>
            <w:rFonts w:ascii="Times New Roman" w:hAnsi="Times New Roman" w:cs="Times New Roman"/>
            <w:color w:val="000000"/>
            <w:sz w:val="24"/>
            <w:szCs w:val="24"/>
            <w:lang w:val="en-US" w:eastAsia="pt-BR"/>
          </w:rPr>
          <w:t>on</w:t>
        </w:r>
      </w:ins>
      <w:proofErr w:type="spellEnd"/>
      <w:del w:id="53" w:author="Wagner Vicentin" w:date="2020-04-25T16:22:00Z">
        <w:r w:rsidR="00620417" w:rsidDel="0007155F">
          <w:rPr>
            <w:rFonts w:ascii="Times New Roman" w:hAnsi="Times New Roman" w:cs="Times New Roman"/>
            <w:color w:val="000000"/>
            <w:sz w:val="24"/>
            <w:szCs w:val="24"/>
            <w:lang w:val="en-US" w:eastAsia="pt-BR"/>
          </w:rPr>
          <w:delText>ng</w:delText>
        </w:r>
      </w:del>
      <w:r w:rsidR="00620417">
        <w:rPr>
          <w:rFonts w:ascii="Times New Roman" w:hAnsi="Times New Roman" w:cs="Times New Roman"/>
          <w:color w:val="000000"/>
          <w:sz w:val="24"/>
          <w:szCs w:val="24"/>
          <w:lang w:val="en-US" w:eastAsia="pt-BR"/>
        </w:rPr>
        <w:t xml:space="preserve"> of fish lineages and</w:t>
      </w:r>
      <w:r w:rsidR="000224DE">
        <w:rPr>
          <w:rFonts w:ascii="Times New Roman" w:hAnsi="Times New Roman" w:cs="Times New Roman"/>
          <w:color w:val="000000"/>
          <w:sz w:val="24"/>
          <w:szCs w:val="24"/>
          <w:lang w:val="en-US" w:eastAsia="pt-BR"/>
        </w:rPr>
        <w:t xml:space="preserve"> </w:t>
      </w:r>
      <w:ins w:id="54" w:author="Wagner Vicentin" w:date="2020-04-30T13:34:00Z">
        <w:r w:rsidR="00A256DC">
          <w:rPr>
            <w:rFonts w:ascii="Times New Roman" w:hAnsi="Times New Roman" w:cs="Times New Roman"/>
            <w:color w:val="000000"/>
            <w:sz w:val="24"/>
            <w:szCs w:val="24"/>
            <w:lang w:val="en-US" w:eastAsia="pt-BR"/>
          </w:rPr>
          <w:t xml:space="preserve">exert </w:t>
        </w:r>
      </w:ins>
      <w:r w:rsidR="000224DE">
        <w:rPr>
          <w:rFonts w:ascii="Times New Roman" w:hAnsi="Times New Roman" w:cs="Times New Roman"/>
          <w:color w:val="000000"/>
          <w:sz w:val="24"/>
          <w:szCs w:val="24"/>
          <w:lang w:val="en-US" w:eastAsia="pt-BR"/>
        </w:rPr>
        <w:t>great impact</w:t>
      </w:r>
      <w:ins w:id="55" w:author="Wagner Vicentin" w:date="2020-04-30T13:34:00Z">
        <w:r w:rsidR="00A256DC">
          <w:rPr>
            <w:rFonts w:ascii="Times New Roman" w:hAnsi="Times New Roman" w:cs="Times New Roman"/>
            <w:color w:val="000000"/>
            <w:sz w:val="24"/>
            <w:szCs w:val="24"/>
            <w:lang w:val="en-US" w:eastAsia="pt-BR"/>
          </w:rPr>
          <w:t xml:space="preserve"> on</w:t>
        </w:r>
      </w:ins>
      <w:r w:rsidR="000224DE">
        <w:rPr>
          <w:rFonts w:ascii="Times New Roman" w:hAnsi="Times New Roman" w:cs="Times New Roman"/>
          <w:color w:val="000000"/>
          <w:sz w:val="24"/>
          <w:szCs w:val="24"/>
          <w:lang w:val="en-US" w:eastAsia="pt-BR"/>
        </w:rPr>
        <w:t xml:space="preserve"> the capacity of these communities to </w:t>
      </w:r>
      <w:r w:rsidR="00484497">
        <w:rPr>
          <w:rFonts w:ascii="Times New Roman" w:hAnsi="Times New Roman" w:cs="Times New Roman"/>
          <w:color w:val="000000"/>
          <w:sz w:val="24"/>
          <w:szCs w:val="24"/>
          <w:lang w:val="en-US" w:eastAsia="pt-BR"/>
        </w:rPr>
        <w:t xml:space="preserve">respond to </w:t>
      </w:r>
      <w:r w:rsidR="00484497">
        <w:rPr>
          <w:rFonts w:ascii="Times New Roman" w:hAnsi="Times New Roman" w:cs="Times New Roman"/>
          <w:color w:val="000000"/>
          <w:sz w:val="24"/>
          <w:szCs w:val="24"/>
          <w:lang w:val="en-US" w:eastAsia="pt-BR"/>
        </w:rPr>
        <w:lastRenderedPageBreak/>
        <w:t>environmental modification</w:t>
      </w:r>
      <w:r>
        <w:rPr>
          <w:rFonts w:ascii="Times New Roman" w:hAnsi="Times New Roman" w:cs="Times New Roman"/>
          <w:color w:val="000000"/>
          <w:sz w:val="24"/>
          <w:szCs w:val="24"/>
          <w:lang w:val="en-US" w:eastAsia="pt-BR"/>
        </w:rPr>
        <w:t xml:space="preserve"> (ref </w:t>
      </w:r>
      <w:proofErr w:type="spellStart"/>
      <w:r>
        <w:rPr>
          <w:rFonts w:ascii="Times New Roman" w:hAnsi="Times New Roman" w:cs="Times New Roman"/>
          <w:color w:val="000000"/>
          <w:sz w:val="24"/>
          <w:szCs w:val="24"/>
          <w:lang w:val="en-US" w:eastAsia="pt-BR"/>
        </w:rPr>
        <w:t>aqui</w:t>
      </w:r>
      <w:proofErr w:type="spellEnd"/>
      <w:r>
        <w:rPr>
          <w:rFonts w:ascii="Times New Roman" w:hAnsi="Times New Roman" w:cs="Times New Roman"/>
          <w:color w:val="000000"/>
          <w:sz w:val="24"/>
          <w:szCs w:val="24"/>
          <w:lang w:val="en-US" w:eastAsia="pt-BR"/>
        </w:rPr>
        <w:t>)</w:t>
      </w:r>
      <w:r w:rsidR="00484497">
        <w:rPr>
          <w:rFonts w:ascii="Times New Roman" w:hAnsi="Times New Roman" w:cs="Times New Roman"/>
          <w:color w:val="000000"/>
          <w:sz w:val="24"/>
          <w:szCs w:val="24"/>
          <w:lang w:val="en-US" w:eastAsia="pt-BR"/>
        </w:rPr>
        <w:t>.</w:t>
      </w:r>
      <w:proofErr w:type="gramEnd"/>
      <w:r w:rsidR="00484497">
        <w:rPr>
          <w:rFonts w:ascii="Times New Roman" w:hAnsi="Times New Roman" w:cs="Times New Roman"/>
          <w:color w:val="000000"/>
          <w:sz w:val="24"/>
          <w:szCs w:val="24"/>
          <w:lang w:val="en-US" w:eastAsia="pt-BR"/>
        </w:rPr>
        <w:t xml:space="preserve"> Also, </w:t>
      </w:r>
      <w:r w:rsidR="00F733AF">
        <w:rPr>
          <w:rFonts w:ascii="Times New Roman" w:hAnsi="Times New Roman" w:cs="Times New Roman"/>
          <w:color w:val="000000"/>
          <w:sz w:val="24"/>
          <w:szCs w:val="24"/>
          <w:lang w:val="en-US" w:eastAsia="pt-BR"/>
        </w:rPr>
        <w:t xml:space="preserve">the proliferation of small hydroelectric plants (PCHs) comprises another </w:t>
      </w:r>
      <w:r w:rsidR="00EA3A59">
        <w:rPr>
          <w:rFonts w:ascii="Times New Roman" w:hAnsi="Times New Roman" w:cs="Times New Roman"/>
          <w:color w:val="000000"/>
          <w:sz w:val="24"/>
          <w:szCs w:val="24"/>
          <w:lang w:val="en-US" w:eastAsia="pt-BR"/>
        </w:rPr>
        <w:t>threat to these communities</w:t>
      </w:r>
      <w:r>
        <w:rPr>
          <w:rFonts w:ascii="Times New Roman" w:hAnsi="Times New Roman" w:cs="Times New Roman"/>
          <w:color w:val="000000"/>
          <w:sz w:val="24"/>
          <w:szCs w:val="24"/>
          <w:lang w:val="en-US" w:eastAsia="pt-BR"/>
        </w:rPr>
        <w:t xml:space="preserve"> (ref)</w:t>
      </w:r>
      <w:r w:rsidR="00EA3A59">
        <w:rPr>
          <w:rFonts w:ascii="Times New Roman" w:hAnsi="Times New Roman" w:cs="Times New Roman"/>
          <w:color w:val="000000"/>
          <w:sz w:val="24"/>
          <w:szCs w:val="24"/>
          <w:lang w:val="en-US" w:eastAsia="pt-BR"/>
        </w:rPr>
        <w:t xml:space="preserve">, since one of the main modification is related to the </w:t>
      </w:r>
      <w:r w:rsidR="00220E1C">
        <w:rPr>
          <w:rFonts w:ascii="Times New Roman" w:hAnsi="Times New Roman" w:cs="Times New Roman"/>
          <w:color w:val="000000"/>
          <w:sz w:val="24"/>
          <w:szCs w:val="24"/>
          <w:lang w:val="en-US" w:eastAsia="pt-BR"/>
        </w:rPr>
        <w:t>alteration of water velocity,</w:t>
      </w:r>
      <w:r w:rsidR="00A617ED">
        <w:rPr>
          <w:rFonts w:ascii="Times New Roman" w:hAnsi="Times New Roman" w:cs="Times New Roman"/>
          <w:color w:val="000000"/>
          <w:sz w:val="24"/>
          <w:szCs w:val="24"/>
          <w:lang w:val="en-US" w:eastAsia="pt-BR"/>
        </w:rPr>
        <w:t xml:space="preserve"> and, as shown by our analysis, </w:t>
      </w:r>
      <w:r>
        <w:rPr>
          <w:rFonts w:ascii="Times New Roman" w:hAnsi="Times New Roman" w:cs="Times New Roman"/>
          <w:color w:val="000000"/>
          <w:sz w:val="24"/>
          <w:szCs w:val="24"/>
          <w:lang w:val="en-US" w:eastAsia="pt-BR"/>
        </w:rPr>
        <w:t>this factor</w:t>
      </w:r>
      <w:r w:rsidR="00A617ED">
        <w:rPr>
          <w:rFonts w:ascii="Times New Roman" w:hAnsi="Times New Roman" w:cs="Times New Roman"/>
          <w:color w:val="000000"/>
          <w:sz w:val="24"/>
          <w:szCs w:val="24"/>
          <w:lang w:val="en-US" w:eastAsia="pt-BR"/>
        </w:rPr>
        <w:t xml:space="preserve"> comprises an important characteristic to maintain the </w:t>
      </w:r>
      <w:r w:rsidR="00793850">
        <w:rPr>
          <w:rFonts w:ascii="Times New Roman" w:hAnsi="Times New Roman" w:cs="Times New Roman"/>
          <w:color w:val="000000"/>
          <w:sz w:val="24"/>
          <w:szCs w:val="24"/>
          <w:lang w:val="en-US" w:eastAsia="pt-BR"/>
        </w:rPr>
        <w:t>lineages</w:t>
      </w:r>
      <w:r w:rsidR="00A617ED">
        <w:rPr>
          <w:rFonts w:ascii="Times New Roman" w:hAnsi="Times New Roman" w:cs="Times New Roman"/>
          <w:color w:val="000000"/>
          <w:sz w:val="24"/>
          <w:szCs w:val="24"/>
          <w:lang w:val="en-US" w:eastAsia="pt-BR"/>
        </w:rPr>
        <w:t xml:space="preserve"> </w:t>
      </w:r>
      <w:r w:rsidR="00452AC3">
        <w:rPr>
          <w:rFonts w:ascii="Times New Roman" w:hAnsi="Times New Roman" w:cs="Times New Roman"/>
          <w:color w:val="000000"/>
          <w:sz w:val="24"/>
          <w:szCs w:val="24"/>
          <w:lang w:val="en-US" w:eastAsia="pt-BR"/>
        </w:rPr>
        <w:t>variation</w:t>
      </w:r>
      <w:r w:rsidR="00A617ED">
        <w:rPr>
          <w:rFonts w:ascii="Times New Roman" w:hAnsi="Times New Roman" w:cs="Times New Roman"/>
          <w:color w:val="000000"/>
          <w:sz w:val="24"/>
          <w:szCs w:val="24"/>
          <w:lang w:val="en-US" w:eastAsia="pt-BR"/>
        </w:rPr>
        <w:t xml:space="preserve"> along streams</w:t>
      </w:r>
      <w:r w:rsidR="00452AC3">
        <w:rPr>
          <w:rFonts w:ascii="Times New Roman" w:hAnsi="Times New Roman" w:cs="Times New Roman"/>
          <w:color w:val="000000"/>
          <w:sz w:val="24"/>
          <w:szCs w:val="24"/>
          <w:lang w:val="en-US" w:eastAsia="pt-BR"/>
        </w:rPr>
        <w:t>, and, consequently, the variation of functional strategies associated with these lineages</w:t>
      </w:r>
      <w:r w:rsidR="00D86689">
        <w:rPr>
          <w:rFonts w:ascii="Times New Roman" w:hAnsi="Times New Roman" w:cs="Times New Roman"/>
          <w:color w:val="000000"/>
          <w:sz w:val="24"/>
          <w:szCs w:val="24"/>
          <w:lang w:val="en-US" w:eastAsia="pt-BR"/>
        </w:rPr>
        <w:t>.</w:t>
      </w:r>
    </w:p>
    <w:p w14:paraId="7228C72B" w14:textId="6DE85A61" w:rsidR="003C40F1" w:rsidRDefault="003C40F1">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conclude by stressing the importance to consider </w:t>
      </w:r>
      <w:r w:rsidR="009969FD">
        <w:rPr>
          <w:rFonts w:ascii="Times New Roman" w:hAnsi="Times New Roman" w:cs="Times New Roman"/>
          <w:color w:val="000000"/>
          <w:sz w:val="24"/>
          <w:szCs w:val="24"/>
          <w:lang w:val="en-US" w:eastAsia="pt-BR"/>
        </w:rPr>
        <w:t>different dimensions of biodiversity</w:t>
      </w:r>
      <w:r w:rsidR="00DF63B9">
        <w:rPr>
          <w:rFonts w:ascii="Times New Roman" w:hAnsi="Times New Roman" w:cs="Times New Roman"/>
          <w:color w:val="000000"/>
          <w:sz w:val="24"/>
          <w:szCs w:val="24"/>
          <w:lang w:val="en-US" w:eastAsia="pt-BR"/>
        </w:rPr>
        <w:t xml:space="preserve"> in community studies</w:t>
      </w:r>
      <w:r w:rsidR="009969FD">
        <w:rPr>
          <w:rFonts w:ascii="Times New Roman" w:hAnsi="Times New Roman" w:cs="Times New Roman"/>
          <w:color w:val="000000"/>
          <w:sz w:val="24"/>
          <w:szCs w:val="24"/>
          <w:lang w:val="en-US" w:eastAsia="pt-BR"/>
        </w:rPr>
        <w:t xml:space="preserve">, joint with the </w:t>
      </w:r>
      <w:r w:rsidR="00463D02">
        <w:rPr>
          <w:rFonts w:ascii="Times New Roman" w:hAnsi="Times New Roman" w:cs="Times New Roman"/>
          <w:color w:val="000000"/>
          <w:sz w:val="24"/>
          <w:szCs w:val="24"/>
          <w:lang w:val="en-US" w:eastAsia="pt-BR"/>
        </w:rPr>
        <w:t>distinction among the components of variation in beta diversity (</w:t>
      </w:r>
      <w:proofErr w:type="spellStart"/>
      <w:r w:rsidR="00463D02">
        <w:rPr>
          <w:rFonts w:ascii="Times New Roman" w:hAnsi="Times New Roman" w:cs="Times New Roman"/>
          <w:color w:val="000000"/>
          <w:sz w:val="24"/>
          <w:szCs w:val="24"/>
          <w:lang w:val="en-US" w:eastAsia="pt-BR"/>
        </w:rPr>
        <w:t>nestedness</w:t>
      </w:r>
      <w:proofErr w:type="spellEnd"/>
      <w:r w:rsidR="00463D02">
        <w:rPr>
          <w:rFonts w:ascii="Times New Roman" w:hAnsi="Times New Roman" w:cs="Times New Roman"/>
          <w:color w:val="000000"/>
          <w:sz w:val="24"/>
          <w:szCs w:val="24"/>
          <w:lang w:val="en-US" w:eastAsia="pt-BR"/>
        </w:rPr>
        <w:t xml:space="preserve"> and </w:t>
      </w:r>
      <w:proofErr w:type="spellStart"/>
      <w:r w:rsidR="00463D02">
        <w:rPr>
          <w:rFonts w:ascii="Times New Roman" w:hAnsi="Times New Roman" w:cs="Times New Roman"/>
          <w:color w:val="000000"/>
          <w:sz w:val="24"/>
          <w:szCs w:val="24"/>
          <w:lang w:val="en-US" w:eastAsia="pt-BR"/>
        </w:rPr>
        <w:t>trunover</w:t>
      </w:r>
      <w:proofErr w:type="spellEnd"/>
      <w:r w:rsidR="00463D02">
        <w:rPr>
          <w:rFonts w:ascii="Times New Roman" w:hAnsi="Times New Roman" w:cs="Times New Roman"/>
          <w:color w:val="000000"/>
          <w:sz w:val="24"/>
          <w:szCs w:val="24"/>
          <w:lang w:val="en-US" w:eastAsia="pt-BR"/>
        </w:rPr>
        <w:t>), since they are affect</w:t>
      </w:r>
      <w:r w:rsidR="00452AC3">
        <w:rPr>
          <w:rFonts w:ascii="Times New Roman" w:hAnsi="Times New Roman" w:cs="Times New Roman"/>
          <w:color w:val="000000"/>
          <w:sz w:val="24"/>
          <w:szCs w:val="24"/>
          <w:lang w:val="en-US" w:eastAsia="pt-BR"/>
        </w:rPr>
        <w:t>ed</w:t>
      </w:r>
      <w:r w:rsidR="00463D02">
        <w:rPr>
          <w:rFonts w:ascii="Times New Roman" w:hAnsi="Times New Roman" w:cs="Times New Roman"/>
          <w:color w:val="000000"/>
          <w:sz w:val="24"/>
          <w:szCs w:val="24"/>
          <w:lang w:val="en-US" w:eastAsia="pt-BR"/>
        </w:rPr>
        <w:t xml:space="preserve"> in different ways by environmental and biogeographical factors</w:t>
      </w:r>
      <w:r w:rsidR="00452AC3">
        <w:rPr>
          <w:rFonts w:ascii="Times New Roman" w:hAnsi="Times New Roman" w:cs="Times New Roman"/>
          <w:color w:val="000000"/>
          <w:sz w:val="24"/>
          <w:szCs w:val="24"/>
          <w:lang w:val="en-US" w:eastAsia="pt-BR"/>
        </w:rPr>
        <w:t xml:space="preserve"> and allow</w:t>
      </w:r>
      <w:del w:id="56" w:author="Wagner Vicentin" w:date="2020-04-30T13:36:00Z">
        <w:r w:rsidR="00452AC3" w:rsidDel="00A256DC">
          <w:rPr>
            <w:rFonts w:ascii="Times New Roman" w:hAnsi="Times New Roman" w:cs="Times New Roman"/>
            <w:color w:val="000000"/>
            <w:sz w:val="24"/>
            <w:szCs w:val="24"/>
            <w:lang w:val="en-US" w:eastAsia="pt-BR"/>
          </w:rPr>
          <w:delText>s</w:delText>
        </w:r>
      </w:del>
      <w:r w:rsidR="00452AC3">
        <w:rPr>
          <w:rFonts w:ascii="Times New Roman" w:hAnsi="Times New Roman" w:cs="Times New Roman"/>
          <w:color w:val="000000"/>
          <w:sz w:val="24"/>
          <w:szCs w:val="24"/>
          <w:lang w:val="en-US" w:eastAsia="pt-BR"/>
        </w:rPr>
        <w:t xml:space="preserve"> to identify the main drivers of community assembly</w:t>
      </w:r>
      <w:r w:rsidR="00463D02">
        <w:rPr>
          <w:rFonts w:ascii="Times New Roman" w:hAnsi="Times New Roman" w:cs="Times New Roman"/>
          <w:color w:val="000000"/>
          <w:sz w:val="24"/>
          <w:szCs w:val="24"/>
          <w:lang w:val="en-US" w:eastAsia="pt-BR"/>
        </w:rPr>
        <w:t>.</w:t>
      </w:r>
      <w:r w:rsidR="00DF63B9">
        <w:rPr>
          <w:rFonts w:ascii="Times New Roman" w:hAnsi="Times New Roman" w:cs="Times New Roman"/>
          <w:color w:val="000000"/>
          <w:sz w:val="24"/>
          <w:szCs w:val="24"/>
          <w:lang w:val="en-US" w:eastAsia="pt-BR"/>
        </w:rPr>
        <w:t xml:space="preserve"> Furthermore, we </w:t>
      </w:r>
      <w:r w:rsidR="002C2709">
        <w:rPr>
          <w:rFonts w:ascii="Times New Roman" w:hAnsi="Times New Roman" w:cs="Times New Roman"/>
          <w:color w:val="000000"/>
          <w:sz w:val="24"/>
          <w:szCs w:val="24"/>
          <w:lang w:val="en-US" w:eastAsia="pt-BR"/>
        </w:rPr>
        <w:t xml:space="preserve">reveal that a combination of phylogenetic habitat filtering, biogeographical factors and </w:t>
      </w:r>
      <w:r w:rsidR="002F65BD">
        <w:rPr>
          <w:rFonts w:ascii="Times New Roman" w:hAnsi="Times New Roman" w:cs="Times New Roman"/>
          <w:color w:val="000000"/>
          <w:sz w:val="24"/>
          <w:szCs w:val="24"/>
          <w:lang w:val="en-US" w:eastAsia="pt-BR"/>
        </w:rPr>
        <w:t>species sorting</w:t>
      </w:r>
      <w:r w:rsidR="00933D1F">
        <w:rPr>
          <w:rFonts w:ascii="Times New Roman" w:hAnsi="Times New Roman" w:cs="Times New Roman"/>
          <w:color w:val="000000"/>
          <w:sz w:val="24"/>
          <w:szCs w:val="24"/>
          <w:lang w:val="en-US" w:eastAsia="pt-BR"/>
        </w:rPr>
        <w:t xml:space="preserve"> are </w:t>
      </w:r>
      <w:r w:rsidR="00452AC3">
        <w:rPr>
          <w:rFonts w:ascii="Times New Roman" w:hAnsi="Times New Roman" w:cs="Times New Roman"/>
          <w:color w:val="000000"/>
          <w:sz w:val="24"/>
          <w:szCs w:val="24"/>
          <w:lang w:val="en-US" w:eastAsia="pt-BR"/>
        </w:rPr>
        <w:t>the most probable mechanisms structuring</w:t>
      </w:r>
      <w:r w:rsidR="00933D1F">
        <w:rPr>
          <w:rFonts w:ascii="Times New Roman" w:hAnsi="Times New Roman" w:cs="Times New Roman"/>
          <w:color w:val="000000"/>
          <w:sz w:val="24"/>
          <w:szCs w:val="24"/>
          <w:lang w:val="en-US" w:eastAsia="pt-BR"/>
        </w:rPr>
        <w:t xml:space="preserve"> both the taxonomic and phylogenetic composition of</w:t>
      </w:r>
      <w:r w:rsidR="002C2709">
        <w:rPr>
          <w:rFonts w:ascii="Times New Roman" w:hAnsi="Times New Roman" w:cs="Times New Roman"/>
          <w:color w:val="000000"/>
          <w:sz w:val="24"/>
          <w:szCs w:val="24"/>
          <w:lang w:val="en-US" w:eastAsia="pt-BR"/>
        </w:rPr>
        <w:t xml:space="preserve"> </w:t>
      </w:r>
      <w:r w:rsidR="00A27729">
        <w:rPr>
          <w:rFonts w:ascii="Times New Roman" w:hAnsi="Times New Roman" w:cs="Times New Roman"/>
          <w:color w:val="000000"/>
          <w:sz w:val="24"/>
          <w:szCs w:val="24"/>
          <w:lang w:val="en-US" w:eastAsia="pt-BR"/>
        </w:rPr>
        <w:t xml:space="preserve">headwater stream fish communities </w:t>
      </w:r>
      <w:r w:rsidR="00933D1F">
        <w:rPr>
          <w:rFonts w:ascii="Times New Roman" w:hAnsi="Times New Roman" w:cs="Times New Roman"/>
          <w:color w:val="000000"/>
          <w:sz w:val="24"/>
          <w:szCs w:val="24"/>
          <w:lang w:val="en-US" w:eastAsia="pt-BR"/>
        </w:rPr>
        <w:t>in Paraná and Paraguay basins.</w:t>
      </w:r>
    </w:p>
    <w:p w14:paraId="3194A4C4" w14:textId="77777777" w:rsidR="00DE1A7D" w:rsidRDefault="00DE1A7D" w:rsidP="009C3ED5">
      <w:pPr>
        <w:spacing w:after="0" w:line="480" w:lineRule="auto"/>
        <w:ind w:firstLine="708"/>
        <w:jc w:val="both"/>
        <w:rPr>
          <w:rFonts w:ascii="Times New Roman" w:hAnsi="Times New Roman" w:cs="Times New Roman"/>
          <w:color w:val="000000"/>
          <w:sz w:val="24"/>
          <w:szCs w:val="24"/>
          <w:lang w:val="en-US" w:eastAsia="pt-BR"/>
        </w:rPr>
      </w:pPr>
    </w:p>
    <w:p w14:paraId="1A15DD0F" w14:textId="77777777" w:rsidR="00044A31" w:rsidRPr="00044A31" w:rsidRDefault="00044A31">
      <w:pPr>
        <w:spacing w:after="0" w:line="480" w:lineRule="auto"/>
        <w:jc w:val="both"/>
        <w:rPr>
          <w:rFonts w:ascii="Times New Roman" w:hAnsi="Times New Roman" w:cs="Times New Roman"/>
          <w:b/>
          <w:color w:val="000000"/>
          <w:sz w:val="24"/>
          <w:szCs w:val="24"/>
          <w:lang w:val="en-US" w:eastAsia="pt-BR"/>
        </w:rPr>
      </w:pPr>
      <w:r w:rsidRPr="00044A31">
        <w:rPr>
          <w:rFonts w:ascii="Times New Roman" w:hAnsi="Times New Roman" w:cs="Times New Roman"/>
          <w:b/>
          <w:color w:val="000000"/>
          <w:sz w:val="24"/>
          <w:szCs w:val="24"/>
          <w:lang w:val="en-US" w:eastAsia="pt-BR"/>
        </w:rPr>
        <w:t>Conclusion</w:t>
      </w:r>
    </w:p>
    <w:p w14:paraId="3211E46D" w14:textId="77777777" w:rsidR="005859C4" w:rsidRDefault="008628BF" w:rsidP="009C3ED5">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sz w:val="24"/>
          <w:szCs w:val="24"/>
          <w:lang w:val="en-US" w:eastAsia="pt-BR"/>
        </w:rPr>
        <w:t>The present work represents a step forward in relation to that developed by Valerio et al. (2007) by include the investigation of historical factors influencing the assembly of the stream fish communities in the Paraná and Paraguay basins.</w:t>
      </w:r>
    </w:p>
    <w:p w14:paraId="7374E517" w14:textId="77777777" w:rsidR="00F13699" w:rsidRPr="00F13699" w:rsidRDefault="00F13699">
      <w:pPr>
        <w:spacing w:after="0" w:line="480" w:lineRule="auto"/>
        <w:jc w:val="both"/>
        <w:rPr>
          <w:rFonts w:ascii="Times New Roman" w:hAnsi="Times New Roman" w:cs="Times New Roman"/>
          <w:b/>
          <w:color w:val="000000"/>
          <w:sz w:val="24"/>
          <w:szCs w:val="24"/>
          <w:lang w:val="en-US"/>
        </w:rPr>
      </w:pPr>
      <w:r w:rsidRPr="00F13699">
        <w:rPr>
          <w:rFonts w:ascii="Times New Roman" w:hAnsi="Times New Roman" w:cs="Times New Roman"/>
          <w:b/>
          <w:color w:val="000000"/>
          <w:sz w:val="24"/>
          <w:szCs w:val="24"/>
          <w:lang w:val="en-US"/>
        </w:rPr>
        <w:t xml:space="preserve">Acknowledgements </w:t>
      </w:r>
    </w:p>
    <w:p w14:paraId="668585BC" w14:textId="77777777" w:rsidR="00F13699" w:rsidRPr="00F13699" w:rsidRDefault="00F13699">
      <w:pPr>
        <w:spacing w:after="0" w:line="480" w:lineRule="auto"/>
        <w:jc w:val="both"/>
        <w:rPr>
          <w:rFonts w:ascii="Times New Roman" w:hAnsi="Times New Roman" w:cs="Times New Roman"/>
          <w:color w:val="000000"/>
          <w:sz w:val="24"/>
          <w:szCs w:val="24"/>
          <w:lang w:val="en-US" w:eastAsia="pt-BR"/>
        </w:rPr>
      </w:pPr>
      <w:r w:rsidRPr="00F13699">
        <w:rPr>
          <w:rFonts w:ascii="Times New Roman" w:hAnsi="Times New Roman" w:cs="Times New Roman"/>
          <w:color w:val="000000"/>
          <w:sz w:val="24"/>
          <w:szCs w:val="24"/>
          <w:lang w:val="en-US"/>
        </w:rPr>
        <w:t xml:space="preserve">The authors thank FUNDECT (Process: 489/02) and UEMS for financial support, and </w:t>
      </w:r>
      <w:proofErr w:type="spellStart"/>
      <w:r w:rsidRPr="00F13699">
        <w:rPr>
          <w:rFonts w:ascii="Times New Roman" w:hAnsi="Times New Roman" w:cs="Times New Roman"/>
          <w:color w:val="000000"/>
          <w:sz w:val="24"/>
          <w:szCs w:val="24"/>
          <w:lang w:val="en-US"/>
        </w:rPr>
        <w:t>Flávio</w:t>
      </w:r>
      <w:proofErr w:type="spellEnd"/>
      <w:r w:rsidRPr="00F13699">
        <w:rPr>
          <w:rFonts w:ascii="Times New Roman" w:hAnsi="Times New Roman" w:cs="Times New Roman"/>
          <w:color w:val="000000"/>
          <w:sz w:val="24"/>
          <w:szCs w:val="24"/>
          <w:lang w:val="en-US"/>
        </w:rPr>
        <w:t xml:space="preserve"> C. T. Lima (</w:t>
      </w:r>
      <w:proofErr w:type="spellStart"/>
      <w:r w:rsidRPr="00F13699">
        <w:rPr>
          <w:rFonts w:ascii="Times New Roman" w:hAnsi="Times New Roman" w:cs="Times New Roman"/>
          <w:color w:val="000000"/>
          <w:sz w:val="24"/>
          <w:szCs w:val="24"/>
          <w:lang w:val="en-US"/>
        </w:rPr>
        <w:t>Museu</w:t>
      </w:r>
      <w:proofErr w:type="spellEnd"/>
      <w:r w:rsidRPr="00F13699">
        <w:rPr>
          <w:rFonts w:ascii="Times New Roman" w:hAnsi="Times New Roman" w:cs="Times New Roman"/>
          <w:color w:val="000000"/>
          <w:sz w:val="24"/>
          <w:szCs w:val="24"/>
          <w:lang w:val="en-US"/>
        </w:rPr>
        <w:t xml:space="preserve"> de </w:t>
      </w:r>
      <w:proofErr w:type="spellStart"/>
      <w:r w:rsidRPr="00F13699">
        <w:rPr>
          <w:rFonts w:ascii="Times New Roman" w:hAnsi="Times New Roman" w:cs="Times New Roman"/>
          <w:color w:val="000000"/>
          <w:sz w:val="24"/>
          <w:szCs w:val="24"/>
          <w:lang w:val="en-US"/>
        </w:rPr>
        <w:t>Zoologia</w:t>
      </w:r>
      <w:proofErr w:type="spellEnd"/>
      <w:r w:rsidRPr="00F13699">
        <w:rPr>
          <w:rFonts w:ascii="Times New Roman" w:hAnsi="Times New Roman" w:cs="Times New Roman"/>
          <w:color w:val="000000"/>
          <w:sz w:val="24"/>
          <w:szCs w:val="24"/>
          <w:lang w:val="en-US"/>
        </w:rPr>
        <w:t xml:space="preserve"> da </w:t>
      </w:r>
      <w:proofErr w:type="spellStart"/>
      <w:r w:rsidRPr="00F13699">
        <w:rPr>
          <w:rFonts w:ascii="Times New Roman" w:hAnsi="Times New Roman" w:cs="Times New Roman"/>
          <w:color w:val="000000"/>
          <w:sz w:val="24"/>
          <w:szCs w:val="24"/>
          <w:lang w:val="en-US"/>
        </w:rPr>
        <w:t>Universidade</w:t>
      </w:r>
      <w:proofErr w:type="spellEnd"/>
      <w:r w:rsidRPr="00F13699">
        <w:rPr>
          <w:rFonts w:ascii="Times New Roman" w:hAnsi="Times New Roman" w:cs="Times New Roman"/>
          <w:color w:val="000000"/>
          <w:sz w:val="24"/>
          <w:szCs w:val="24"/>
          <w:lang w:val="en-US"/>
        </w:rPr>
        <w:t xml:space="preserve"> de </w:t>
      </w:r>
      <w:r>
        <w:rPr>
          <w:rFonts w:ascii="Times New Roman" w:hAnsi="Times New Roman" w:cs="Times New Roman"/>
          <w:color w:val="000000"/>
          <w:sz w:val="24"/>
          <w:szCs w:val="24"/>
          <w:lang w:val="en-US"/>
        </w:rPr>
        <w:t>São</w:t>
      </w:r>
      <w:r w:rsidRPr="00F13699">
        <w:rPr>
          <w:rFonts w:ascii="Times New Roman" w:hAnsi="Times New Roman" w:cs="Times New Roman"/>
          <w:color w:val="000000"/>
          <w:sz w:val="24"/>
          <w:szCs w:val="24"/>
          <w:lang w:val="en-US"/>
        </w:rPr>
        <w:t xml:space="preserve"> Paul</w:t>
      </w:r>
      <w:r>
        <w:rPr>
          <w:rFonts w:ascii="Times New Roman" w:hAnsi="Times New Roman" w:cs="Times New Roman"/>
          <w:color w:val="000000"/>
          <w:sz w:val="24"/>
          <w:szCs w:val="24"/>
          <w:lang w:val="en-US"/>
        </w:rPr>
        <w:t xml:space="preserve">o) for taxonomic help. Dagmar Frisch </w:t>
      </w:r>
      <w:r w:rsidRPr="00F13699">
        <w:rPr>
          <w:rFonts w:ascii="Times New Roman" w:hAnsi="Times New Roman" w:cs="Times New Roman"/>
          <w:color w:val="000000"/>
          <w:sz w:val="24"/>
          <w:szCs w:val="24"/>
          <w:lang w:val="en-US"/>
        </w:rPr>
        <w:t>corrected the Eng</w:t>
      </w:r>
      <w:r>
        <w:rPr>
          <w:rFonts w:ascii="Times New Roman" w:hAnsi="Times New Roman" w:cs="Times New Roman"/>
          <w:color w:val="000000"/>
          <w:sz w:val="24"/>
          <w:szCs w:val="24"/>
          <w:lang w:val="en-US"/>
        </w:rPr>
        <w:t>lish text.</w:t>
      </w:r>
    </w:p>
    <w:p w14:paraId="2B686A2B" w14:textId="77777777" w:rsidR="005859C4" w:rsidRPr="00C612F9" w:rsidRDefault="005859C4">
      <w:pPr>
        <w:suppressAutoHyphens w:val="0"/>
        <w:spacing w:beforeAutospacing="1" w:afterAutospacing="1" w:line="240" w:lineRule="auto"/>
        <w:ind w:left="480" w:hanging="480"/>
        <w:rPr>
          <w:b/>
          <w:lang w:val="en-US"/>
        </w:rPr>
      </w:pPr>
      <w:r w:rsidRPr="00044A31">
        <w:rPr>
          <w:rFonts w:ascii="Times New Roman" w:hAnsi="Times New Roman" w:cs="Times New Roman"/>
          <w:b/>
          <w:sz w:val="24"/>
          <w:szCs w:val="24"/>
          <w:lang w:val="en-US"/>
        </w:rPr>
        <w:t>References</w:t>
      </w:r>
    </w:p>
    <w:p w14:paraId="5FBDCA89" w14:textId="77777777" w:rsidR="005859C4" w:rsidRDefault="005859C4" w:rsidP="004F40E0">
      <w:pPr>
        <w:pStyle w:val="NormalWeb"/>
        <w:spacing w:beforeAutospacing="0" w:after="120" w:afterAutospacing="0" w:line="480" w:lineRule="auto"/>
        <w:jc w:val="both"/>
        <w:rPr>
          <w:lang w:val="en-US"/>
        </w:rPr>
      </w:pPr>
      <w:r>
        <w:rPr>
          <w:lang w:val="en-US"/>
        </w:rPr>
        <w:lastRenderedPageBreak/>
        <w:t>Adler, P. B.,</w:t>
      </w:r>
      <w:r w:rsidR="00044A31">
        <w:rPr>
          <w:lang w:val="en-US"/>
        </w:rPr>
        <w:t xml:space="preserve"> </w:t>
      </w:r>
      <w:r>
        <w:rPr>
          <w:lang w:val="en-US"/>
        </w:rPr>
        <w:t>A.</w:t>
      </w:r>
      <w:r w:rsidR="00044A31">
        <w:rPr>
          <w:lang w:val="en-US"/>
        </w:rPr>
        <w:t xml:space="preserve"> </w:t>
      </w:r>
      <w:r>
        <w:rPr>
          <w:lang w:val="en-US"/>
        </w:rPr>
        <w:t>Fajardo,</w:t>
      </w:r>
      <w:r w:rsidR="00044A31">
        <w:rPr>
          <w:lang w:val="en-US"/>
        </w:rPr>
        <w:t xml:space="preserve"> </w:t>
      </w:r>
      <w:r>
        <w:rPr>
          <w:lang w:val="en-US"/>
        </w:rPr>
        <w:t>A. R.</w:t>
      </w:r>
      <w:r w:rsidR="00044A31">
        <w:rPr>
          <w:lang w:val="en-US"/>
        </w:rPr>
        <w:t xml:space="preserve"> </w:t>
      </w:r>
      <w:proofErr w:type="spellStart"/>
      <w:r>
        <w:rPr>
          <w:lang w:val="en-US"/>
        </w:rPr>
        <w:t>Kleinhesselink</w:t>
      </w:r>
      <w:proofErr w:type="spellEnd"/>
      <w:r w:rsidR="00044A31">
        <w:rPr>
          <w:lang w:val="en-US"/>
        </w:rPr>
        <w:t xml:space="preserve"> </w:t>
      </w:r>
      <w:r>
        <w:rPr>
          <w:lang w:val="en-US"/>
        </w:rPr>
        <w:t>&amp;</w:t>
      </w:r>
      <w:r w:rsidR="00044A31">
        <w:rPr>
          <w:lang w:val="en-US"/>
        </w:rPr>
        <w:t xml:space="preserve"> </w:t>
      </w:r>
      <w:r>
        <w:rPr>
          <w:lang w:val="en-US"/>
        </w:rPr>
        <w:t xml:space="preserve">N. J. B. Kraft, 2013. </w:t>
      </w:r>
      <w:proofErr w:type="gramStart"/>
      <w:r>
        <w:rPr>
          <w:lang w:val="en-US"/>
        </w:rPr>
        <w:t>Trait-based tests of coexistence mechanisms.</w:t>
      </w:r>
      <w:proofErr w:type="gramEnd"/>
      <w:r>
        <w:rPr>
          <w:lang w:val="en-US"/>
        </w:rPr>
        <w:t xml:space="preserve"> </w:t>
      </w:r>
      <w:r>
        <w:rPr>
          <w:iCs/>
          <w:lang w:val="en-US"/>
        </w:rPr>
        <w:t>Ecology Letters16</w:t>
      </w:r>
      <w:r>
        <w:rPr>
          <w:lang w:val="en-US"/>
        </w:rPr>
        <w:t>, 1294–1306.</w:t>
      </w:r>
    </w:p>
    <w:p w14:paraId="0F0FDE96"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sidRPr="00547D47">
        <w:rPr>
          <w:rFonts w:ascii="Times New Roman" w:hAnsi="Times New Roman" w:cs="Times New Roman"/>
          <w:sz w:val="24"/>
          <w:szCs w:val="24"/>
          <w:lang w:val="en-US" w:eastAsia="pt-BR"/>
        </w:rPr>
        <w:t>Baselga</w:t>
      </w:r>
      <w:proofErr w:type="spellEnd"/>
      <w:r w:rsidRPr="00547D47">
        <w:rPr>
          <w:rFonts w:ascii="Times New Roman" w:hAnsi="Times New Roman" w:cs="Times New Roman"/>
          <w:sz w:val="24"/>
          <w:szCs w:val="24"/>
          <w:lang w:val="en-US" w:eastAsia="pt-BR"/>
        </w:rPr>
        <w:t>, A</w:t>
      </w:r>
      <w:proofErr w:type="gramStart"/>
      <w:r w:rsidRPr="00547D47">
        <w:rPr>
          <w:rFonts w:ascii="Times New Roman" w:hAnsi="Times New Roman" w:cs="Times New Roman"/>
          <w:sz w:val="24"/>
          <w:szCs w:val="24"/>
          <w:lang w:val="en-US" w:eastAsia="pt-BR"/>
        </w:rPr>
        <w:t>.&amp;</w:t>
      </w:r>
      <w:proofErr w:type="gramEnd"/>
      <w:r w:rsidRPr="00547D47">
        <w:rPr>
          <w:rFonts w:ascii="Times New Roman" w:hAnsi="Times New Roman" w:cs="Times New Roman"/>
          <w:sz w:val="24"/>
          <w:szCs w:val="24"/>
          <w:lang w:val="en-US" w:eastAsia="pt-BR"/>
        </w:rPr>
        <w:t xml:space="preserve"> C. D. </w:t>
      </w:r>
      <w:proofErr w:type="spellStart"/>
      <w:r w:rsidRPr="00547D47">
        <w:rPr>
          <w:rFonts w:ascii="Times New Roman" w:hAnsi="Times New Roman" w:cs="Times New Roman"/>
          <w:sz w:val="24"/>
          <w:szCs w:val="24"/>
          <w:lang w:val="en-US" w:eastAsia="pt-BR"/>
        </w:rPr>
        <w:t>L.Orme</w:t>
      </w:r>
      <w:proofErr w:type="spellEnd"/>
      <w:r w:rsidRPr="00547D47">
        <w:rPr>
          <w:rFonts w:ascii="Times New Roman" w:hAnsi="Times New Roman" w:cs="Times New Roman"/>
          <w:sz w:val="24"/>
          <w:szCs w:val="24"/>
          <w:lang w:val="en-US" w:eastAsia="pt-BR"/>
        </w:rPr>
        <w:t xml:space="preserve">, 2012. </w:t>
      </w:r>
      <w:proofErr w:type="spellStart"/>
      <w:r>
        <w:rPr>
          <w:rFonts w:ascii="Times New Roman" w:hAnsi="Times New Roman" w:cs="Times New Roman"/>
          <w:sz w:val="24"/>
          <w:szCs w:val="24"/>
          <w:lang w:val="en-US" w:eastAsia="pt-BR"/>
        </w:rPr>
        <w:t>Betapart</w:t>
      </w:r>
      <w:proofErr w:type="spellEnd"/>
      <w:r>
        <w:rPr>
          <w:rFonts w:ascii="Times New Roman" w:hAnsi="Times New Roman" w:cs="Times New Roman"/>
          <w:sz w:val="24"/>
          <w:szCs w:val="24"/>
          <w:lang w:val="en-US" w:eastAsia="pt-BR"/>
        </w:rPr>
        <w:t xml:space="preserve">: An R package for the study of beta diversity. </w:t>
      </w:r>
      <w:r>
        <w:rPr>
          <w:rFonts w:ascii="Times New Roman" w:hAnsi="Times New Roman" w:cs="Times New Roman"/>
          <w:iCs/>
          <w:sz w:val="24"/>
          <w:szCs w:val="24"/>
          <w:lang w:val="en-US" w:eastAsia="pt-BR"/>
        </w:rPr>
        <w:t>Methods in Ecology and Evolution3</w:t>
      </w:r>
      <w:r>
        <w:rPr>
          <w:rFonts w:ascii="Times New Roman" w:hAnsi="Times New Roman" w:cs="Times New Roman"/>
          <w:sz w:val="24"/>
          <w:szCs w:val="24"/>
          <w:lang w:val="en-US" w:eastAsia="pt-BR"/>
        </w:rPr>
        <w:t>, 808–812.</w:t>
      </w:r>
    </w:p>
    <w:p w14:paraId="6EDADAC9" w14:textId="77777777" w:rsidR="005859C4" w:rsidRDefault="005859C4" w:rsidP="004F40E0">
      <w:pPr>
        <w:pStyle w:val="NormalWeb"/>
        <w:spacing w:beforeAutospacing="0" w:after="120" w:afterAutospacing="0" w:line="480" w:lineRule="auto"/>
        <w:jc w:val="both"/>
      </w:pPr>
      <w:r w:rsidRPr="00C612F9">
        <w:rPr>
          <w:lang w:val="en-US"/>
        </w:rPr>
        <w:t xml:space="preserve">Bini, L. M., V. </w:t>
      </w:r>
      <w:proofErr w:type="spellStart"/>
      <w:r w:rsidRPr="00C612F9">
        <w:rPr>
          <w:lang w:val="en-US"/>
        </w:rPr>
        <w:t>L.Landeiro</w:t>
      </w:r>
      <w:proofErr w:type="spellEnd"/>
      <w:r w:rsidRPr="00C612F9">
        <w:rPr>
          <w:lang w:val="en-US"/>
        </w:rPr>
        <w:t xml:space="preserve">, A. </w:t>
      </w:r>
      <w:proofErr w:type="spellStart"/>
      <w:r w:rsidRPr="00C612F9">
        <w:rPr>
          <w:lang w:val="en-US"/>
        </w:rPr>
        <w:t>Padial</w:t>
      </w:r>
      <w:proofErr w:type="spellEnd"/>
      <w:r w:rsidRPr="00C612F9">
        <w:rPr>
          <w:lang w:val="en-US"/>
        </w:rPr>
        <w:t>,</w:t>
      </w:r>
      <w:r w:rsidR="00044A31" w:rsidRPr="00C612F9">
        <w:rPr>
          <w:lang w:val="en-US"/>
        </w:rPr>
        <w:t xml:space="preserve"> </w:t>
      </w:r>
      <w:r w:rsidRPr="00C612F9">
        <w:rPr>
          <w:lang w:val="en-US"/>
        </w:rPr>
        <w:t xml:space="preserve">T. </w:t>
      </w:r>
      <w:proofErr w:type="spellStart"/>
      <w:r w:rsidRPr="00C612F9">
        <w:rPr>
          <w:lang w:val="en-US"/>
        </w:rPr>
        <w:t>Siqueira</w:t>
      </w:r>
      <w:proofErr w:type="spellEnd"/>
      <w:r w:rsidRPr="00C612F9">
        <w:rPr>
          <w:lang w:val="en-US"/>
        </w:rPr>
        <w:t xml:space="preserve"> &amp;</w:t>
      </w:r>
      <w:r w:rsidR="00044A31" w:rsidRPr="00C612F9">
        <w:rPr>
          <w:lang w:val="en-US"/>
        </w:rPr>
        <w:t xml:space="preserve"> </w:t>
      </w:r>
      <w:r w:rsidRPr="00C612F9">
        <w:rPr>
          <w:lang w:val="en-US"/>
        </w:rPr>
        <w:t xml:space="preserve">J. </w:t>
      </w:r>
      <w:proofErr w:type="spellStart"/>
      <w:r w:rsidRPr="00C612F9">
        <w:rPr>
          <w:lang w:val="en-US"/>
        </w:rPr>
        <w:t>Heino</w:t>
      </w:r>
      <w:proofErr w:type="spellEnd"/>
      <w:r w:rsidRPr="00C612F9">
        <w:rPr>
          <w:lang w:val="en-US"/>
        </w:rPr>
        <w:t xml:space="preserve">, 2014. </w:t>
      </w:r>
      <w:r>
        <w:rPr>
          <w:lang w:val="en-US"/>
        </w:rPr>
        <w:t xml:space="preserve">Nutrient enrichment is related to two facets of beta diversity for stream invertebrates across the United States. </w:t>
      </w:r>
      <w:proofErr w:type="spellStart"/>
      <w:r>
        <w:rPr>
          <w:iCs/>
        </w:rPr>
        <w:t>Ecology</w:t>
      </w:r>
      <w:proofErr w:type="spellEnd"/>
      <w:r>
        <w:t xml:space="preserve">, </w:t>
      </w:r>
      <w:r>
        <w:rPr>
          <w:iCs/>
        </w:rPr>
        <w:t>95</w:t>
      </w:r>
      <w:r>
        <w:t>, 1569–1578.</w:t>
      </w:r>
    </w:p>
    <w:p w14:paraId="5D0836FF" w14:textId="77777777" w:rsidR="005859C4" w:rsidRDefault="005859C4" w:rsidP="004F40E0">
      <w:pPr>
        <w:spacing w:after="120" w:line="480" w:lineRule="auto"/>
        <w:jc w:val="both"/>
        <w:rPr>
          <w:rFonts w:ascii="Times New Roman" w:hAnsi="Times New Roman" w:cs="Times New Roman"/>
          <w:sz w:val="24"/>
          <w:szCs w:val="24"/>
        </w:rPr>
      </w:pPr>
      <w:proofErr w:type="spellStart"/>
      <w:r w:rsidRPr="00C612F9">
        <w:rPr>
          <w:rFonts w:ascii="Times New Roman" w:hAnsi="Times New Roman" w:cs="Times New Roman"/>
          <w:sz w:val="24"/>
          <w:szCs w:val="24"/>
        </w:rPr>
        <w:t>Britski</w:t>
      </w:r>
      <w:proofErr w:type="spellEnd"/>
      <w:r w:rsidRPr="00C612F9">
        <w:rPr>
          <w:rFonts w:ascii="Times New Roman" w:hAnsi="Times New Roman" w:cs="Times New Roman"/>
          <w:sz w:val="24"/>
          <w:szCs w:val="24"/>
        </w:rPr>
        <w:t>, H. A.</w:t>
      </w:r>
      <w:r w:rsidR="00044A31" w:rsidRPr="00C612F9">
        <w:rPr>
          <w:rFonts w:ascii="Times New Roman" w:hAnsi="Times New Roman" w:cs="Times New Roman"/>
          <w:sz w:val="24"/>
          <w:szCs w:val="24"/>
        </w:rPr>
        <w:t xml:space="preserve"> </w:t>
      </w:r>
      <w:r w:rsidRPr="00C612F9">
        <w:rPr>
          <w:rFonts w:ascii="Times New Roman" w:hAnsi="Times New Roman" w:cs="Times New Roman"/>
          <w:sz w:val="24"/>
          <w:szCs w:val="24"/>
        </w:rPr>
        <w:t xml:space="preserve">&amp; F. </w:t>
      </w:r>
      <w:proofErr w:type="spellStart"/>
      <w:r w:rsidRPr="00C612F9">
        <w:rPr>
          <w:rFonts w:ascii="Times New Roman" w:hAnsi="Times New Roman" w:cs="Times New Roman"/>
          <w:sz w:val="24"/>
          <w:szCs w:val="24"/>
        </w:rPr>
        <w:t>Langeani</w:t>
      </w:r>
      <w:proofErr w:type="spellEnd"/>
      <w:r w:rsidRPr="00C612F9">
        <w:rPr>
          <w:rFonts w:ascii="Times New Roman" w:hAnsi="Times New Roman" w:cs="Times New Roman"/>
          <w:sz w:val="24"/>
          <w:szCs w:val="24"/>
        </w:rPr>
        <w:t xml:space="preserve">, 1988. </w:t>
      </w:r>
      <w:proofErr w:type="spellStart"/>
      <w:r>
        <w:rPr>
          <w:rFonts w:ascii="Times New Roman" w:hAnsi="Times New Roman" w:cs="Times New Roman"/>
          <w:i/>
          <w:sz w:val="24"/>
          <w:szCs w:val="24"/>
        </w:rPr>
        <w:t>Pimelodusparanaensis</w:t>
      </w:r>
      <w:proofErr w:type="spellEnd"/>
      <w:r>
        <w:rPr>
          <w:rFonts w:ascii="Times New Roman" w:hAnsi="Times New Roman" w:cs="Times New Roman"/>
          <w:sz w:val="24"/>
          <w:szCs w:val="24"/>
        </w:rPr>
        <w:t xml:space="preserve">, um novo </w:t>
      </w:r>
      <w:proofErr w:type="spellStart"/>
      <w:r>
        <w:rPr>
          <w:rFonts w:ascii="Times New Roman" w:hAnsi="Times New Roman" w:cs="Times New Roman"/>
          <w:sz w:val="24"/>
          <w:szCs w:val="24"/>
        </w:rPr>
        <w:t>Pimelodidae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Pisces</w:t>
      </w:r>
      <w:proofErr w:type="spellEnd"/>
      <w:r>
        <w:rPr>
          <w:rFonts w:ascii="Times New Roman" w:hAnsi="Times New Roman" w:cs="Times New Roman"/>
          <w:sz w:val="24"/>
          <w:szCs w:val="24"/>
        </w:rPr>
        <w:t xml:space="preserve">, Siluriformes) do Alto </w:t>
      </w:r>
      <w:proofErr w:type="spellStart"/>
      <w:r>
        <w:rPr>
          <w:rFonts w:ascii="Times New Roman" w:hAnsi="Times New Roman" w:cs="Times New Roman"/>
          <w:sz w:val="24"/>
          <w:szCs w:val="24"/>
        </w:rPr>
        <w:t>Parana</w:t>
      </w:r>
      <w:proofErr w:type="spellEnd"/>
      <w:r>
        <w:rPr>
          <w:rFonts w:ascii="Times New Roman" w:hAnsi="Times New Roman" w:cs="Times New Roman"/>
          <w:sz w:val="24"/>
          <w:szCs w:val="24"/>
        </w:rPr>
        <w:t>, Brasil. Revista Brasileira de Zoologia 5: 409–417.</w:t>
      </w:r>
    </w:p>
    <w:p w14:paraId="1F32B6B8"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Castro, R., 1999. Evolução Da </w:t>
      </w:r>
      <w:proofErr w:type="spellStart"/>
      <w:r>
        <w:rPr>
          <w:rFonts w:ascii="Times New Roman" w:hAnsi="Times New Roman" w:cs="Times New Roman"/>
          <w:sz w:val="24"/>
          <w:szCs w:val="24"/>
          <w:lang w:eastAsia="pt-BR"/>
        </w:rPr>
        <w:t>Ictiofauna</w:t>
      </w:r>
      <w:proofErr w:type="spellEnd"/>
      <w:r>
        <w:rPr>
          <w:rFonts w:ascii="Times New Roman" w:hAnsi="Times New Roman" w:cs="Times New Roman"/>
          <w:sz w:val="24"/>
          <w:szCs w:val="24"/>
          <w:lang w:eastAsia="pt-BR"/>
        </w:rPr>
        <w:t xml:space="preserve"> De Riachos Sul Americanos: Padrões gerais e possíveis processos causais. In: </w:t>
      </w:r>
      <w:proofErr w:type="spellStart"/>
      <w:r>
        <w:rPr>
          <w:rFonts w:ascii="Times New Roman" w:hAnsi="Times New Roman" w:cs="Times New Roman"/>
          <w:sz w:val="24"/>
          <w:szCs w:val="24"/>
          <w:lang w:eastAsia="pt-BR"/>
        </w:rPr>
        <w:t>Charamasch</w:t>
      </w:r>
      <w:proofErr w:type="spellEnd"/>
      <w:r>
        <w:rPr>
          <w:rFonts w:ascii="Times New Roman" w:hAnsi="Times New Roman" w:cs="Times New Roman"/>
          <w:sz w:val="24"/>
          <w:szCs w:val="24"/>
          <w:lang w:eastAsia="pt-BR"/>
        </w:rPr>
        <w:t xml:space="preserve">, E. P., R. </w:t>
      </w:r>
      <w:proofErr w:type="spellStart"/>
      <w:r>
        <w:rPr>
          <w:rFonts w:ascii="Times New Roman" w:hAnsi="Times New Roman" w:cs="Times New Roman"/>
          <w:sz w:val="24"/>
          <w:szCs w:val="24"/>
          <w:lang w:eastAsia="pt-BR"/>
        </w:rPr>
        <w:t>Mazzoni</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&amp; P. </w:t>
      </w:r>
      <w:proofErr w:type="gramStart"/>
      <w:r>
        <w:rPr>
          <w:rFonts w:ascii="Times New Roman" w:hAnsi="Times New Roman" w:cs="Times New Roman"/>
          <w:sz w:val="24"/>
          <w:szCs w:val="24"/>
          <w:lang w:eastAsia="pt-BR"/>
        </w:rPr>
        <w:t>R.</w:t>
      </w:r>
      <w:proofErr w:type="gramEnd"/>
      <w:r>
        <w:rPr>
          <w:rFonts w:ascii="Times New Roman" w:hAnsi="Times New Roman" w:cs="Times New Roman"/>
          <w:sz w:val="24"/>
          <w:szCs w:val="24"/>
          <w:lang w:eastAsia="pt-BR"/>
        </w:rPr>
        <w:t xml:space="preserve"> Peres-Neto (</w:t>
      </w:r>
      <w:proofErr w:type="spellStart"/>
      <w:r>
        <w:rPr>
          <w:rFonts w:ascii="Times New Roman" w:hAnsi="Times New Roman" w:cs="Times New Roman"/>
          <w:sz w:val="24"/>
          <w:szCs w:val="24"/>
          <w:lang w:eastAsia="pt-BR"/>
        </w:rPr>
        <w:t>eds</w:t>
      </w:r>
      <w:proofErr w:type="spellEnd"/>
      <w:r>
        <w:rPr>
          <w:rFonts w:ascii="Times New Roman" w:hAnsi="Times New Roman" w:cs="Times New Roman"/>
          <w:sz w:val="24"/>
          <w:szCs w:val="24"/>
          <w:lang w:eastAsia="pt-BR"/>
        </w:rPr>
        <w:t xml:space="preserve">), Ecologia de peixes de riachos. Série </w:t>
      </w:r>
      <w:proofErr w:type="spellStart"/>
      <w:r>
        <w:rPr>
          <w:rFonts w:ascii="Times New Roman" w:hAnsi="Times New Roman" w:cs="Times New Roman"/>
          <w:sz w:val="24"/>
          <w:szCs w:val="24"/>
          <w:lang w:eastAsia="pt-BR"/>
        </w:rPr>
        <w:t>Oecologia</w:t>
      </w:r>
      <w:proofErr w:type="spellEnd"/>
      <w:r>
        <w:rPr>
          <w:rFonts w:ascii="Times New Roman" w:hAnsi="Times New Roman" w:cs="Times New Roman"/>
          <w:sz w:val="24"/>
          <w:szCs w:val="24"/>
          <w:lang w:eastAsia="pt-BR"/>
        </w:rPr>
        <w:t xml:space="preserve"> Brasiliensis VI. PPGE-UFRJ, Rio de Janeiro: 139-155.</w:t>
      </w:r>
    </w:p>
    <w:p w14:paraId="779881C3"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proofErr w:type="spellStart"/>
      <w:proofErr w:type="gramStart"/>
      <w:r w:rsidRPr="00D55065">
        <w:rPr>
          <w:rFonts w:ascii="Times New Roman" w:hAnsi="Times New Roman" w:cs="Times New Roman"/>
          <w:sz w:val="24"/>
          <w:szCs w:val="24"/>
          <w:lang w:val="en-US" w:eastAsia="pt-BR"/>
          <w:rPrChange w:id="57" w:author="Wagner Vicentin" w:date="2020-04-29T14:41:00Z">
            <w:rPr>
              <w:rFonts w:ascii="Times New Roman" w:hAnsi="Times New Roman" w:cs="Times New Roman"/>
              <w:sz w:val="24"/>
              <w:szCs w:val="24"/>
              <w:lang w:eastAsia="pt-BR"/>
            </w:rPr>
          </w:rPrChange>
        </w:rPr>
        <w:t>Chernoff</w:t>
      </w:r>
      <w:proofErr w:type="spellEnd"/>
      <w:r w:rsidRPr="00D55065">
        <w:rPr>
          <w:rFonts w:ascii="Times New Roman" w:hAnsi="Times New Roman" w:cs="Times New Roman"/>
          <w:sz w:val="24"/>
          <w:szCs w:val="24"/>
          <w:lang w:val="en-US" w:eastAsia="pt-BR"/>
          <w:rPrChange w:id="58" w:author="Wagner Vicentin" w:date="2020-04-29T14:41:00Z">
            <w:rPr>
              <w:rFonts w:ascii="Times New Roman" w:hAnsi="Times New Roman" w:cs="Times New Roman"/>
              <w:sz w:val="24"/>
              <w:szCs w:val="24"/>
              <w:lang w:eastAsia="pt-BR"/>
            </w:rPr>
          </w:rPrChange>
        </w:rPr>
        <w:t>, B., P. W.</w:t>
      </w:r>
      <w:r w:rsidR="00044A31" w:rsidRPr="00D55065">
        <w:rPr>
          <w:rFonts w:ascii="Times New Roman" w:hAnsi="Times New Roman" w:cs="Times New Roman"/>
          <w:sz w:val="24"/>
          <w:szCs w:val="24"/>
          <w:lang w:val="en-US" w:eastAsia="pt-BR"/>
          <w:rPrChange w:id="59" w:author="Wagner Vicentin" w:date="2020-04-29T14:41:00Z">
            <w:rPr>
              <w:rFonts w:ascii="Times New Roman" w:hAnsi="Times New Roman" w:cs="Times New Roman"/>
              <w:sz w:val="24"/>
              <w:szCs w:val="24"/>
              <w:lang w:eastAsia="pt-BR"/>
            </w:rPr>
          </w:rPrChange>
        </w:rPr>
        <w:t xml:space="preserve"> </w:t>
      </w:r>
      <w:proofErr w:type="spellStart"/>
      <w:r w:rsidRPr="00D55065">
        <w:rPr>
          <w:rFonts w:ascii="Times New Roman" w:hAnsi="Times New Roman" w:cs="Times New Roman"/>
          <w:sz w:val="24"/>
          <w:szCs w:val="24"/>
          <w:lang w:val="en-US" w:eastAsia="pt-BR"/>
          <w:rPrChange w:id="60" w:author="Wagner Vicentin" w:date="2020-04-29T14:41:00Z">
            <w:rPr>
              <w:rFonts w:ascii="Times New Roman" w:hAnsi="Times New Roman" w:cs="Times New Roman"/>
              <w:sz w:val="24"/>
              <w:szCs w:val="24"/>
              <w:lang w:eastAsia="pt-BR"/>
            </w:rPr>
          </w:rPrChange>
        </w:rPr>
        <w:t>Willink</w:t>
      </w:r>
      <w:proofErr w:type="spellEnd"/>
      <w:r w:rsidR="00044A31" w:rsidRPr="00D55065">
        <w:rPr>
          <w:rFonts w:ascii="Times New Roman" w:hAnsi="Times New Roman" w:cs="Times New Roman"/>
          <w:sz w:val="24"/>
          <w:szCs w:val="24"/>
          <w:lang w:val="en-US" w:eastAsia="pt-BR"/>
          <w:rPrChange w:id="61" w:author="Wagner Vicentin" w:date="2020-04-29T14:41:00Z">
            <w:rPr>
              <w:rFonts w:ascii="Times New Roman" w:hAnsi="Times New Roman" w:cs="Times New Roman"/>
              <w:sz w:val="24"/>
              <w:szCs w:val="24"/>
              <w:lang w:eastAsia="pt-BR"/>
            </w:rPr>
          </w:rPrChange>
        </w:rPr>
        <w:t xml:space="preserve"> </w:t>
      </w:r>
      <w:r w:rsidRPr="00D55065">
        <w:rPr>
          <w:rFonts w:ascii="Times New Roman" w:hAnsi="Times New Roman" w:cs="Times New Roman"/>
          <w:sz w:val="24"/>
          <w:szCs w:val="24"/>
          <w:lang w:val="en-US" w:eastAsia="pt-BR"/>
          <w:rPrChange w:id="62" w:author="Wagner Vicentin" w:date="2020-04-29T14:41:00Z">
            <w:rPr>
              <w:rFonts w:ascii="Times New Roman" w:hAnsi="Times New Roman" w:cs="Times New Roman"/>
              <w:sz w:val="24"/>
              <w:szCs w:val="24"/>
              <w:lang w:eastAsia="pt-BR"/>
            </w:rPr>
          </w:rPrChange>
        </w:rPr>
        <w:t>&amp;</w:t>
      </w:r>
      <w:r w:rsidR="00044A31" w:rsidRPr="00D55065">
        <w:rPr>
          <w:rFonts w:ascii="Times New Roman" w:hAnsi="Times New Roman" w:cs="Times New Roman"/>
          <w:sz w:val="24"/>
          <w:szCs w:val="24"/>
          <w:lang w:val="en-US" w:eastAsia="pt-BR"/>
          <w:rPrChange w:id="63" w:author="Wagner Vicentin" w:date="2020-04-29T14:41:00Z">
            <w:rPr>
              <w:rFonts w:ascii="Times New Roman" w:hAnsi="Times New Roman" w:cs="Times New Roman"/>
              <w:sz w:val="24"/>
              <w:szCs w:val="24"/>
              <w:lang w:eastAsia="pt-BR"/>
            </w:rPr>
          </w:rPrChange>
        </w:rPr>
        <w:t xml:space="preserve"> </w:t>
      </w:r>
      <w:r w:rsidRPr="00D55065">
        <w:rPr>
          <w:rFonts w:ascii="Times New Roman" w:hAnsi="Times New Roman" w:cs="Times New Roman"/>
          <w:sz w:val="24"/>
          <w:szCs w:val="24"/>
          <w:lang w:val="en-US" w:eastAsia="pt-BR"/>
          <w:rPrChange w:id="64" w:author="Wagner Vicentin" w:date="2020-04-29T14:41:00Z">
            <w:rPr>
              <w:rFonts w:ascii="Times New Roman" w:hAnsi="Times New Roman" w:cs="Times New Roman"/>
              <w:sz w:val="24"/>
              <w:szCs w:val="24"/>
              <w:lang w:eastAsia="pt-BR"/>
            </w:rPr>
          </w:rPrChange>
        </w:rPr>
        <w:t>A. Machado-Allison, 2004.</w:t>
      </w:r>
      <w:proofErr w:type="gramEnd"/>
      <w:r w:rsidRPr="00D55065">
        <w:rPr>
          <w:rFonts w:ascii="Times New Roman" w:hAnsi="Times New Roman" w:cs="Times New Roman"/>
          <w:sz w:val="24"/>
          <w:szCs w:val="24"/>
          <w:lang w:val="en-US" w:eastAsia="pt-BR"/>
          <w:rPrChange w:id="65" w:author="Wagner Vicentin" w:date="2020-04-29T14:41:00Z">
            <w:rPr>
              <w:rFonts w:ascii="Times New Roman" w:hAnsi="Times New Roman" w:cs="Times New Roman"/>
              <w:sz w:val="24"/>
              <w:szCs w:val="24"/>
              <w:lang w:eastAsia="pt-BR"/>
            </w:rPr>
          </w:rPrChange>
        </w:rPr>
        <w:t xml:space="preserve"> </w:t>
      </w:r>
      <w:proofErr w:type="gramStart"/>
      <w:r>
        <w:rPr>
          <w:rFonts w:ascii="Times New Roman" w:hAnsi="Times New Roman" w:cs="Times New Roman"/>
          <w:sz w:val="24"/>
          <w:szCs w:val="24"/>
          <w:lang w:val="en-US" w:eastAsia="pt-BR"/>
        </w:rPr>
        <w:t>Spatial partitioning of fishes in the Río Paraguay, Paraguay.</w:t>
      </w:r>
      <w:proofErr w:type="gramEnd"/>
      <w:r>
        <w:rPr>
          <w:rFonts w:ascii="Times New Roman" w:hAnsi="Times New Roman" w:cs="Times New Roman"/>
          <w:sz w:val="24"/>
          <w:szCs w:val="24"/>
          <w:lang w:val="en-US" w:eastAsia="pt-BR"/>
        </w:rPr>
        <w:t xml:space="preserve"> </w:t>
      </w:r>
      <w:proofErr w:type="spellStart"/>
      <w:r>
        <w:rPr>
          <w:rFonts w:ascii="Times New Roman" w:hAnsi="Times New Roman" w:cs="Times New Roman"/>
          <w:iCs/>
          <w:sz w:val="24"/>
          <w:szCs w:val="24"/>
          <w:lang w:eastAsia="pt-BR"/>
        </w:rPr>
        <w:t>Interciencia</w:t>
      </w:r>
      <w:proofErr w:type="spellEnd"/>
      <w:r>
        <w:rPr>
          <w:rFonts w:ascii="Times New Roman" w:hAnsi="Times New Roman" w:cs="Times New Roman"/>
          <w:sz w:val="24"/>
          <w:szCs w:val="24"/>
          <w:lang w:eastAsia="pt-BR"/>
        </w:rPr>
        <w:t xml:space="preserve">, </w:t>
      </w:r>
      <w:r>
        <w:rPr>
          <w:rFonts w:ascii="Times New Roman" w:hAnsi="Times New Roman" w:cs="Times New Roman"/>
          <w:iCs/>
          <w:sz w:val="24"/>
          <w:szCs w:val="24"/>
          <w:lang w:eastAsia="pt-BR"/>
        </w:rPr>
        <w:t>29</w:t>
      </w:r>
      <w:r>
        <w:rPr>
          <w:rFonts w:ascii="Times New Roman" w:hAnsi="Times New Roman" w:cs="Times New Roman"/>
          <w:sz w:val="24"/>
          <w:szCs w:val="24"/>
          <w:lang w:eastAsia="pt-BR"/>
        </w:rPr>
        <w:t>: 183 - 192.</w:t>
      </w:r>
    </w:p>
    <w:p w14:paraId="30B71CA3" w14:textId="77777777" w:rsidR="005859C4" w:rsidRDefault="005859C4" w:rsidP="004F40E0">
      <w:pPr>
        <w:pStyle w:val="NormalWeb"/>
        <w:spacing w:beforeAutospacing="0" w:after="120" w:afterAutospacing="0" w:line="480" w:lineRule="auto"/>
        <w:jc w:val="both"/>
      </w:pPr>
      <w:proofErr w:type="spellStart"/>
      <w:r>
        <w:t>Cianciaruso</w:t>
      </w:r>
      <w:proofErr w:type="spellEnd"/>
      <w:r>
        <w:t>, M. V., I. A. Silva</w:t>
      </w:r>
      <w:r w:rsidR="00044A31">
        <w:t xml:space="preserve"> </w:t>
      </w:r>
      <w:r>
        <w:t>&amp; M. A. Batalha,</w:t>
      </w:r>
      <w:r w:rsidR="00044A31">
        <w:t xml:space="preserve"> </w:t>
      </w:r>
      <w:r>
        <w:t xml:space="preserve">2009. Diversidades filogenética e funcional: novas abordagens para a Ecologia de comunidades. </w:t>
      </w:r>
      <w:r>
        <w:rPr>
          <w:iCs/>
        </w:rPr>
        <w:t xml:space="preserve">Biota </w:t>
      </w:r>
      <w:proofErr w:type="spellStart"/>
      <w:r>
        <w:rPr>
          <w:iCs/>
        </w:rPr>
        <w:t>Neotropica</w:t>
      </w:r>
      <w:proofErr w:type="spellEnd"/>
      <w:r>
        <w:t xml:space="preserve">, </w:t>
      </w:r>
      <w:r>
        <w:rPr>
          <w:iCs/>
        </w:rPr>
        <w:t>9:</w:t>
      </w:r>
      <w:r>
        <w:t xml:space="preserve"> 93–103.</w:t>
      </w:r>
    </w:p>
    <w:p w14:paraId="7BD26A5C" w14:textId="77777777" w:rsidR="005859C4" w:rsidRPr="00C612F9"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eastAsia="pt-BR"/>
        </w:rPr>
        <w:t>Colzani</w:t>
      </w:r>
      <w:proofErr w:type="spellEnd"/>
      <w:r>
        <w:rPr>
          <w:rFonts w:ascii="Times New Roman" w:hAnsi="Times New Roman" w:cs="Times New Roman"/>
          <w:sz w:val="24"/>
          <w:szCs w:val="24"/>
          <w:lang w:eastAsia="pt-BR"/>
        </w:rPr>
        <w:t>, E</w:t>
      </w:r>
      <w:proofErr w:type="gramStart"/>
      <w:r>
        <w:rPr>
          <w:rFonts w:ascii="Times New Roman" w:hAnsi="Times New Roman" w:cs="Times New Roman"/>
          <w:sz w:val="24"/>
          <w:szCs w:val="24"/>
          <w:lang w:eastAsia="pt-BR"/>
        </w:rPr>
        <w:t>.,</w:t>
      </w:r>
      <w:proofErr w:type="gramEnd"/>
      <w:r>
        <w:rPr>
          <w:rFonts w:ascii="Times New Roman" w:hAnsi="Times New Roman" w:cs="Times New Roman"/>
          <w:sz w:val="24"/>
          <w:szCs w:val="24"/>
          <w:lang w:eastAsia="pt-BR"/>
        </w:rPr>
        <w:t xml:space="preserve"> T. Siqueira, M. T.</w:t>
      </w:r>
      <w:r w:rsidR="00044A31">
        <w:rPr>
          <w:rFonts w:ascii="Times New Roman" w:hAnsi="Times New Roman" w:cs="Times New Roman"/>
          <w:sz w:val="24"/>
          <w:szCs w:val="24"/>
          <w:lang w:eastAsia="pt-BR"/>
        </w:rPr>
        <w:t xml:space="preserve"> </w:t>
      </w:r>
      <w:proofErr w:type="spellStart"/>
      <w:r>
        <w:rPr>
          <w:rFonts w:ascii="Times New Roman" w:hAnsi="Times New Roman" w:cs="Times New Roman"/>
          <w:sz w:val="24"/>
          <w:szCs w:val="24"/>
          <w:lang w:eastAsia="pt-BR"/>
        </w:rPr>
        <w:t>Suriano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F. O. Roque,</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2013. </w:t>
      </w:r>
      <w:proofErr w:type="gramStart"/>
      <w:r>
        <w:rPr>
          <w:rFonts w:ascii="Times New Roman" w:hAnsi="Times New Roman" w:cs="Times New Roman"/>
          <w:sz w:val="24"/>
          <w:szCs w:val="24"/>
          <w:lang w:val="en-US" w:eastAsia="pt-BR"/>
        </w:rPr>
        <w:t>Responses of aquatic insect functional diversity to landscape changes in Atlantic forest.</w:t>
      </w:r>
      <w:proofErr w:type="gramEnd"/>
      <w:r>
        <w:rPr>
          <w:rFonts w:ascii="Times New Roman" w:hAnsi="Times New Roman" w:cs="Times New Roman"/>
          <w:sz w:val="24"/>
          <w:szCs w:val="24"/>
          <w:lang w:val="en-US" w:eastAsia="pt-BR"/>
        </w:rPr>
        <w:t xml:space="preserve"> </w:t>
      </w:r>
      <w:proofErr w:type="spellStart"/>
      <w:r w:rsidRPr="00C612F9">
        <w:rPr>
          <w:rFonts w:ascii="Times New Roman" w:hAnsi="Times New Roman" w:cs="Times New Roman"/>
          <w:iCs/>
          <w:sz w:val="24"/>
          <w:szCs w:val="24"/>
          <w:lang w:val="en-US" w:eastAsia="pt-BR"/>
        </w:rPr>
        <w:t>Biotropica</w:t>
      </w:r>
      <w:proofErr w:type="spellEnd"/>
      <w:r w:rsidRPr="00C612F9">
        <w:rPr>
          <w:rFonts w:ascii="Times New Roman" w:hAnsi="Times New Roman" w:cs="Times New Roman"/>
          <w:sz w:val="24"/>
          <w:szCs w:val="24"/>
          <w:lang w:val="en-US" w:eastAsia="pt-BR"/>
        </w:rPr>
        <w:t xml:space="preserve">, </w:t>
      </w:r>
      <w:r w:rsidRPr="00C612F9">
        <w:rPr>
          <w:rFonts w:ascii="Times New Roman" w:hAnsi="Times New Roman" w:cs="Times New Roman"/>
          <w:iCs/>
          <w:sz w:val="24"/>
          <w:szCs w:val="24"/>
          <w:lang w:val="en-US" w:eastAsia="pt-BR"/>
        </w:rPr>
        <w:t>45:</w:t>
      </w:r>
      <w:r w:rsidRPr="00C612F9">
        <w:rPr>
          <w:rFonts w:ascii="Times New Roman" w:hAnsi="Times New Roman" w:cs="Times New Roman"/>
          <w:sz w:val="24"/>
          <w:szCs w:val="24"/>
          <w:lang w:val="en-US" w:eastAsia="pt-BR"/>
        </w:rPr>
        <w:t xml:space="preserve"> 343–350.</w:t>
      </w:r>
    </w:p>
    <w:p w14:paraId="524740C2" w14:textId="77777777" w:rsidR="005859C4" w:rsidRDefault="005859C4" w:rsidP="004F40E0">
      <w:pPr>
        <w:pStyle w:val="NormalWeb"/>
        <w:spacing w:beforeAutospacing="0" w:after="120" w:afterAutospacing="0" w:line="480" w:lineRule="auto"/>
        <w:jc w:val="both"/>
        <w:rPr>
          <w:lang w:val="en-US"/>
        </w:rPr>
      </w:pPr>
      <w:r>
        <w:rPr>
          <w:lang w:val="en-US"/>
        </w:rPr>
        <w:lastRenderedPageBreak/>
        <w:t>Cutler, A. H., 1998. Nested patterns of species distribution: Processes and implications. In McKinney M. L. &amp; J. A. Drake (</w:t>
      </w:r>
      <w:proofErr w:type="spellStart"/>
      <w:proofErr w:type="gramStart"/>
      <w:r>
        <w:rPr>
          <w:lang w:val="en-US"/>
        </w:rPr>
        <w:t>eds</w:t>
      </w:r>
      <w:proofErr w:type="spellEnd"/>
      <w:proofErr w:type="gramEnd"/>
      <w:r>
        <w:rPr>
          <w:lang w:val="en-US"/>
        </w:rPr>
        <w:t>), Biodiversity Dynamics. Columbia University Press, New York: 212–231.</w:t>
      </w:r>
    </w:p>
    <w:p w14:paraId="128C3DB4" w14:textId="77777777" w:rsidR="005859C4" w:rsidRDefault="005859C4" w:rsidP="004F40E0">
      <w:pPr>
        <w:pStyle w:val="NormalWeb"/>
        <w:spacing w:beforeAutospacing="0" w:after="120" w:afterAutospacing="0" w:line="480" w:lineRule="auto"/>
        <w:jc w:val="both"/>
        <w:rPr>
          <w:lang w:val="en-US"/>
        </w:rPr>
      </w:pPr>
      <w:r>
        <w:rPr>
          <w:lang w:val="en-US"/>
        </w:rPr>
        <w:t>Diaz, S. &amp;</w:t>
      </w:r>
      <w:r w:rsidR="00044A31">
        <w:rPr>
          <w:lang w:val="en-US"/>
        </w:rPr>
        <w:t xml:space="preserve"> </w:t>
      </w:r>
      <w:r>
        <w:rPr>
          <w:lang w:val="en-US"/>
        </w:rPr>
        <w:t xml:space="preserve">M. </w:t>
      </w:r>
      <w:proofErr w:type="spellStart"/>
      <w:r>
        <w:rPr>
          <w:lang w:val="en-US"/>
        </w:rPr>
        <w:t>Cabido</w:t>
      </w:r>
      <w:proofErr w:type="spellEnd"/>
      <w:r w:rsidR="00044A31">
        <w:rPr>
          <w:lang w:val="en-US"/>
        </w:rPr>
        <w:t xml:space="preserve">, </w:t>
      </w:r>
      <w:r>
        <w:rPr>
          <w:lang w:val="en-US"/>
        </w:rPr>
        <w:t xml:space="preserve">2001. Vive </w:t>
      </w:r>
      <w:r>
        <w:rPr>
          <w:i/>
          <w:lang w:val="en-US"/>
        </w:rPr>
        <w:t xml:space="preserve">la </w:t>
      </w:r>
      <w:proofErr w:type="spellStart"/>
      <w:r>
        <w:rPr>
          <w:i/>
          <w:lang w:val="en-US"/>
        </w:rPr>
        <w:t>différence</w:t>
      </w:r>
      <w:proofErr w:type="spellEnd"/>
      <w:r>
        <w:rPr>
          <w:lang w:val="en-US"/>
        </w:rPr>
        <w:t xml:space="preserve"> : Plant functional diversity matters to ecosystem processes. Trends in Ecology and Evolution, </w:t>
      </w:r>
      <w:r>
        <w:rPr>
          <w:iCs/>
          <w:lang w:val="en-US"/>
        </w:rPr>
        <w:t>16</w:t>
      </w:r>
      <w:r>
        <w:rPr>
          <w:lang w:val="en-US"/>
        </w:rPr>
        <w:t>: 646–655.</w:t>
      </w:r>
    </w:p>
    <w:p w14:paraId="2927D319" w14:textId="77777777" w:rsidR="005859C4" w:rsidRDefault="005859C4" w:rsidP="004F40E0">
      <w:pPr>
        <w:spacing w:after="120" w:line="480" w:lineRule="auto"/>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 xml:space="preserve">Froese, R. &amp; D. </w:t>
      </w:r>
      <w:proofErr w:type="spellStart"/>
      <w:r>
        <w:rPr>
          <w:rFonts w:ascii="Times New Roman" w:hAnsi="Times New Roman" w:cs="Times New Roman"/>
          <w:color w:val="000000"/>
          <w:sz w:val="24"/>
          <w:szCs w:val="24"/>
          <w:lang w:val="en-US"/>
        </w:rPr>
        <w:t>Pauly</w:t>
      </w:r>
      <w:proofErr w:type="spellEnd"/>
      <w:r>
        <w:rPr>
          <w:rFonts w:ascii="Times New Roman" w:hAnsi="Times New Roman" w:cs="Times New Roman"/>
          <w:color w:val="000000"/>
          <w:sz w:val="24"/>
          <w:szCs w:val="24"/>
          <w:lang w:val="en-US"/>
        </w:rPr>
        <w:t>, 2013.</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FishBase</w:t>
      </w:r>
      <w:proofErr w:type="spellEnd"/>
      <w:r>
        <w:rPr>
          <w:rFonts w:ascii="Times New Roman" w:hAnsi="Times New Roman" w:cs="Times New Roman"/>
          <w:color w:val="000000"/>
          <w:sz w:val="24"/>
          <w:szCs w:val="24"/>
          <w:lang w:val="en-US"/>
        </w:rPr>
        <w:t>: World Wide Web electronic publication. http://www.fishbase.org (</w:t>
      </w:r>
      <w:proofErr w:type="spellStart"/>
      <w:r>
        <w:rPr>
          <w:rFonts w:ascii="Times New Roman" w:hAnsi="Times New Roman" w:cs="Times New Roman"/>
          <w:color w:val="000000"/>
          <w:sz w:val="24"/>
          <w:szCs w:val="24"/>
          <w:lang w:val="en-US"/>
        </w:rPr>
        <w:t>accessedin</w:t>
      </w:r>
      <w:proofErr w:type="spellEnd"/>
      <w:r>
        <w:rPr>
          <w:rFonts w:ascii="Times New Roman" w:hAnsi="Times New Roman" w:cs="Times New Roman"/>
          <w:color w:val="000000"/>
          <w:sz w:val="24"/>
          <w:szCs w:val="24"/>
          <w:lang w:val="en-US"/>
        </w:rPr>
        <w:t xml:space="preserve"> February 2015).</w:t>
      </w:r>
    </w:p>
    <w:p w14:paraId="77DA1C1A"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val="en-US" w:eastAsia="pt-BR"/>
        </w:rPr>
        <w:t>Heino</w:t>
      </w:r>
      <w:proofErr w:type="spellEnd"/>
      <w:r>
        <w:rPr>
          <w:rFonts w:ascii="Times New Roman" w:hAnsi="Times New Roman" w:cs="Times New Roman"/>
          <w:sz w:val="24"/>
          <w:szCs w:val="24"/>
          <w:lang w:val="en-US" w:eastAsia="pt-BR"/>
        </w:rPr>
        <w:t xml:space="preserve">, J., A. S. </w:t>
      </w:r>
      <w:proofErr w:type="spellStart"/>
      <w:r>
        <w:rPr>
          <w:rFonts w:ascii="Times New Roman" w:hAnsi="Times New Roman" w:cs="Times New Roman"/>
          <w:sz w:val="24"/>
          <w:szCs w:val="24"/>
          <w:lang w:val="en-US" w:eastAsia="pt-BR"/>
        </w:rPr>
        <w:t>Melo</w:t>
      </w:r>
      <w:proofErr w:type="spellEnd"/>
      <w:r>
        <w:rPr>
          <w:rFonts w:ascii="Times New Roman" w:hAnsi="Times New Roman" w:cs="Times New Roman"/>
          <w:sz w:val="24"/>
          <w:szCs w:val="24"/>
          <w:lang w:val="en-US" w:eastAsia="pt-BR"/>
        </w:rPr>
        <w:t xml:space="preserve">, L. M. Bini, F. </w:t>
      </w:r>
      <w:proofErr w:type="spellStart"/>
      <w:r>
        <w:rPr>
          <w:rFonts w:ascii="Times New Roman" w:hAnsi="Times New Roman" w:cs="Times New Roman"/>
          <w:sz w:val="24"/>
          <w:szCs w:val="24"/>
          <w:lang w:val="en-US" w:eastAsia="pt-BR"/>
        </w:rPr>
        <w:t>Altermatt</w:t>
      </w:r>
      <w:proofErr w:type="spellEnd"/>
      <w:r>
        <w:rPr>
          <w:rFonts w:ascii="Times New Roman" w:hAnsi="Times New Roman" w:cs="Times New Roman"/>
          <w:sz w:val="24"/>
          <w:szCs w:val="24"/>
          <w:lang w:val="en-US" w:eastAsia="pt-BR"/>
        </w:rPr>
        <w:t>, S. Al-</w:t>
      </w:r>
      <w:proofErr w:type="spellStart"/>
      <w:r>
        <w:rPr>
          <w:rFonts w:ascii="Times New Roman" w:hAnsi="Times New Roman" w:cs="Times New Roman"/>
          <w:sz w:val="24"/>
          <w:szCs w:val="24"/>
          <w:lang w:val="en-US" w:eastAsia="pt-BR"/>
        </w:rPr>
        <w:t>Shami</w:t>
      </w:r>
      <w:proofErr w:type="spellEnd"/>
      <w:r>
        <w:rPr>
          <w:rFonts w:ascii="Times New Roman" w:hAnsi="Times New Roman" w:cs="Times New Roman"/>
          <w:sz w:val="24"/>
          <w:szCs w:val="24"/>
          <w:lang w:val="en-US" w:eastAsia="pt-BR"/>
        </w:rPr>
        <w:t xml:space="preserve">, D. </w:t>
      </w:r>
      <w:proofErr w:type="spellStart"/>
      <w:r>
        <w:rPr>
          <w:rFonts w:ascii="Times New Roman" w:hAnsi="Times New Roman" w:cs="Times New Roman"/>
          <w:sz w:val="24"/>
          <w:szCs w:val="24"/>
          <w:lang w:val="en-US" w:eastAsia="pt-BR"/>
        </w:rPr>
        <w:t>G.Angeler</w:t>
      </w:r>
      <w:proofErr w:type="spell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C. R. Townsend,</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2015. A comparative analysis reveals weak relationships between ecological factors and beta diversity of stream insect </w:t>
      </w:r>
      <w:proofErr w:type="spellStart"/>
      <w:r>
        <w:rPr>
          <w:rFonts w:ascii="Times New Roman" w:hAnsi="Times New Roman" w:cs="Times New Roman"/>
          <w:sz w:val="24"/>
          <w:szCs w:val="24"/>
          <w:lang w:val="en-US" w:eastAsia="pt-BR"/>
        </w:rPr>
        <w:t>metacommunities</w:t>
      </w:r>
      <w:proofErr w:type="spellEnd"/>
      <w:r>
        <w:rPr>
          <w:rFonts w:ascii="Times New Roman" w:hAnsi="Times New Roman" w:cs="Times New Roman"/>
          <w:sz w:val="24"/>
          <w:szCs w:val="24"/>
          <w:lang w:val="en-US" w:eastAsia="pt-BR"/>
        </w:rPr>
        <w:t xml:space="preserve"> at two spatial levels. </w:t>
      </w:r>
      <w:r>
        <w:rPr>
          <w:rFonts w:ascii="Times New Roman" w:hAnsi="Times New Roman" w:cs="Times New Roman"/>
          <w:iCs/>
          <w:sz w:val="24"/>
          <w:szCs w:val="24"/>
          <w:lang w:val="en-US" w:eastAsia="pt-BR"/>
        </w:rPr>
        <w:t>Ecology and Evolution</w:t>
      </w:r>
      <w:r w:rsidR="00044A31">
        <w:rPr>
          <w:rFonts w:ascii="Times New Roman" w:hAnsi="Times New Roman" w:cs="Times New Roman"/>
          <w:iCs/>
          <w:sz w:val="24"/>
          <w:szCs w:val="24"/>
          <w:lang w:val="en-US" w:eastAsia="pt-BR"/>
        </w:rPr>
        <w:t xml:space="preserve"> </w:t>
      </w:r>
      <w:r>
        <w:rPr>
          <w:rFonts w:ascii="Times New Roman" w:hAnsi="Times New Roman" w:cs="Times New Roman"/>
          <w:sz w:val="24"/>
          <w:szCs w:val="24"/>
          <w:lang w:val="en-US" w:eastAsia="pt-BR"/>
        </w:rPr>
        <w:t>5: 1235-1248.</w:t>
      </w:r>
    </w:p>
    <w:p w14:paraId="0575103A" w14:textId="77777777" w:rsidR="005859C4" w:rsidRDefault="005859C4" w:rsidP="004F40E0">
      <w:pPr>
        <w:pStyle w:val="NormalWeb"/>
        <w:spacing w:beforeAutospacing="0" w:after="120" w:afterAutospacing="0" w:line="480" w:lineRule="auto"/>
        <w:jc w:val="both"/>
        <w:rPr>
          <w:lang w:val="en-US"/>
        </w:rPr>
      </w:pPr>
      <w:proofErr w:type="spellStart"/>
      <w:r w:rsidRPr="00D55065">
        <w:rPr>
          <w:rPrChange w:id="66" w:author="Wagner Vicentin" w:date="2020-04-29T14:41:00Z">
            <w:rPr>
              <w:lang w:val="en-US"/>
            </w:rPr>
          </w:rPrChange>
        </w:rPr>
        <w:t>Heino</w:t>
      </w:r>
      <w:proofErr w:type="spellEnd"/>
      <w:r w:rsidRPr="00D55065">
        <w:rPr>
          <w:rPrChange w:id="67" w:author="Wagner Vicentin" w:date="2020-04-29T14:41:00Z">
            <w:rPr>
              <w:lang w:val="en-US"/>
            </w:rPr>
          </w:rPrChange>
        </w:rPr>
        <w:t>, J</w:t>
      </w:r>
      <w:proofErr w:type="gramStart"/>
      <w:r w:rsidRPr="00D55065">
        <w:rPr>
          <w:rPrChange w:id="68" w:author="Wagner Vicentin" w:date="2020-04-29T14:41:00Z">
            <w:rPr>
              <w:lang w:val="en-US"/>
            </w:rPr>
          </w:rPrChange>
        </w:rPr>
        <w:t>.,</w:t>
      </w:r>
      <w:proofErr w:type="gramEnd"/>
      <w:r w:rsidRPr="00D55065">
        <w:rPr>
          <w:rPrChange w:id="69" w:author="Wagner Vicentin" w:date="2020-04-29T14:41:00Z">
            <w:rPr>
              <w:lang w:val="en-US"/>
            </w:rPr>
          </w:rPrChange>
        </w:rPr>
        <w:t xml:space="preserve"> H. </w:t>
      </w:r>
      <w:proofErr w:type="spellStart"/>
      <w:r w:rsidRPr="00D55065">
        <w:rPr>
          <w:rPrChange w:id="70" w:author="Wagner Vicentin" w:date="2020-04-29T14:41:00Z">
            <w:rPr>
              <w:lang w:val="en-US"/>
            </w:rPr>
          </w:rPrChange>
        </w:rPr>
        <w:t>Mykrä</w:t>
      </w:r>
      <w:proofErr w:type="spellEnd"/>
      <w:r w:rsidRPr="00D55065">
        <w:rPr>
          <w:rPrChange w:id="71" w:author="Wagner Vicentin" w:date="2020-04-29T14:41:00Z">
            <w:rPr>
              <w:lang w:val="en-US"/>
            </w:rPr>
          </w:rPrChange>
        </w:rPr>
        <w:t>, &amp;</w:t>
      </w:r>
      <w:r w:rsidR="00044A31" w:rsidRPr="00D55065">
        <w:rPr>
          <w:rPrChange w:id="72" w:author="Wagner Vicentin" w:date="2020-04-29T14:41:00Z">
            <w:rPr>
              <w:lang w:val="en-US"/>
            </w:rPr>
          </w:rPrChange>
        </w:rPr>
        <w:t xml:space="preserve"> </w:t>
      </w:r>
      <w:r w:rsidRPr="00D55065">
        <w:rPr>
          <w:rPrChange w:id="73" w:author="Wagner Vicentin" w:date="2020-04-29T14:41:00Z">
            <w:rPr>
              <w:lang w:val="en-US"/>
            </w:rPr>
          </w:rPrChange>
        </w:rPr>
        <w:t xml:space="preserve">J. </w:t>
      </w:r>
      <w:proofErr w:type="spellStart"/>
      <w:r w:rsidRPr="00D55065">
        <w:rPr>
          <w:rPrChange w:id="74" w:author="Wagner Vicentin" w:date="2020-04-29T14:41:00Z">
            <w:rPr>
              <w:lang w:val="en-US"/>
            </w:rPr>
          </w:rPrChange>
        </w:rPr>
        <w:t>Rintala</w:t>
      </w:r>
      <w:proofErr w:type="spellEnd"/>
      <w:r w:rsidRPr="00D55065">
        <w:rPr>
          <w:rPrChange w:id="75" w:author="Wagner Vicentin" w:date="2020-04-29T14:41:00Z">
            <w:rPr>
              <w:lang w:val="en-US"/>
            </w:rPr>
          </w:rPrChange>
        </w:rPr>
        <w:t xml:space="preserve">, 2010. </w:t>
      </w:r>
      <w:proofErr w:type="gramStart"/>
      <w:r>
        <w:rPr>
          <w:lang w:val="en-US"/>
        </w:rPr>
        <w:t xml:space="preserve">Assessing patterns of </w:t>
      </w:r>
      <w:proofErr w:type="spellStart"/>
      <w:r>
        <w:rPr>
          <w:lang w:val="en-US"/>
        </w:rPr>
        <w:t>nestedness</w:t>
      </w:r>
      <w:proofErr w:type="spellEnd"/>
      <w:r>
        <w:rPr>
          <w:lang w:val="en-US"/>
        </w:rPr>
        <w:t xml:space="preserve"> in stream insect assemblages along environmental gradients.</w:t>
      </w:r>
      <w:proofErr w:type="gramEnd"/>
      <w:r>
        <w:rPr>
          <w:lang w:val="en-US"/>
        </w:rPr>
        <w:t xml:space="preserve"> </w:t>
      </w:r>
      <w:r>
        <w:rPr>
          <w:iCs/>
          <w:lang w:val="en-US"/>
        </w:rPr>
        <w:t>Ecoscience17:</w:t>
      </w:r>
      <w:r>
        <w:rPr>
          <w:lang w:val="en-US"/>
        </w:rPr>
        <w:t xml:space="preserve"> 345–355.</w:t>
      </w:r>
    </w:p>
    <w:p w14:paraId="76FC416E" w14:textId="77777777" w:rsidR="005859C4" w:rsidRPr="00D21A6C" w:rsidRDefault="005859C4" w:rsidP="004F40E0">
      <w:pPr>
        <w:pStyle w:val="NormalWeb"/>
        <w:spacing w:beforeAutospacing="0" w:after="120" w:afterAutospacing="0" w:line="480" w:lineRule="auto"/>
        <w:jc w:val="both"/>
        <w:rPr>
          <w:lang w:val="de-DE"/>
        </w:rPr>
      </w:pPr>
      <w:proofErr w:type="spellStart"/>
      <w:r>
        <w:rPr>
          <w:lang w:val="en-US"/>
        </w:rPr>
        <w:t>Honnay</w:t>
      </w:r>
      <w:proofErr w:type="spellEnd"/>
      <w:r>
        <w:rPr>
          <w:lang w:val="en-US"/>
        </w:rPr>
        <w:t>, O., M.</w:t>
      </w:r>
      <w:r w:rsidR="00044A31">
        <w:rPr>
          <w:lang w:val="en-US"/>
        </w:rPr>
        <w:t xml:space="preserve"> </w:t>
      </w:r>
      <w:proofErr w:type="spellStart"/>
      <w:r>
        <w:rPr>
          <w:lang w:val="en-US"/>
        </w:rPr>
        <w:t>Hermy</w:t>
      </w:r>
      <w:proofErr w:type="spellEnd"/>
      <w:r w:rsidR="00044A31">
        <w:rPr>
          <w:lang w:val="en-US"/>
        </w:rPr>
        <w:t xml:space="preserve"> </w:t>
      </w:r>
      <w:r>
        <w:rPr>
          <w:lang w:val="en-US"/>
        </w:rPr>
        <w:t>&amp;</w:t>
      </w:r>
      <w:r w:rsidR="00044A31">
        <w:rPr>
          <w:lang w:val="en-US"/>
        </w:rPr>
        <w:t xml:space="preserve"> </w:t>
      </w:r>
      <w:r>
        <w:rPr>
          <w:lang w:val="en-US"/>
        </w:rPr>
        <w:t>P. Coppin,</w:t>
      </w:r>
      <w:r w:rsidR="00044A31">
        <w:rPr>
          <w:lang w:val="en-US"/>
        </w:rPr>
        <w:t xml:space="preserve"> </w:t>
      </w:r>
      <w:r>
        <w:rPr>
          <w:lang w:val="en-US"/>
        </w:rPr>
        <w:t xml:space="preserve">1999. Nested plant communities in deciduous forest fragments: Species relaxation or nested habitats? </w:t>
      </w:r>
      <w:r w:rsidRPr="00D21A6C">
        <w:rPr>
          <w:iCs/>
          <w:lang w:val="de-DE"/>
        </w:rPr>
        <w:t>Oikos84</w:t>
      </w:r>
      <w:r w:rsidRPr="00D21A6C">
        <w:rPr>
          <w:lang w:val="de-DE"/>
        </w:rPr>
        <w:t>: 119–129.</w:t>
      </w:r>
    </w:p>
    <w:p w14:paraId="46671A4A" w14:textId="77777777" w:rsidR="005859C4" w:rsidRDefault="005859C4" w:rsidP="004F40E0">
      <w:pPr>
        <w:pStyle w:val="NormalWeb"/>
        <w:spacing w:beforeAutospacing="0" w:after="120" w:afterAutospacing="0" w:line="480" w:lineRule="auto"/>
        <w:jc w:val="both"/>
        <w:rPr>
          <w:lang w:val="en-US"/>
        </w:rPr>
      </w:pPr>
      <w:r w:rsidRPr="00D21A6C">
        <w:rPr>
          <w:lang w:val="de-DE"/>
        </w:rPr>
        <w:t>Hylander, K., C. Nilsson, B. G.Jonsson</w:t>
      </w:r>
      <w:r w:rsidR="00044A31">
        <w:rPr>
          <w:lang w:val="de-DE"/>
        </w:rPr>
        <w:t xml:space="preserve"> </w:t>
      </w:r>
      <w:r w:rsidRPr="00D21A6C">
        <w:rPr>
          <w:lang w:val="de-DE"/>
        </w:rPr>
        <w:t>&amp;</w:t>
      </w:r>
      <w:r w:rsidR="00044A31">
        <w:rPr>
          <w:lang w:val="de-DE"/>
        </w:rPr>
        <w:t xml:space="preserve"> </w:t>
      </w:r>
      <w:r w:rsidRPr="00D21A6C">
        <w:rPr>
          <w:lang w:val="de-DE"/>
        </w:rPr>
        <w:t>T. Göthner,</w:t>
      </w:r>
      <w:r w:rsidR="00044A31">
        <w:rPr>
          <w:lang w:val="de-DE"/>
        </w:rPr>
        <w:t xml:space="preserve"> </w:t>
      </w:r>
      <w:r w:rsidRPr="00D21A6C">
        <w:rPr>
          <w:lang w:val="de-DE"/>
        </w:rPr>
        <w:t xml:space="preserve">2005. </w:t>
      </w:r>
      <w:r>
        <w:rPr>
          <w:lang w:val="en-US"/>
        </w:rPr>
        <w:t xml:space="preserve">Differences in habitat quality explain </w:t>
      </w:r>
      <w:proofErr w:type="spellStart"/>
      <w:r>
        <w:rPr>
          <w:lang w:val="en-US"/>
        </w:rPr>
        <w:t>nestedness</w:t>
      </w:r>
      <w:proofErr w:type="spellEnd"/>
      <w:r>
        <w:rPr>
          <w:lang w:val="en-US"/>
        </w:rPr>
        <w:t xml:space="preserve"> in a land snail meta-community. </w:t>
      </w:r>
      <w:r>
        <w:rPr>
          <w:iCs/>
          <w:lang w:val="en-US"/>
        </w:rPr>
        <w:t>Oikos108</w:t>
      </w:r>
      <w:r>
        <w:rPr>
          <w:lang w:val="en-US"/>
        </w:rPr>
        <w:t xml:space="preserve">: 351–361. </w:t>
      </w:r>
    </w:p>
    <w:p w14:paraId="7C685023" w14:textId="77777777" w:rsidR="005859C4" w:rsidRDefault="005859C4" w:rsidP="004F40E0">
      <w:pPr>
        <w:spacing w:after="12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Jonsson</w:t>
      </w:r>
      <w:proofErr w:type="spellEnd"/>
      <w:r>
        <w:rPr>
          <w:rFonts w:ascii="Times New Roman" w:hAnsi="Times New Roman" w:cs="Times New Roman"/>
          <w:sz w:val="24"/>
          <w:szCs w:val="24"/>
          <w:lang w:val="en-US"/>
        </w:rPr>
        <w:t xml:space="preserve">, B. G., 2001. </w:t>
      </w:r>
      <w:proofErr w:type="gramStart"/>
      <w:r>
        <w:rPr>
          <w:rFonts w:ascii="Times New Roman" w:hAnsi="Times New Roman" w:cs="Times New Roman"/>
          <w:sz w:val="24"/>
          <w:szCs w:val="24"/>
          <w:lang w:val="en-US"/>
        </w:rPr>
        <w:t xml:space="preserve">A null model for randomization test of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in species assemblages.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Oecologia</w:t>
      </w:r>
      <w:proofErr w:type="spellEnd"/>
      <w:r>
        <w:rPr>
          <w:rFonts w:ascii="Times New Roman" w:hAnsi="Times New Roman" w:cs="Times New Roman"/>
          <w:sz w:val="24"/>
          <w:szCs w:val="24"/>
          <w:lang w:val="en-US"/>
        </w:rPr>
        <w:t>, 127: 309–313.</w:t>
      </w:r>
    </w:p>
    <w:p w14:paraId="48D744F4" w14:textId="77777777" w:rsidR="005859C4" w:rsidRPr="00D55065" w:rsidRDefault="005859C4" w:rsidP="004F40E0">
      <w:pPr>
        <w:spacing w:after="120" w:line="480" w:lineRule="auto"/>
        <w:jc w:val="both"/>
        <w:rPr>
          <w:rFonts w:ascii="Times New Roman" w:hAnsi="Times New Roman" w:cs="Times New Roman"/>
          <w:sz w:val="24"/>
          <w:szCs w:val="24"/>
          <w:rPrChange w:id="76" w:author="Wagner Vicentin" w:date="2020-04-29T14:42:00Z">
            <w:rPr>
              <w:rFonts w:ascii="Times New Roman" w:hAnsi="Times New Roman" w:cs="Times New Roman"/>
              <w:sz w:val="24"/>
              <w:szCs w:val="24"/>
              <w:lang w:val="en-US"/>
            </w:rPr>
          </w:rPrChange>
        </w:rPr>
      </w:pPr>
      <w:proofErr w:type="spellStart"/>
      <w:r>
        <w:rPr>
          <w:rFonts w:ascii="Times New Roman" w:hAnsi="Times New Roman" w:cs="Times New Roman"/>
          <w:sz w:val="24"/>
          <w:szCs w:val="24"/>
          <w:lang w:val="en-US"/>
        </w:rPr>
        <w:t>Kadmon</w:t>
      </w:r>
      <w:proofErr w:type="spellEnd"/>
      <w:r>
        <w:rPr>
          <w:rFonts w:ascii="Times New Roman" w:hAnsi="Times New Roman" w:cs="Times New Roman"/>
          <w:sz w:val="24"/>
          <w:szCs w:val="24"/>
          <w:lang w:val="en-US"/>
        </w:rPr>
        <w:t xml:space="preserve">, R., 1995. </w:t>
      </w:r>
      <w:proofErr w:type="gramStart"/>
      <w:r>
        <w:rPr>
          <w:rFonts w:ascii="Times New Roman" w:hAnsi="Times New Roman" w:cs="Times New Roman"/>
          <w:sz w:val="24"/>
          <w:szCs w:val="24"/>
          <w:lang w:val="en-US"/>
        </w:rPr>
        <w:t>Nested subsets and geographical isolation.</w:t>
      </w:r>
      <w:proofErr w:type="gramEnd"/>
      <w:r>
        <w:rPr>
          <w:rFonts w:ascii="Times New Roman" w:hAnsi="Times New Roman" w:cs="Times New Roman"/>
          <w:sz w:val="24"/>
          <w:szCs w:val="24"/>
          <w:lang w:val="en-US"/>
        </w:rPr>
        <w:t xml:space="preserve"> </w:t>
      </w:r>
      <w:proofErr w:type="spellStart"/>
      <w:r w:rsidRPr="00D55065">
        <w:rPr>
          <w:rFonts w:ascii="Times New Roman" w:hAnsi="Times New Roman" w:cs="Times New Roman"/>
          <w:sz w:val="24"/>
          <w:szCs w:val="24"/>
          <w:rPrChange w:id="77" w:author="Wagner Vicentin" w:date="2020-04-29T14:42:00Z">
            <w:rPr>
              <w:rFonts w:ascii="Times New Roman" w:hAnsi="Times New Roman" w:cs="Times New Roman"/>
              <w:sz w:val="24"/>
              <w:szCs w:val="24"/>
              <w:lang w:val="en-US"/>
            </w:rPr>
          </w:rPrChange>
        </w:rPr>
        <w:t>Ecology</w:t>
      </w:r>
      <w:proofErr w:type="spellEnd"/>
      <w:r w:rsidRPr="00D55065">
        <w:rPr>
          <w:rFonts w:ascii="Times New Roman" w:hAnsi="Times New Roman" w:cs="Times New Roman"/>
          <w:sz w:val="24"/>
          <w:szCs w:val="24"/>
          <w:rPrChange w:id="78" w:author="Wagner Vicentin" w:date="2020-04-29T14:42:00Z">
            <w:rPr>
              <w:rFonts w:ascii="Times New Roman" w:hAnsi="Times New Roman" w:cs="Times New Roman"/>
              <w:sz w:val="24"/>
              <w:szCs w:val="24"/>
              <w:lang w:val="en-US"/>
            </w:rPr>
          </w:rPrChange>
        </w:rPr>
        <w:t>, 76: 458–465.</w:t>
      </w:r>
    </w:p>
    <w:p w14:paraId="057D1066" w14:textId="77777777" w:rsidR="005859C4" w:rsidRDefault="005859C4" w:rsidP="004F40E0">
      <w:pPr>
        <w:pStyle w:val="NormalWeb"/>
        <w:spacing w:beforeAutospacing="0" w:after="120" w:afterAutospacing="0" w:line="480" w:lineRule="auto"/>
        <w:jc w:val="both"/>
        <w:rPr>
          <w:lang w:val="en-US"/>
        </w:rPr>
      </w:pPr>
      <w:r w:rsidRPr="00D55065">
        <w:rPr>
          <w:rPrChange w:id="79" w:author="Wagner Vicentin" w:date="2020-04-29T14:42:00Z">
            <w:rPr>
              <w:lang w:val="en-US"/>
            </w:rPr>
          </w:rPrChange>
        </w:rPr>
        <w:t>Legendre, P.</w:t>
      </w:r>
      <w:r w:rsidR="00044A31" w:rsidRPr="00D55065">
        <w:rPr>
          <w:rPrChange w:id="80" w:author="Wagner Vicentin" w:date="2020-04-29T14:42:00Z">
            <w:rPr>
              <w:lang w:val="en-US"/>
            </w:rPr>
          </w:rPrChange>
        </w:rPr>
        <w:t xml:space="preserve"> </w:t>
      </w:r>
      <w:r w:rsidRPr="00D55065">
        <w:rPr>
          <w:rPrChange w:id="81" w:author="Wagner Vicentin" w:date="2020-04-29T14:42:00Z">
            <w:rPr>
              <w:lang w:val="en-US"/>
            </w:rPr>
          </w:rPrChange>
        </w:rPr>
        <w:t>&amp;</w:t>
      </w:r>
      <w:r w:rsidR="00044A31" w:rsidRPr="00D55065">
        <w:rPr>
          <w:rPrChange w:id="82" w:author="Wagner Vicentin" w:date="2020-04-29T14:42:00Z">
            <w:rPr>
              <w:lang w:val="en-US"/>
            </w:rPr>
          </w:rPrChange>
        </w:rPr>
        <w:t xml:space="preserve"> </w:t>
      </w:r>
      <w:r w:rsidRPr="00D55065">
        <w:rPr>
          <w:rPrChange w:id="83" w:author="Wagner Vicentin" w:date="2020-04-29T14:42:00Z">
            <w:rPr>
              <w:lang w:val="en-US"/>
            </w:rPr>
          </w:rPrChange>
        </w:rPr>
        <w:t>M. De Cáceres,</w:t>
      </w:r>
      <w:r w:rsidR="00044A31" w:rsidRPr="00D55065">
        <w:rPr>
          <w:rPrChange w:id="84" w:author="Wagner Vicentin" w:date="2020-04-29T14:42:00Z">
            <w:rPr>
              <w:lang w:val="en-US"/>
            </w:rPr>
          </w:rPrChange>
        </w:rPr>
        <w:t xml:space="preserve"> </w:t>
      </w:r>
      <w:r w:rsidRPr="00D55065">
        <w:rPr>
          <w:rPrChange w:id="85" w:author="Wagner Vicentin" w:date="2020-04-29T14:42:00Z">
            <w:rPr>
              <w:lang w:val="en-US"/>
            </w:rPr>
          </w:rPrChange>
        </w:rPr>
        <w:t xml:space="preserve">2013. </w:t>
      </w:r>
      <w:r>
        <w:rPr>
          <w:lang w:val="en-US"/>
        </w:rPr>
        <w:t xml:space="preserve">Beta diversity as the variance of community data: Dissimilarity coefficients and partitioning. </w:t>
      </w:r>
      <w:r>
        <w:rPr>
          <w:iCs/>
          <w:lang w:val="en-US"/>
        </w:rPr>
        <w:t>Ecology Letters</w:t>
      </w:r>
      <w:r w:rsidR="00044A31">
        <w:rPr>
          <w:iCs/>
          <w:lang w:val="en-US"/>
        </w:rPr>
        <w:t xml:space="preserve"> </w:t>
      </w:r>
      <w:r>
        <w:rPr>
          <w:iCs/>
          <w:lang w:val="en-US"/>
        </w:rPr>
        <w:t>16</w:t>
      </w:r>
      <w:r>
        <w:rPr>
          <w:lang w:val="en-US"/>
        </w:rPr>
        <w:t>: 951–963.</w:t>
      </w:r>
    </w:p>
    <w:p w14:paraId="29EABEAC" w14:textId="77777777" w:rsidR="005859C4" w:rsidRDefault="005859C4" w:rsidP="004F40E0">
      <w:pPr>
        <w:spacing w:after="12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Lomolino</w:t>
      </w:r>
      <w:proofErr w:type="spellEnd"/>
      <w:r>
        <w:rPr>
          <w:rFonts w:ascii="Times New Roman" w:hAnsi="Times New Roman" w:cs="Times New Roman"/>
          <w:sz w:val="24"/>
          <w:szCs w:val="24"/>
          <w:lang w:val="en-US"/>
        </w:rPr>
        <w:t xml:space="preserve">, M. V., 1996. Investigating causality of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of insular communities: Selective immigrations or extinctions? Journal of Biogeography 23: 699–703.</w:t>
      </w:r>
    </w:p>
    <w:p w14:paraId="2DA18701" w14:textId="77777777" w:rsidR="005859C4" w:rsidRDefault="005859C4" w:rsidP="004F40E0">
      <w:pPr>
        <w:pStyle w:val="NormalWeb"/>
        <w:spacing w:beforeAutospacing="0" w:after="120" w:afterAutospacing="0" w:line="480" w:lineRule="auto"/>
        <w:jc w:val="both"/>
        <w:rPr>
          <w:lang w:val="en-US"/>
        </w:rPr>
      </w:pPr>
      <w:proofErr w:type="spellStart"/>
      <w:r w:rsidRPr="00044A31">
        <w:rPr>
          <w:lang w:val="en-US"/>
        </w:rPr>
        <w:t>Magurran</w:t>
      </w:r>
      <w:proofErr w:type="spellEnd"/>
      <w:r w:rsidRPr="00044A31">
        <w:rPr>
          <w:lang w:val="en-US"/>
        </w:rPr>
        <w:t>, A.</w:t>
      </w:r>
      <w:r w:rsidR="00044A31" w:rsidRPr="00044A31">
        <w:rPr>
          <w:lang w:val="en-US"/>
        </w:rPr>
        <w:t xml:space="preserve"> </w:t>
      </w:r>
      <w:r w:rsidRPr="00044A31">
        <w:rPr>
          <w:lang w:val="en-US"/>
        </w:rPr>
        <w:t>E</w:t>
      </w:r>
      <w:r w:rsidR="00044A31" w:rsidRPr="00044A31">
        <w:rPr>
          <w:lang w:val="en-US"/>
        </w:rPr>
        <w:t>.</w:t>
      </w:r>
      <w:r w:rsidRPr="00044A31">
        <w:rPr>
          <w:lang w:val="en-US"/>
        </w:rPr>
        <w:t xml:space="preserve"> &amp;</w:t>
      </w:r>
      <w:r w:rsidR="00044A31" w:rsidRPr="00044A31">
        <w:rPr>
          <w:lang w:val="en-US"/>
        </w:rPr>
        <w:t xml:space="preserve"> </w:t>
      </w:r>
      <w:r w:rsidRPr="00044A31">
        <w:rPr>
          <w:lang w:val="en-US"/>
        </w:rPr>
        <w:t>B. J. McGill,</w:t>
      </w:r>
      <w:r w:rsidR="00044A31" w:rsidRPr="00044A31">
        <w:rPr>
          <w:lang w:val="en-US"/>
        </w:rPr>
        <w:t xml:space="preserve"> </w:t>
      </w:r>
      <w:r w:rsidRPr="00044A31">
        <w:rPr>
          <w:lang w:val="en-US"/>
        </w:rPr>
        <w:t xml:space="preserve">2010. </w:t>
      </w:r>
      <w:proofErr w:type="gramStart"/>
      <w:r>
        <w:rPr>
          <w:lang w:val="en-US"/>
        </w:rPr>
        <w:t>Challenges and opportunities in the measurement and assessment of biological diversity.</w:t>
      </w:r>
      <w:proofErr w:type="gramEnd"/>
      <w:r>
        <w:rPr>
          <w:lang w:val="en-US"/>
        </w:rPr>
        <w:t xml:space="preserve"> In </w:t>
      </w:r>
      <w:proofErr w:type="spellStart"/>
      <w:r>
        <w:rPr>
          <w:lang w:val="en-US"/>
        </w:rPr>
        <w:t>Magurran</w:t>
      </w:r>
      <w:proofErr w:type="spellEnd"/>
      <w:r>
        <w:rPr>
          <w:lang w:val="en-US"/>
        </w:rPr>
        <w:t>, A.</w:t>
      </w:r>
      <w:r w:rsidR="00044A31">
        <w:rPr>
          <w:lang w:val="en-US"/>
        </w:rPr>
        <w:t xml:space="preserve"> </w:t>
      </w:r>
      <w:r>
        <w:rPr>
          <w:lang w:val="en-US"/>
        </w:rPr>
        <w:t>E &amp; B. J. McGill (</w:t>
      </w:r>
      <w:proofErr w:type="spellStart"/>
      <w:proofErr w:type="gramStart"/>
      <w:r>
        <w:rPr>
          <w:lang w:val="en-US"/>
        </w:rPr>
        <w:t>eds</w:t>
      </w:r>
      <w:proofErr w:type="spellEnd"/>
      <w:proofErr w:type="gramEnd"/>
      <w:r>
        <w:rPr>
          <w:lang w:val="en-US"/>
        </w:rPr>
        <w:t xml:space="preserve">), Biological diversity: frontiers in measurement and </w:t>
      </w:r>
      <w:proofErr w:type="spellStart"/>
      <w:r>
        <w:rPr>
          <w:lang w:val="en-US"/>
        </w:rPr>
        <w:t>assessment.Oxford</w:t>
      </w:r>
      <w:proofErr w:type="spellEnd"/>
      <w:r>
        <w:rPr>
          <w:lang w:val="en-US"/>
        </w:rPr>
        <w:t xml:space="preserve"> University Press, Oxford: 85-94.</w:t>
      </w:r>
    </w:p>
    <w:p w14:paraId="28C505E2"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proofErr w:type="gramStart"/>
      <w:r>
        <w:rPr>
          <w:rFonts w:ascii="Times New Roman" w:hAnsi="Times New Roman" w:cs="Times New Roman"/>
          <w:sz w:val="24"/>
          <w:szCs w:val="24"/>
          <w:lang w:val="en-US" w:eastAsia="pt-BR"/>
        </w:rPr>
        <w:t>Petchey</w:t>
      </w:r>
      <w:proofErr w:type="spellEnd"/>
      <w:r>
        <w:rPr>
          <w:rFonts w:ascii="Times New Roman" w:hAnsi="Times New Roman" w:cs="Times New Roman"/>
          <w:sz w:val="24"/>
          <w:szCs w:val="24"/>
          <w:lang w:val="en-US" w:eastAsia="pt-BR"/>
        </w:rPr>
        <w:t>, O. L., &amp;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K. J. Gaston,</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2006.</w:t>
      </w:r>
      <w:proofErr w:type="gramEnd"/>
      <w:r>
        <w:rPr>
          <w:rFonts w:ascii="Times New Roman" w:hAnsi="Times New Roman" w:cs="Times New Roman"/>
          <w:sz w:val="24"/>
          <w:szCs w:val="24"/>
          <w:lang w:val="en-US" w:eastAsia="pt-BR"/>
        </w:rPr>
        <w:t xml:space="preserve"> Functional diversity: back to basics and looking forward. </w:t>
      </w:r>
      <w:r>
        <w:rPr>
          <w:rFonts w:ascii="Times New Roman" w:hAnsi="Times New Roman" w:cs="Times New Roman"/>
          <w:iCs/>
          <w:sz w:val="24"/>
          <w:szCs w:val="24"/>
          <w:lang w:val="en-US" w:eastAsia="pt-BR"/>
        </w:rPr>
        <w:t>Ecology Letters</w:t>
      </w:r>
      <w:r w:rsidR="00044A31">
        <w:rPr>
          <w:rFonts w:ascii="Times New Roman" w:hAnsi="Times New Roman" w:cs="Times New Roman"/>
          <w:iCs/>
          <w:sz w:val="24"/>
          <w:szCs w:val="24"/>
          <w:lang w:val="en-US" w:eastAsia="pt-BR"/>
        </w:rPr>
        <w:t xml:space="preserve"> </w:t>
      </w:r>
      <w:r w:rsidRPr="00044A31">
        <w:rPr>
          <w:rFonts w:ascii="Times New Roman" w:hAnsi="Times New Roman" w:cs="Times New Roman"/>
          <w:iCs/>
          <w:sz w:val="24"/>
          <w:szCs w:val="24"/>
          <w:lang w:val="en-US" w:eastAsia="pt-BR"/>
        </w:rPr>
        <w:t>9</w:t>
      </w:r>
      <w:r>
        <w:rPr>
          <w:rFonts w:ascii="Times New Roman" w:hAnsi="Times New Roman" w:cs="Times New Roman"/>
          <w:sz w:val="24"/>
          <w:szCs w:val="24"/>
          <w:lang w:val="en-US" w:eastAsia="pt-BR"/>
        </w:rPr>
        <w:t>: 741–758.</w:t>
      </w:r>
    </w:p>
    <w:p w14:paraId="297F84BF" w14:textId="77777777" w:rsidR="005859C4" w:rsidRDefault="005859C4" w:rsidP="004F40E0">
      <w:pPr>
        <w:pStyle w:val="NormalWeb"/>
        <w:spacing w:beforeAutospacing="0" w:after="120" w:afterAutospacing="0" w:line="480" w:lineRule="auto"/>
        <w:jc w:val="both"/>
        <w:rPr>
          <w:color w:val="000000"/>
          <w:lang w:val="en-US"/>
        </w:rPr>
      </w:pPr>
      <w:proofErr w:type="gramStart"/>
      <w:r>
        <w:rPr>
          <w:color w:val="000000"/>
          <w:lang w:val="en-US"/>
        </w:rPr>
        <w:t>R Development Core Team, 2012.</w:t>
      </w:r>
      <w:proofErr w:type="gramEnd"/>
      <w:r>
        <w:rPr>
          <w:color w:val="000000"/>
          <w:lang w:val="en-US"/>
        </w:rPr>
        <w:t xml:space="preserve"> R: A language and environment for statistical computing. </w:t>
      </w:r>
      <w:proofErr w:type="gramStart"/>
      <w:r>
        <w:rPr>
          <w:color w:val="000000"/>
          <w:lang w:val="en-US"/>
        </w:rPr>
        <w:t>R Foundation for Statistical Computing, Vienna, Austria.</w:t>
      </w:r>
      <w:proofErr w:type="gramEnd"/>
      <w:r>
        <w:rPr>
          <w:color w:val="000000"/>
          <w:lang w:val="en-US"/>
        </w:rPr>
        <w:t xml:space="preserve"> </w:t>
      </w:r>
      <w:proofErr w:type="gramStart"/>
      <w:r>
        <w:rPr>
          <w:color w:val="000000"/>
          <w:lang w:val="en-US"/>
        </w:rPr>
        <w:t>URL http://www.R-project.org/.</w:t>
      </w:r>
      <w:proofErr w:type="gramEnd"/>
    </w:p>
    <w:p w14:paraId="1C145E78" w14:textId="77777777" w:rsidR="005859C4" w:rsidRDefault="005859C4" w:rsidP="004F40E0">
      <w:pPr>
        <w:pStyle w:val="NormalWeb"/>
        <w:spacing w:beforeAutospacing="0" w:after="120" w:afterAutospacing="0" w:line="480" w:lineRule="auto"/>
        <w:jc w:val="both"/>
      </w:pPr>
      <w:proofErr w:type="gramStart"/>
      <w:r>
        <w:rPr>
          <w:lang w:val="en-US"/>
        </w:rPr>
        <w:t>Ricotta, C.,</w:t>
      </w:r>
      <w:r w:rsidR="00044A31">
        <w:rPr>
          <w:lang w:val="en-US"/>
        </w:rPr>
        <w:t xml:space="preserve"> </w:t>
      </w:r>
      <w:r>
        <w:rPr>
          <w:lang w:val="en-US"/>
        </w:rPr>
        <w:t>2005.</w:t>
      </w:r>
      <w:proofErr w:type="gramEnd"/>
      <w:r>
        <w:rPr>
          <w:lang w:val="en-US"/>
        </w:rPr>
        <w:t xml:space="preserve"> </w:t>
      </w:r>
      <w:proofErr w:type="gramStart"/>
      <w:r>
        <w:rPr>
          <w:lang w:val="en-US"/>
        </w:rPr>
        <w:t>Through the jungle of biological diversity.</w:t>
      </w:r>
      <w:proofErr w:type="gramEnd"/>
      <w:r>
        <w:rPr>
          <w:lang w:val="en-US"/>
        </w:rPr>
        <w:t xml:space="preserve"> </w:t>
      </w:r>
      <w:r>
        <w:rPr>
          <w:iCs/>
        </w:rPr>
        <w:t xml:space="preserve">Acta </w:t>
      </w:r>
      <w:proofErr w:type="spellStart"/>
      <w:r>
        <w:rPr>
          <w:iCs/>
        </w:rPr>
        <w:t>Biotheoretica</w:t>
      </w:r>
      <w:proofErr w:type="spellEnd"/>
      <w:r w:rsidR="00044A31">
        <w:rPr>
          <w:iCs/>
        </w:rPr>
        <w:t xml:space="preserve"> </w:t>
      </w:r>
      <w:r>
        <w:rPr>
          <w:iCs/>
        </w:rPr>
        <w:t>53:</w:t>
      </w:r>
      <w:r>
        <w:t xml:space="preserve"> 29–38.</w:t>
      </w:r>
    </w:p>
    <w:p w14:paraId="5478D538"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 xml:space="preserve">Valério, S. B., Y. </w:t>
      </w:r>
      <w:proofErr w:type="spellStart"/>
      <w:proofErr w:type="gramStart"/>
      <w:r>
        <w:rPr>
          <w:rFonts w:ascii="Times New Roman" w:hAnsi="Times New Roman" w:cs="Times New Roman"/>
          <w:sz w:val="24"/>
          <w:szCs w:val="24"/>
          <w:lang w:eastAsia="pt-BR"/>
        </w:rPr>
        <w:t>R.</w:t>
      </w:r>
      <w:proofErr w:type="gramEnd"/>
      <w:r>
        <w:rPr>
          <w:rFonts w:ascii="Times New Roman" w:hAnsi="Times New Roman" w:cs="Times New Roman"/>
          <w:sz w:val="24"/>
          <w:szCs w:val="24"/>
          <w:lang w:eastAsia="pt-BR"/>
        </w:rPr>
        <w:t>Súarez</w:t>
      </w:r>
      <w:proofErr w:type="spellEnd"/>
      <w:r>
        <w:rPr>
          <w:rFonts w:ascii="Times New Roman" w:hAnsi="Times New Roman" w:cs="Times New Roman"/>
          <w:sz w:val="24"/>
          <w:szCs w:val="24"/>
          <w:lang w:eastAsia="pt-BR"/>
        </w:rPr>
        <w:t xml:space="preserve">, T. R. Felipe, K. K. </w:t>
      </w:r>
      <w:proofErr w:type="spellStart"/>
      <w:r>
        <w:rPr>
          <w:rFonts w:ascii="Times New Roman" w:hAnsi="Times New Roman" w:cs="Times New Roman"/>
          <w:sz w:val="24"/>
          <w:szCs w:val="24"/>
          <w:lang w:eastAsia="pt-BR"/>
        </w:rPr>
        <w:t>Tondato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L. Q. L. Ximenes,</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2007. </w:t>
      </w:r>
      <w:r>
        <w:rPr>
          <w:rFonts w:ascii="Times New Roman" w:hAnsi="Times New Roman" w:cs="Times New Roman"/>
          <w:sz w:val="24"/>
          <w:szCs w:val="24"/>
          <w:lang w:val="en-US" w:eastAsia="pt-BR"/>
        </w:rPr>
        <w:t xml:space="preserve">Organization patterns of headwater-stream fish communities in the Upper Paraguay-Paraná basins. </w:t>
      </w:r>
      <w:proofErr w:type="spellStart"/>
      <w:r>
        <w:rPr>
          <w:rFonts w:ascii="Times New Roman" w:hAnsi="Times New Roman" w:cs="Times New Roman"/>
          <w:iCs/>
          <w:sz w:val="24"/>
          <w:szCs w:val="24"/>
          <w:lang w:val="en-US" w:eastAsia="pt-BR"/>
        </w:rPr>
        <w:t>Hydrobiologia</w:t>
      </w:r>
      <w:proofErr w:type="spellEnd"/>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583</w:t>
      </w:r>
      <w:r>
        <w:rPr>
          <w:rFonts w:ascii="Times New Roman" w:hAnsi="Times New Roman" w:cs="Times New Roman"/>
          <w:sz w:val="24"/>
          <w:szCs w:val="24"/>
          <w:lang w:val="en-US" w:eastAsia="pt-BR"/>
        </w:rPr>
        <w:t>: 241–250.</w:t>
      </w:r>
    </w:p>
    <w:p w14:paraId="3A98A4F4"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proofErr w:type="gramStart"/>
      <w:r>
        <w:rPr>
          <w:rFonts w:ascii="Times New Roman" w:hAnsi="Times New Roman" w:cs="Times New Roman"/>
          <w:sz w:val="24"/>
          <w:szCs w:val="24"/>
          <w:lang w:val="en-US" w:eastAsia="pt-BR"/>
        </w:rPr>
        <w:t>Villéger</w:t>
      </w:r>
      <w:proofErr w:type="spellEnd"/>
      <w:r>
        <w:rPr>
          <w:rFonts w:ascii="Times New Roman" w:hAnsi="Times New Roman" w:cs="Times New Roman"/>
          <w:sz w:val="24"/>
          <w:szCs w:val="24"/>
          <w:lang w:val="en-US" w:eastAsia="pt-BR"/>
        </w:rPr>
        <w:t xml:space="preserve">, S., G. </w:t>
      </w:r>
      <w:proofErr w:type="spellStart"/>
      <w:r>
        <w:rPr>
          <w:rFonts w:ascii="Times New Roman" w:hAnsi="Times New Roman" w:cs="Times New Roman"/>
          <w:sz w:val="24"/>
          <w:szCs w:val="24"/>
          <w:lang w:val="en-US" w:eastAsia="pt-BR"/>
        </w:rPr>
        <w:t>Grenouillet</w:t>
      </w:r>
      <w:proofErr w:type="spell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&amp; S. </w:t>
      </w:r>
      <w:proofErr w:type="spellStart"/>
      <w:r>
        <w:rPr>
          <w:rFonts w:ascii="Times New Roman" w:hAnsi="Times New Roman" w:cs="Times New Roman"/>
          <w:sz w:val="24"/>
          <w:szCs w:val="24"/>
          <w:lang w:val="en-US" w:eastAsia="pt-BR"/>
        </w:rPr>
        <w:t>Brosse</w:t>
      </w:r>
      <w:proofErr w:type="spellEnd"/>
      <w:r>
        <w:rPr>
          <w:rFonts w:ascii="Times New Roman" w:hAnsi="Times New Roman" w:cs="Times New Roman"/>
          <w:sz w:val="24"/>
          <w:szCs w:val="24"/>
          <w:lang w:val="en-US" w:eastAsia="pt-BR"/>
        </w:rPr>
        <w:t>, 2013.</w:t>
      </w:r>
      <w:proofErr w:type="gramEnd"/>
      <w:r>
        <w:rPr>
          <w:rFonts w:ascii="Times New Roman" w:hAnsi="Times New Roman" w:cs="Times New Roman"/>
          <w:sz w:val="24"/>
          <w:szCs w:val="24"/>
          <w:lang w:val="en-US" w:eastAsia="pt-BR"/>
        </w:rPr>
        <w:t xml:space="preserve"> Decomposing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reveals that low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is driven by low functional turnover in European fish </w:t>
      </w:r>
      <w:proofErr w:type="spellStart"/>
      <w:r>
        <w:rPr>
          <w:rFonts w:ascii="Times New Roman" w:hAnsi="Times New Roman" w:cs="Times New Roman"/>
          <w:sz w:val="24"/>
          <w:szCs w:val="24"/>
          <w:lang w:val="en-US" w:eastAsia="pt-BR"/>
        </w:rPr>
        <w:t>assemblages.</w:t>
      </w:r>
      <w:r>
        <w:rPr>
          <w:rFonts w:ascii="Times New Roman" w:hAnsi="Times New Roman" w:cs="Times New Roman"/>
          <w:iCs/>
          <w:sz w:val="24"/>
          <w:szCs w:val="24"/>
          <w:lang w:val="en-US" w:eastAsia="pt-BR"/>
        </w:rPr>
        <w:t>Global</w:t>
      </w:r>
      <w:proofErr w:type="spellEnd"/>
      <w:r>
        <w:rPr>
          <w:rFonts w:ascii="Times New Roman" w:hAnsi="Times New Roman" w:cs="Times New Roman"/>
          <w:iCs/>
          <w:sz w:val="24"/>
          <w:szCs w:val="24"/>
          <w:lang w:val="en-US" w:eastAsia="pt-BR"/>
        </w:rPr>
        <w:t xml:space="preserve"> Ecology and Biogeography</w:t>
      </w:r>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22</w:t>
      </w:r>
      <w:r>
        <w:rPr>
          <w:rFonts w:ascii="Times New Roman" w:hAnsi="Times New Roman" w:cs="Times New Roman"/>
          <w:sz w:val="24"/>
          <w:szCs w:val="24"/>
          <w:lang w:val="en-US" w:eastAsia="pt-BR"/>
        </w:rPr>
        <w:t>: 671–681.</w:t>
      </w:r>
    </w:p>
    <w:p w14:paraId="0CFCF5CB" w14:textId="77777777" w:rsidR="005859C4" w:rsidRDefault="005859C4" w:rsidP="004F40E0">
      <w:pPr>
        <w:spacing w:after="120" w:line="480" w:lineRule="auto"/>
        <w:jc w:val="both"/>
        <w:rPr>
          <w:rFonts w:ascii="Times New Roman" w:hAnsi="Times New Roman" w:cs="Times New Roman"/>
          <w:sz w:val="24"/>
          <w:szCs w:val="24"/>
        </w:rPr>
      </w:pPr>
      <w:r w:rsidRPr="00D21A6C">
        <w:rPr>
          <w:rFonts w:ascii="Times New Roman" w:hAnsi="Times New Roman" w:cs="Times New Roman"/>
          <w:sz w:val="24"/>
          <w:szCs w:val="24"/>
          <w:lang w:val="de-DE"/>
        </w:rPr>
        <w:t xml:space="preserve">Weitzman, S. H., N. A. Menezes &amp; M. J. Weitzman, 1988. </w:t>
      </w:r>
      <w:r>
        <w:rPr>
          <w:rFonts w:ascii="Times New Roman" w:hAnsi="Times New Roman" w:cs="Times New Roman"/>
          <w:sz w:val="24"/>
          <w:szCs w:val="24"/>
          <w:lang w:val="en-US"/>
        </w:rPr>
        <w:t xml:space="preserve">Phylogenetic biogeography of the </w:t>
      </w:r>
      <w:proofErr w:type="spellStart"/>
      <w:r>
        <w:rPr>
          <w:rFonts w:ascii="Times New Roman" w:hAnsi="Times New Roman" w:cs="Times New Roman"/>
          <w:sz w:val="24"/>
          <w:szCs w:val="24"/>
          <w:lang w:val="en-US"/>
        </w:rPr>
        <w:t>Glandulocaudinae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Teleostei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Characiformes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Characidae</w:t>
      </w:r>
      <w:proofErr w:type="spellEnd"/>
      <w:r>
        <w:rPr>
          <w:rFonts w:ascii="Times New Roman" w:hAnsi="Times New Roman" w:cs="Times New Roman"/>
          <w:sz w:val="24"/>
          <w:szCs w:val="24"/>
          <w:lang w:val="en-US"/>
        </w:rPr>
        <w:t xml:space="preserve">) with comments on distribution of the other freshwater fishes in eastern and southeastern Brazil. In </w:t>
      </w:r>
      <w:proofErr w:type="spellStart"/>
      <w:r>
        <w:rPr>
          <w:rFonts w:ascii="Times New Roman" w:hAnsi="Times New Roman" w:cs="Times New Roman"/>
          <w:sz w:val="24"/>
          <w:szCs w:val="24"/>
          <w:lang w:val="en-US"/>
        </w:rPr>
        <w:t>Vanzolini</w:t>
      </w:r>
      <w:proofErr w:type="spellEnd"/>
      <w:r>
        <w:rPr>
          <w:rFonts w:ascii="Times New Roman" w:hAnsi="Times New Roman" w:cs="Times New Roman"/>
          <w:sz w:val="24"/>
          <w:szCs w:val="24"/>
          <w:lang w:val="en-US"/>
        </w:rPr>
        <w:t xml:space="preserve">, P. E. &amp; W. R. </w:t>
      </w:r>
      <w:proofErr w:type="spellStart"/>
      <w:r>
        <w:rPr>
          <w:rFonts w:ascii="Times New Roman" w:hAnsi="Times New Roman" w:cs="Times New Roman"/>
          <w:sz w:val="24"/>
          <w:szCs w:val="24"/>
          <w:lang w:val="en-US"/>
        </w:rPr>
        <w:t>Heyer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eds</w:t>
      </w:r>
      <w:proofErr w:type="spellEnd"/>
      <w:proofErr w:type="gramEnd"/>
      <w:r>
        <w:rPr>
          <w:rFonts w:ascii="Times New Roman" w:hAnsi="Times New Roman" w:cs="Times New Roman"/>
          <w:sz w:val="24"/>
          <w:szCs w:val="24"/>
          <w:lang w:val="en-US"/>
        </w:rPr>
        <w:t xml:space="preserve">), Proceedings of a Workshop on Neotropical Distribution Patterns. </w:t>
      </w:r>
      <w:r>
        <w:rPr>
          <w:rFonts w:ascii="Times New Roman" w:hAnsi="Times New Roman" w:cs="Times New Roman"/>
          <w:sz w:val="24"/>
          <w:szCs w:val="24"/>
        </w:rPr>
        <w:t>Academia Brasileira de Ciências, Rio de Janeiro: 379–427.</w:t>
      </w:r>
    </w:p>
    <w:p w14:paraId="5F6E155B" w14:textId="77777777" w:rsidR="005859C4" w:rsidRPr="00C612F9"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Wright, D. H., B. D. Patterson, G. M. </w:t>
      </w:r>
      <w:proofErr w:type="spellStart"/>
      <w:r>
        <w:rPr>
          <w:rFonts w:ascii="Times New Roman" w:hAnsi="Times New Roman" w:cs="Times New Roman"/>
          <w:sz w:val="24"/>
          <w:szCs w:val="24"/>
        </w:rPr>
        <w:t>Mikkelson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Cutler</w:t>
      </w:r>
      <w:proofErr w:type="spellEnd"/>
      <w:r>
        <w:rPr>
          <w:rFonts w:ascii="Times New Roman" w:hAnsi="Times New Roman" w:cs="Times New Roman"/>
          <w:sz w:val="24"/>
          <w:szCs w:val="24"/>
        </w:rPr>
        <w:t xml:space="preserve"> &amp; W. </w:t>
      </w:r>
      <w:proofErr w:type="spellStart"/>
      <w:r>
        <w:rPr>
          <w:rFonts w:ascii="Times New Roman" w:hAnsi="Times New Roman" w:cs="Times New Roman"/>
          <w:sz w:val="24"/>
          <w:szCs w:val="24"/>
        </w:rPr>
        <w:t>Atmar</w:t>
      </w:r>
      <w:proofErr w:type="spellEnd"/>
      <w:r>
        <w:rPr>
          <w:rFonts w:ascii="Times New Roman" w:hAnsi="Times New Roman" w:cs="Times New Roman"/>
          <w:sz w:val="24"/>
          <w:szCs w:val="24"/>
        </w:rPr>
        <w:t xml:space="preserve">, 1998. </w:t>
      </w:r>
      <w:r>
        <w:rPr>
          <w:rFonts w:ascii="Times New Roman" w:hAnsi="Times New Roman" w:cs="Times New Roman"/>
          <w:sz w:val="24"/>
          <w:szCs w:val="24"/>
          <w:lang w:val="en-US"/>
        </w:rPr>
        <w:t xml:space="preserve">A comparative analysis of nested subset patterns of assemblage composition. </w:t>
      </w:r>
      <w:proofErr w:type="spellStart"/>
      <w:r w:rsidRPr="00C612F9">
        <w:rPr>
          <w:rFonts w:ascii="Times New Roman" w:hAnsi="Times New Roman" w:cs="Times New Roman"/>
          <w:sz w:val="24"/>
          <w:szCs w:val="24"/>
          <w:lang w:val="en-US"/>
        </w:rPr>
        <w:t>Oecologia</w:t>
      </w:r>
      <w:proofErr w:type="spellEnd"/>
      <w:r w:rsidRPr="00C612F9">
        <w:rPr>
          <w:rFonts w:ascii="Times New Roman" w:hAnsi="Times New Roman" w:cs="Times New Roman"/>
          <w:sz w:val="24"/>
          <w:szCs w:val="24"/>
          <w:lang w:val="en-US"/>
        </w:rPr>
        <w:t>, 113: 1–20.</w:t>
      </w:r>
    </w:p>
    <w:p w14:paraId="1D362F22" w14:textId="77777777" w:rsidR="005859C4" w:rsidRPr="00C612F9" w:rsidRDefault="005859C4">
      <w:pPr>
        <w:suppressAutoHyphens w:val="0"/>
        <w:spacing w:after="120" w:line="480" w:lineRule="auto"/>
        <w:ind w:left="482" w:hanging="482"/>
        <w:jc w:val="both"/>
        <w:rPr>
          <w:lang w:val="en-US"/>
        </w:rPr>
      </w:pPr>
    </w:p>
    <w:p w14:paraId="42BAF47B" w14:textId="77777777" w:rsidR="0015366C" w:rsidRPr="009F4545" w:rsidRDefault="00F13699" w:rsidP="0015366C">
      <w:pPr>
        <w:suppressAutoHyphens w:val="0"/>
        <w:spacing w:after="120" w:line="480" w:lineRule="auto"/>
        <w:ind w:left="482" w:hanging="482"/>
        <w:jc w:val="both"/>
        <w:rPr>
          <w:lang w:val="en-US"/>
        </w:rPr>
      </w:pPr>
      <w:r>
        <w:rPr>
          <w:b/>
          <w:bCs/>
          <w:lang w:val="en-US"/>
        </w:rPr>
        <w:t>Figure captions</w:t>
      </w:r>
      <w:r w:rsidR="0015366C" w:rsidRPr="009F4545">
        <w:rPr>
          <w:lang w:val="en-US"/>
        </w:rPr>
        <w:t xml:space="preserve">: </w:t>
      </w:r>
    </w:p>
    <w:p w14:paraId="1941F751" w14:textId="77777777" w:rsidR="0015366C" w:rsidRPr="009F4545" w:rsidRDefault="0015366C" w:rsidP="0015366C">
      <w:pPr>
        <w:suppressAutoHyphens w:val="0"/>
        <w:spacing w:after="120" w:line="480" w:lineRule="auto"/>
        <w:ind w:left="482" w:hanging="482"/>
        <w:jc w:val="both"/>
        <w:rPr>
          <w:lang w:val="en-US"/>
        </w:rPr>
      </w:pPr>
    </w:p>
    <w:p w14:paraId="12B98FBB" w14:textId="77777777" w:rsidR="0015366C" w:rsidRPr="00ED55BA" w:rsidRDefault="0015366C" w:rsidP="0015366C">
      <w:pPr>
        <w:suppressAutoHyphens w:val="0"/>
        <w:spacing w:after="0" w:line="480" w:lineRule="auto"/>
        <w:ind w:left="482" w:hanging="482"/>
        <w:jc w:val="both"/>
        <w:rPr>
          <w:lang w:val="en-US"/>
        </w:rPr>
      </w:pPr>
      <w:r>
        <w:rPr>
          <w:rFonts w:ascii="Times New Roman" w:hAnsi="Times New Roman" w:cs="Times New Roman"/>
          <w:b/>
          <w:lang w:val="en-US" w:eastAsia="pt-BR"/>
        </w:rPr>
        <w:t xml:space="preserve">Fig. 1 </w:t>
      </w:r>
      <w:r>
        <w:rPr>
          <w:rFonts w:ascii="Times New Roman" w:hAnsi="Times New Roman" w:cs="Times New Roman"/>
          <w:lang w:val="en-US" w:eastAsia="pt-BR"/>
        </w:rPr>
        <w:t>Headwater streams sampled in an interface region of the Paraná and Paraguay basins. Filled circles represent streams of the Paraná basin, and filled triangles represent streams of the Paraguay basin. The names of streams and their respective codes are indicated at the bottom of the map (</w:t>
      </w:r>
      <w:proofErr w:type="spellStart"/>
      <w:r>
        <w:rPr>
          <w:rFonts w:ascii="Times New Roman" w:hAnsi="Times New Roman" w:cs="Times New Roman"/>
          <w:lang w:val="en-US" w:eastAsia="pt-BR"/>
        </w:rPr>
        <w:t>Valério</w:t>
      </w:r>
      <w:proofErr w:type="spellEnd"/>
      <w:r>
        <w:rPr>
          <w:rFonts w:ascii="Times New Roman" w:hAnsi="Times New Roman" w:cs="Times New Roman"/>
          <w:lang w:val="en-US" w:eastAsia="pt-BR"/>
        </w:rPr>
        <w:t xml:space="preserve"> et al 2007)</w:t>
      </w:r>
    </w:p>
    <w:p w14:paraId="73CBC056" w14:textId="77777777" w:rsidR="0015366C" w:rsidRPr="00ED55BA" w:rsidRDefault="0015366C" w:rsidP="0015366C">
      <w:pPr>
        <w:suppressAutoHyphens w:val="0"/>
        <w:spacing w:after="120" w:line="480" w:lineRule="auto"/>
        <w:ind w:left="482" w:hanging="482"/>
        <w:jc w:val="both"/>
        <w:rPr>
          <w:lang w:val="en-US"/>
        </w:rPr>
      </w:pPr>
    </w:p>
    <w:p w14:paraId="6A9EA76A" w14:textId="77777777" w:rsidR="0015366C" w:rsidRPr="009F4545" w:rsidRDefault="0015366C" w:rsidP="0015366C">
      <w:pPr>
        <w:suppressAutoHyphens w:val="0"/>
        <w:spacing w:after="0" w:line="480" w:lineRule="auto"/>
        <w:ind w:left="482" w:hanging="482"/>
        <w:jc w:val="both"/>
        <w:rPr>
          <w:lang w:val="en-US"/>
        </w:rPr>
      </w:pPr>
      <w:proofErr w:type="gramStart"/>
      <w:r>
        <w:rPr>
          <w:rFonts w:ascii="Times New Roman" w:hAnsi="Times New Roman" w:cs="Times New Roman"/>
          <w:b/>
          <w:color w:val="000000"/>
          <w:lang w:val="en-US" w:eastAsia="pt-BR"/>
        </w:rPr>
        <w:t>Fig. 2</w:t>
      </w:r>
      <w:r>
        <w:rPr>
          <w:rFonts w:ascii="Times New Roman" w:hAnsi="Times New Roman" w:cs="Times New Roman"/>
          <w:color w:val="000000"/>
          <w:lang w:val="en-US" w:eastAsia="pt-BR"/>
        </w:rPr>
        <w:t xml:space="preserve"> Turnover and </w:t>
      </w:r>
      <w:proofErr w:type="spellStart"/>
      <w:r>
        <w:rPr>
          <w:rFonts w:ascii="Times New Roman" w:hAnsi="Times New Roman" w:cs="Times New Roman"/>
          <w:color w:val="000000"/>
          <w:lang w:val="en-US" w:eastAsia="pt-BR"/>
        </w:rPr>
        <w:t>nestedness</w:t>
      </w:r>
      <w:proofErr w:type="spellEnd"/>
      <w:r>
        <w:rPr>
          <w:rFonts w:ascii="Times New Roman" w:hAnsi="Times New Roman" w:cs="Times New Roman"/>
          <w:color w:val="000000"/>
          <w:lang w:val="en-US" w:eastAsia="pt-BR"/>
        </w:rPr>
        <w:t xml:space="preserve"> components of taxonomic and </w:t>
      </w:r>
      <w:commentRangeStart w:id="86"/>
      <w:r>
        <w:rPr>
          <w:rFonts w:ascii="Times New Roman" w:hAnsi="Times New Roman" w:cs="Times New Roman"/>
          <w:color w:val="000000"/>
          <w:lang w:val="en-US" w:eastAsia="pt-BR"/>
        </w:rPr>
        <w:t xml:space="preserve">functional </w:t>
      </w:r>
      <w:commentRangeEnd w:id="86"/>
      <w:r w:rsidR="00A0420D">
        <w:rPr>
          <w:rStyle w:val="Refdecomentrio"/>
        </w:rPr>
        <w:commentReference w:id="86"/>
      </w:r>
      <w:r>
        <w:rPr>
          <w:rFonts w:ascii="Times New Roman" w:hAnsi="Times New Roman" w:cs="Times New Roman"/>
          <w:color w:val="000000"/>
          <w:lang w:val="en-US" w:eastAsia="pt-BR"/>
        </w:rPr>
        <w:t>beta diversity in streams of the Paraná and Paraguay basins.</w:t>
      </w:r>
      <w:proofErr w:type="gramEnd"/>
      <w:r>
        <w:rPr>
          <w:rFonts w:ascii="Times New Roman" w:hAnsi="Times New Roman" w:cs="Times New Roman"/>
          <w:color w:val="000000"/>
          <w:lang w:val="en-US" w:eastAsia="pt-BR"/>
        </w:rPr>
        <w:t xml:space="preserve"> Clockwise </w:t>
      </w:r>
      <w:commentRangeStart w:id="87"/>
      <w:r>
        <w:rPr>
          <w:rFonts w:ascii="Times New Roman" w:hAnsi="Times New Roman" w:cs="Times New Roman"/>
          <w:color w:val="000000"/>
          <w:lang w:val="en-US" w:eastAsia="pt-BR"/>
        </w:rPr>
        <w:t>from top left</w:t>
      </w:r>
      <w:commentRangeEnd w:id="87"/>
      <w:r w:rsidR="00596B33">
        <w:rPr>
          <w:rStyle w:val="Refdecomentrio"/>
        </w:rPr>
        <w:commentReference w:id="87"/>
      </w:r>
      <w:r>
        <w:rPr>
          <w:rFonts w:ascii="Times New Roman" w:hAnsi="Times New Roman" w:cs="Times New Roman"/>
          <w:color w:val="000000"/>
          <w:lang w:val="en-US" w:eastAsia="pt-BR"/>
        </w:rPr>
        <w:t xml:space="preserve">: </w:t>
      </w:r>
      <w:proofErr w:type="spellStart"/>
      <w:r>
        <w:rPr>
          <w:rFonts w:ascii="Times New Roman" w:hAnsi="Times New Roman" w:cs="Times New Roman"/>
          <w:color w:val="000000"/>
          <w:lang w:val="en-US" w:eastAsia="pt-BR"/>
        </w:rPr>
        <w:t>nestedness</w:t>
      </w:r>
      <w:proofErr w:type="spellEnd"/>
      <w:r>
        <w:rPr>
          <w:rFonts w:ascii="Times New Roman" w:hAnsi="Times New Roman" w:cs="Times New Roman"/>
          <w:color w:val="000000"/>
          <w:lang w:val="en-US" w:eastAsia="pt-BR"/>
        </w:rPr>
        <w:t xml:space="preserve"> component of </w:t>
      </w:r>
      <w:r w:rsidRPr="00A0420D">
        <w:rPr>
          <w:rFonts w:ascii="Times New Roman" w:hAnsi="Times New Roman" w:cs="Times New Roman"/>
          <w:color w:val="000000"/>
          <w:highlight w:val="yellow"/>
          <w:lang w:val="en-US" w:eastAsia="pt-BR"/>
          <w:rPrChange w:id="88" w:author="Wagner Vicentin" w:date="2020-04-30T13:44:00Z">
            <w:rPr>
              <w:rFonts w:ascii="Times New Roman" w:hAnsi="Times New Roman" w:cs="Times New Roman"/>
              <w:color w:val="000000"/>
              <w:lang w:val="en-US" w:eastAsia="pt-BR"/>
            </w:rPr>
          </w:rPrChange>
        </w:rPr>
        <w:t>functional</w:t>
      </w:r>
      <w:r>
        <w:rPr>
          <w:rFonts w:ascii="Times New Roman" w:hAnsi="Times New Roman" w:cs="Times New Roman"/>
          <w:color w:val="000000"/>
          <w:lang w:val="en-US" w:eastAsia="pt-BR"/>
        </w:rPr>
        <w:t xml:space="preserve"> beta diversity, turnover component of </w:t>
      </w:r>
      <w:r w:rsidRPr="00A0420D">
        <w:rPr>
          <w:rFonts w:ascii="Times New Roman" w:hAnsi="Times New Roman" w:cs="Times New Roman"/>
          <w:color w:val="000000"/>
          <w:highlight w:val="yellow"/>
          <w:lang w:val="en-US" w:eastAsia="pt-BR"/>
          <w:rPrChange w:id="89" w:author="Wagner Vicentin" w:date="2020-04-30T13:45:00Z">
            <w:rPr>
              <w:rFonts w:ascii="Times New Roman" w:hAnsi="Times New Roman" w:cs="Times New Roman"/>
              <w:color w:val="000000"/>
              <w:lang w:val="en-US" w:eastAsia="pt-BR"/>
            </w:rPr>
          </w:rPrChange>
        </w:rPr>
        <w:t>functional</w:t>
      </w:r>
      <w:r>
        <w:rPr>
          <w:rFonts w:ascii="Times New Roman" w:hAnsi="Times New Roman" w:cs="Times New Roman"/>
          <w:color w:val="000000"/>
          <w:lang w:val="en-US" w:eastAsia="pt-BR"/>
        </w:rPr>
        <w:t xml:space="preserve"> beta diversity, turnover component of taxonomic beta diversity and </w:t>
      </w:r>
      <w:proofErr w:type="spellStart"/>
      <w:r>
        <w:rPr>
          <w:rFonts w:ascii="Times New Roman" w:hAnsi="Times New Roman" w:cs="Times New Roman"/>
          <w:color w:val="000000"/>
          <w:lang w:val="en-US" w:eastAsia="pt-BR"/>
        </w:rPr>
        <w:t>nestedness</w:t>
      </w:r>
      <w:proofErr w:type="spellEnd"/>
      <w:r>
        <w:rPr>
          <w:rFonts w:ascii="Times New Roman" w:hAnsi="Times New Roman" w:cs="Times New Roman"/>
          <w:color w:val="000000"/>
          <w:lang w:val="en-US" w:eastAsia="pt-BR"/>
        </w:rPr>
        <w:t xml:space="preserve"> component of taxonomic beta diversity. Filled circles correspond to Paraná streams and triangles to Paraguay streams.</w:t>
      </w:r>
    </w:p>
    <w:p w14:paraId="6389773B" w14:textId="77777777" w:rsidR="0015366C" w:rsidRPr="009F4545" w:rsidRDefault="0015366C" w:rsidP="0015366C">
      <w:pPr>
        <w:suppressAutoHyphens w:val="0"/>
        <w:spacing w:after="120" w:line="480" w:lineRule="auto"/>
        <w:ind w:left="482" w:hanging="482"/>
        <w:jc w:val="both"/>
        <w:rPr>
          <w:b/>
          <w:bCs/>
          <w:lang w:val="en-US"/>
        </w:rPr>
      </w:pPr>
    </w:p>
    <w:p w14:paraId="2BAFF797" w14:textId="77777777" w:rsidR="0015366C" w:rsidRPr="00ED55BA" w:rsidRDefault="0015366C" w:rsidP="0015366C">
      <w:pPr>
        <w:suppressAutoHyphens w:val="0"/>
        <w:spacing w:after="0" w:line="480" w:lineRule="auto"/>
        <w:ind w:left="482" w:hanging="482"/>
        <w:jc w:val="both"/>
        <w:rPr>
          <w:lang w:val="en-US"/>
        </w:rPr>
      </w:pPr>
      <w:proofErr w:type="gramStart"/>
      <w:r>
        <w:rPr>
          <w:rFonts w:ascii="Times New Roman" w:hAnsi="Times New Roman" w:cs="Times New Roman"/>
          <w:b/>
          <w:bCs/>
          <w:color w:val="000000"/>
          <w:lang w:val="en-US" w:eastAsia="pt-BR"/>
        </w:rPr>
        <w:t xml:space="preserve">Fig. 3 </w:t>
      </w:r>
      <w:r w:rsidR="00F36C82">
        <w:rPr>
          <w:rFonts w:ascii="Times New Roman" w:hAnsi="Times New Roman" w:cs="Times New Roman"/>
          <w:color w:val="000000"/>
          <w:lang w:val="en-US" w:eastAsia="pt-BR"/>
        </w:rPr>
        <w:t>PCPS of stream fish communities from Paraná and Paraguay basins.</w:t>
      </w:r>
      <w:proofErr w:type="gramEnd"/>
      <w:r w:rsidR="00F36C82">
        <w:rPr>
          <w:rFonts w:ascii="Times New Roman" w:hAnsi="Times New Roman" w:cs="Times New Roman"/>
          <w:color w:val="000000"/>
          <w:lang w:val="en-US" w:eastAsia="pt-BR"/>
        </w:rPr>
        <w:t xml:space="preserve"> The </w:t>
      </w:r>
      <w:proofErr w:type="gramStart"/>
      <w:r w:rsidR="00F36C82">
        <w:rPr>
          <w:rFonts w:ascii="Times New Roman" w:hAnsi="Times New Roman" w:cs="Times New Roman"/>
          <w:color w:val="000000"/>
          <w:lang w:val="en-US" w:eastAsia="pt-BR"/>
        </w:rPr>
        <w:t>squares indicates</w:t>
      </w:r>
      <w:proofErr w:type="gramEnd"/>
      <w:r w:rsidR="00F36C82">
        <w:rPr>
          <w:rFonts w:ascii="Times New Roman" w:hAnsi="Times New Roman" w:cs="Times New Roman"/>
          <w:color w:val="000000"/>
          <w:lang w:val="en-US" w:eastAsia="pt-BR"/>
        </w:rPr>
        <w:t xml:space="preserve"> the streams of Paraná basin and triangles indicates the streams of Paraguay basin. </w:t>
      </w:r>
    </w:p>
    <w:p w14:paraId="18BA1793" w14:textId="77777777" w:rsidR="0015366C" w:rsidRPr="00ED55BA" w:rsidRDefault="0015366C" w:rsidP="0015366C">
      <w:pPr>
        <w:suppressAutoHyphens w:val="0"/>
        <w:spacing w:after="120" w:line="480" w:lineRule="auto"/>
        <w:ind w:left="482" w:hanging="482"/>
        <w:jc w:val="both"/>
        <w:rPr>
          <w:b/>
          <w:bCs/>
          <w:lang w:val="en-US"/>
        </w:rPr>
      </w:pPr>
    </w:p>
    <w:p w14:paraId="36273353" w14:textId="77777777" w:rsidR="005859C4" w:rsidRPr="009F4545" w:rsidRDefault="005859C4">
      <w:pPr>
        <w:suppressAutoHyphens w:val="0"/>
        <w:spacing w:after="120" w:line="480" w:lineRule="auto"/>
        <w:ind w:left="482" w:hanging="482"/>
        <w:jc w:val="both"/>
        <w:rPr>
          <w:lang w:val="en-US"/>
        </w:rPr>
      </w:pPr>
    </w:p>
    <w:p w14:paraId="542AF7EC" w14:textId="054B1A85" w:rsidR="005859C4" w:rsidRDefault="005859C4">
      <w:pPr>
        <w:suppressAutoHyphens w:val="0"/>
        <w:spacing w:after="120" w:line="480" w:lineRule="auto"/>
        <w:ind w:left="482" w:hanging="482"/>
        <w:jc w:val="both"/>
        <w:rPr>
          <w:rFonts w:ascii="Times New Roman" w:hAnsi="Times New Roman" w:cs="Times New Roman"/>
          <w:lang w:val="en-US"/>
        </w:rPr>
      </w:pPr>
      <w:r w:rsidRPr="009F4545">
        <w:rPr>
          <w:lang w:val="en-US"/>
        </w:rPr>
        <w:br w:type="page"/>
      </w:r>
    </w:p>
    <w:p w14:paraId="0F75EA1C" w14:textId="77777777" w:rsidR="005859C4" w:rsidRPr="00B76C81" w:rsidRDefault="005859C4" w:rsidP="007A1F0D">
      <w:pPr>
        <w:suppressAutoHyphens w:val="0"/>
        <w:spacing w:after="120" w:line="480" w:lineRule="auto"/>
        <w:ind w:left="482" w:hanging="482"/>
        <w:jc w:val="both"/>
        <w:rPr>
          <w:lang w:val="en-US"/>
          <w:rPrChange w:id="90" w:author="Wagner Vicentin" w:date="2020-04-25T14:43:00Z">
            <w:rPr/>
          </w:rPrChange>
        </w:rPr>
      </w:pPr>
    </w:p>
    <w:sectPr w:rsidR="005859C4" w:rsidRPr="00B76C81" w:rsidSect="00055351">
      <w:pgSz w:w="11906" w:h="16838"/>
      <w:pgMar w:top="1417" w:right="1701" w:bottom="1417" w:left="1701" w:header="0" w:footer="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Wagner Vicentin" w:date="2020-04-29T15:09:00Z" w:initials="WV">
    <w:p w14:paraId="0CE47AB8" w14:textId="34A3E2D7" w:rsidR="00F12EF1" w:rsidRPr="0059213F" w:rsidRDefault="00F12EF1">
      <w:pPr>
        <w:pStyle w:val="Textodecomentrio"/>
        <w:rPr>
          <w:lang w:val="en-US"/>
        </w:rPr>
      </w:pPr>
      <w:r>
        <w:rPr>
          <w:rStyle w:val="Refdecomentrio"/>
        </w:rPr>
        <w:annotationRef/>
      </w:r>
      <w:r w:rsidRPr="0059213F">
        <w:rPr>
          <w:lang w:val="en-US"/>
        </w:rPr>
        <w:t>Duarte et al show..</w:t>
      </w:r>
      <w:r w:rsidR="0059213F" w:rsidRPr="0059213F">
        <w:rPr>
          <w:lang w:val="en-US"/>
        </w:rPr>
        <w:t>..</w:t>
      </w:r>
    </w:p>
  </w:comment>
  <w:comment w:id="15" w:author="Wagner Vicentin" w:date="2020-04-29T15:12:00Z" w:initials="WV">
    <w:p w14:paraId="5550A826" w14:textId="5CC658D0" w:rsidR="0059213F" w:rsidRPr="0059213F" w:rsidRDefault="0059213F">
      <w:pPr>
        <w:pStyle w:val="Textodecomentrio"/>
        <w:rPr>
          <w:lang w:val="en-US"/>
        </w:rPr>
      </w:pPr>
      <w:r>
        <w:rPr>
          <w:rStyle w:val="Refdecomentrio"/>
        </w:rPr>
        <w:annotationRef/>
      </w:r>
      <w:r w:rsidRPr="0059213F">
        <w:rPr>
          <w:lang w:val="en-US"/>
        </w:rPr>
        <w:t>Differences are mainly due...</w:t>
      </w:r>
    </w:p>
  </w:comment>
  <w:comment w:id="30" w:author="Wagner Vicentin" w:date="2020-04-25T15:50:00Z" w:initials="WV">
    <w:p w14:paraId="08EB93A1" w14:textId="77777777" w:rsidR="003F7538" w:rsidRDefault="003F7538">
      <w:pPr>
        <w:pStyle w:val="Textodecomentrio"/>
      </w:pPr>
      <w:r>
        <w:rPr>
          <w:rStyle w:val="Refdecomentrio"/>
        </w:rPr>
        <w:annotationRef/>
      </w:r>
      <w:r>
        <w:t>Eu entendi a intenção do texto, mas ao ler, pra mim parece que as pequenas populações humanas são bem preservadas.</w:t>
      </w:r>
    </w:p>
    <w:p w14:paraId="62B80087" w14:textId="77777777" w:rsidR="003F7538" w:rsidRDefault="003F7538">
      <w:pPr>
        <w:pStyle w:val="Textodecomentrio"/>
      </w:pPr>
    </w:p>
    <w:p w14:paraId="40E107F9" w14:textId="23FD5248" w:rsidR="003F7538" w:rsidRPr="003F7538" w:rsidRDefault="003F7538">
      <w:pPr>
        <w:pStyle w:val="Textodecomentrio"/>
        <w:rPr>
          <w:lang w:val="en-US"/>
        </w:rPr>
      </w:pPr>
      <w:proofErr w:type="spellStart"/>
      <w:r w:rsidRPr="003F7538">
        <w:rPr>
          <w:lang w:val="en-US"/>
        </w:rPr>
        <w:t>Sugestão</w:t>
      </w:r>
      <w:proofErr w:type="spellEnd"/>
      <w:r w:rsidRPr="003F7538">
        <w:rPr>
          <w:lang w:val="en-US"/>
        </w:rPr>
        <w:t>: The streams, inserted in areas with small human population,</w:t>
      </w:r>
      <w:r>
        <w:rPr>
          <w:lang w:val="en-US"/>
        </w:rPr>
        <w:t xml:space="preserve"> are relatively we preserved, with most of the natural riparian vegetation remaining.</w:t>
      </w:r>
    </w:p>
  </w:comment>
  <w:comment w:id="48" w:author="Wagner Vicentin" w:date="2020-04-25T16:20:00Z" w:initials="WV">
    <w:p w14:paraId="04443D75" w14:textId="28E261CF" w:rsidR="0007155F" w:rsidRPr="0007155F" w:rsidRDefault="0007155F">
      <w:pPr>
        <w:pStyle w:val="Textodecomentrio"/>
        <w:rPr>
          <w:lang w:val="en-US"/>
        </w:rPr>
      </w:pPr>
      <w:r>
        <w:rPr>
          <w:rStyle w:val="Refdecomentrio"/>
        </w:rPr>
        <w:annotationRef/>
      </w:r>
      <w:r>
        <w:rPr>
          <w:rFonts w:ascii="Times New Roman" w:hAnsi="Times New Roman" w:cs="Times New Roman"/>
          <w:color w:val="000000"/>
          <w:sz w:val="24"/>
          <w:szCs w:val="24"/>
          <w:lang w:val="en-US" w:eastAsia="pt-BR"/>
        </w:rPr>
        <w:t>Our analysis evidenced that the species sorting is a mechanism likely acting on the assembly of these communities</w:t>
      </w:r>
    </w:p>
  </w:comment>
  <w:comment w:id="86" w:author="Wagner Vicentin" w:date="2020-04-30T13:44:00Z" w:initials="WV">
    <w:p w14:paraId="4CDCEDB4" w14:textId="2DFB28BB" w:rsidR="00A0420D" w:rsidRDefault="00A0420D">
      <w:pPr>
        <w:pStyle w:val="Textodecomentrio"/>
      </w:pPr>
      <w:r>
        <w:rPr>
          <w:rStyle w:val="Refdecomentrio"/>
        </w:rPr>
        <w:annotationRef/>
      </w:r>
      <w:proofErr w:type="spellStart"/>
      <w:r>
        <w:t>Phylogenetic</w:t>
      </w:r>
      <w:proofErr w:type="spellEnd"/>
      <w:r>
        <w:t>?</w:t>
      </w:r>
    </w:p>
  </w:comment>
  <w:comment w:id="87" w:author="Wagner Vicentin" w:date="2020-04-30T13:50:00Z" w:initials="WV">
    <w:p w14:paraId="65511D9B" w14:textId="77777777" w:rsidR="00596B33" w:rsidRDefault="00596B33">
      <w:pPr>
        <w:pStyle w:val="Textodecomentrio"/>
      </w:pPr>
      <w:r>
        <w:rPr>
          <w:rStyle w:val="Refdecomentrio"/>
        </w:rPr>
        <w:annotationRef/>
      </w:r>
      <w:r>
        <w:t xml:space="preserve">Olhando a figura, acho que está invertido, começa com componentes da taxonomia e depois da </w:t>
      </w:r>
      <w:proofErr w:type="gramStart"/>
      <w:r>
        <w:t>filogenia</w:t>
      </w:r>
      <w:proofErr w:type="gramEnd"/>
    </w:p>
    <w:p w14:paraId="04370508" w14:textId="77777777" w:rsidR="00596B33" w:rsidRDefault="00596B33">
      <w:pPr>
        <w:pStyle w:val="Textodecomentrio"/>
      </w:pPr>
    </w:p>
    <w:p w14:paraId="706AA52F" w14:textId="77777777" w:rsidR="00596B33" w:rsidRDefault="00596B33">
      <w:pPr>
        <w:pStyle w:val="Textodecomentrio"/>
      </w:pPr>
    </w:p>
    <w:p w14:paraId="1841669C" w14:textId="2D45970B" w:rsidR="00596B33" w:rsidRDefault="00596B33">
      <w:pPr>
        <w:pStyle w:val="Textodecomentrio"/>
      </w:pPr>
      <w:r>
        <w:t xml:space="preserve">E ainda acho que é </w:t>
      </w:r>
      <w:proofErr w:type="spellStart"/>
      <w:r>
        <w:t>turnover</w:t>
      </w:r>
      <w:proofErr w:type="spellEnd"/>
      <w:r>
        <w:t xml:space="preserve"> primeiro, depois </w:t>
      </w:r>
      <w:proofErr w:type="spellStart"/>
      <w:r>
        <w:t>nestedness</w:t>
      </w:r>
      <w:proofErr w:type="spellEnd"/>
      <w:r>
        <w:t xml:space="preserve">, partindo da esquerda para a </w:t>
      </w:r>
      <w:proofErr w:type="gramStart"/>
      <w:r>
        <w:t>direita</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18D4E" w14:textId="77777777" w:rsidR="00FC1F3D" w:rsidRDefault="00FC1F3D" w:rsidP="007A1F0D">
      <w:pPr>
        <w:spacing w:after="0" w:line="240" w:lineRule="auto"/>
      </w:pPr>
      <w:r>
        <w:separator/>
      </w:r>
    </w:p>
  </w:endnote>
  <w:endnote w:type="continuationSeparator" w:id="0">
    <w:p w14:paraId="6822099F" w14:textId="77777777" w:rsidR="00FC1F3D" w:rsidRDefault="00FC1F3D" w:rsidP="007A1F0D">
      <w:pPr>
        <w:spacing w:after="0" w:line="240" w:lineRule="auto"/>
      </w:pPr>
      <w:r>
        <w:continuationSeparator/>
      </w:r>
    </w:p>
  </w:endnote>
  <w:endnote w:type="continuationNotice" w:id="1">
    <w:p w14:paraId="054BDB0F" w14:textId="77777777" w:rsidR="00FC1F3D" w:rsidRDefault="00FC1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Liberation Sans">
    <w:panose1 w:val="020B0604020202020204"/>
    <w:charset w:val="00"/>
    <w:family w:val="swiss"/>
    <w:pitch w:val="variable"/>
    <w:sig w:usb0="E0000AFF" w:usb1="500078FF" w:usb2="00000021" w:usb3="00000000" w:csb0="000001BF" w:csb1="00000000"/>
  </w:font>
  <w:font w:name="FreeSans">
    <w:altName w:val="Times New Roman"/>
    <w:charset w:val="00"/>
    <w:family w:val="swiss"/>
    <w:pitch w:val="variable"/>
    <w:sig w:usb0="E407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A51DC" w14:textId="77777777" w:rsidR="00FC1F3D" w:rsidRDefault="00FC1F3D" w:rsidP="007A1F0D">
      <w:pPr>
        <w:spacing w:after="0" w:line="240" w:lineRule="auto"/>
      </w:pPr>
      <w:r>
        <w:separator/>
      </w:r>
    </w:p>
  </w:footnote>
  <w:footnote w:type="continuationSeparator" w:id="0">
    <w:p w14:paraId="2441E357" w14:textId="77777777" w:rsidR="00FC1F3D" w:rsidRDefault="00FC1F3D" w:rsidP="007A1F0D">
      <w:pPr>
        <w:spacing w:after="0" w:line="240" w:lineRule="auto"/>
      </w:pPr>
      <w:r>
        <w:continuationSeparator/>
      </w:r>
    </w:p>
  </w:footnote>
  <w:footnote w:type="continuationNotice" w:id="1">
    <w:p w14:paraId="3FF7ADB9" w14:textId="77777777" w:rsidR="00FC1F3D" w:rsidRDefault="00FC1F3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229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51"/>
    <w:rsid w:val="00005622"/>
    <w:rsid w:val="00006180"/>
    <w:rsid w:val="0000659B"/>
    <w:rsid w:val="00011F35"/>
    <w:rsid w:val="000126F3"/>
    <w:rsid w:val="00013D94"/>
    <w:rsid w:val="00020918"/>
    <w:rsid w:val="0002169B"/>
    <w:rsid w:val="000224DE"/>
    <w:rsid w:val="00023019"/>
    <w:rsid w:val="00027D8C"/>
    <w:rsid w:val="00027FE0"/>
    <w:rsid w:val="00040EEB"/>
    <w:rsid w:val="00044A31"/>
    <w:rsid w:val="00045A01"/>
    <w:rsid w:val="000501E5"/>
    <w:rsid w:val="00055351"/>
    <w:rsid w:val="00055DCD"/>
    <w:rsid w:val="000676D7"/>
    <w:rsid w:val="00070D38"/>
    <w:rsid w:val="0007155F"/>
    <w:rsid w:val="000716E8"/>
    <w:rsid w:val="00072F1E"/>
    <w:rsid w:val="000748FC"/>
    <w:rsid w:val="00074BFB"/>
    <w:rsid w:val="000769FB"/>
    <w:rsid w:val="0008338B"/>
    <w:rsid w:val="00090402"/>
    <w:rsid w:val="000911F2"/>
    <w:rsid w:val="000A1CC7"/>
    <w:rsid w:val="000A34C1"/>
    <w:rsid w:val="000A3998"/>
    <w:rsid w:val="000A3A2D"/>
    <w:rsid w:val="000A7737"/>
    <w:rsid w:val="000A79BC"/>
    <w:rsid w:val="000A7BFA"/>
    <w:rsid w:val="000B5197"/>
    <w:rsid w:val="000B5D6B"/>
    <w:rsid w:val="000B6143"/>
    <w:rsid w:val="000C38EA"/>
    <w:rsid w:val="000C43AC"/>
    <w:rsid w:val="000C450A"/>
    <w:rsid w:val="000C5331"/>
    <w:rsid w:val="000D41CF"/>
    <w:rsid w:val="000E15CF"/>
    <w:rsid w:val="000E308A"/>
    <w:rsid w:val="000F0929"/>
    <w:rsid w:val="000F0F44"/>
    <w:rsid w:val="000F11A1"/>
    <w:rsid w:val="0010460E"/>
    <w:rsid w:val="00107EDF"/>
    <w:rsid w:val="00110097"/>
    <w:rsid w:val="00110FED"/>
    <w:rsid w:val="00116EE5"/>
    <w:rsid w:val="001176F0"/>
    <w:rsid w:val="00117737"/>
    <w:rsid w:val="001300F9"/>
    <w:rsid w:val="00131A86"/>
    <w:rsid w:val="00137597"/>
    <w:rsid w:val="0014173C"/>
    <w:rsid w:val="00141AA6"/>
    <w:rsid w:val="0014231A"/>
    <w:rsid w:val="00142663"/>
    <w:rsid w:val="00142CD8"/>
    <w:rsid w:val="0015351A"/>
    <w:rsid w:val="0015366C"/>
    <w:rsid w:val="001536D7"/>
    <w:rsid w:val="00162213"/>
    <w:rsid w:val="00163CAC"/>
    <w:rsid w:val="00164CEA"/>
    <w:rsid w:val="00165ED3"/>
    <w:rsid w:val="001671AF"/>
    <w:rsid w:val="001729AC"/>
    <w:rsid w:val="001733BF"/>
    <w:rsid w:val="0017536B"/>
    <w:rsid w:val="00183773"/>
    <w:rsid w:val="00184078"/>
    <w:rsid w:val="00185D7B"/>
    <w:rsid w:val="0018786E"/>
    <w:rsid w:val="0019431E"/>
    <w:rsid w:val="00195E30"/>
    <w:rsid w:val="00197618"/>
    <w:rsid w:val="0019787B"/>
    <w:rsid w:val="001A3356"/>
    <w:rsid w:val="001D0055"/>
    <w:rsid w:val="001D24DE"/>
    <w:rsid w:val="001D37DB"/>
    <w:rsid w:val="001D5EEA"/>
    <w:rsid w:val="001E6112"/>
    <w:rsid w:val="001E6BB9"/>
    <w:rsid w:val="001F0461"/>
    <w:rsid w:val="001F2055"/>
    <w:rsid w:val="001F70F1"/>
    <w:rsid w:val="00203303"/>
    <w:rsid w:val="002047D7"/>
    <w:rsid w:val="00214E8D"/>
    <w:rsid w:val="00217F15"/>
    <w:rsid w:val="00220E1C"/>
    <w:rsid w:val="002215B2"/>
    <w:rsid w:val="002221E1"/>
    <w:rsid w:val="00222C04"/>
    <w:rsid w:val="00223A80"/>
    <w:rsid w:val="002242AC"/>
    <w:rsid w:val="0023361F"/>
    <w:rsid w:val="00240847"/>
    <w:rsid w:val="002445FA"/>
    <w:rsid w:val="00245045"/>
    <w:rsid w:val="002500E9"/>
    <w:rsid w:val="002507EA"/>
    <w:rsid w:val="002515FC"/>
    <w:rsid w:val="00263477"/>
    <w:rsid w:val="00263E39"/>
    <w:rsid w:val="002667B4"/>
    <w:rsid w:val="0027020D"/>
    <w:rsid w:val="00280004"/>
    <w:rsid w:val="0028696D"/>
    <w:rsid w:val="00287223"/>
    <w:rsid w:val="002A432A"/>
    <w:rsid w:val="002B3373"/>
    <w:rsid w:val="002C2709"/>
    <w:rsid w:val="002C5F5F"/>
    <w:rsid w:val="002D251B"/>
    <w:rsid w:val="002D46DF"/>
    <w:rsid w:val="002D60BC"/>
    <w:rsid w:val="002E1C36"/>
    <w:rsid w:val="002E52F6"/>
    <w:rsid w:val="002F13DB"/>
    <w:rsid w:val="002F2EA6"/>
    <w:rsid w:val="002F4020"/>
    <w:rsid w:val="002F65BD"/>
    <w:rsid w:val="0030666C"/>
    <w:rsid w:val="00306950"/>
    <w:rsid w:val="00306E36"/>
    <w:rsid w:val="003171E5"/>
    <w:rsid w:val="00325DAA"/>
    <w:rsid w:val="0033435D"/>
    <w:rsid w:val="00336BB1"/>
    <w:rsid w:val="0033725E"/>
    <w:rsid w:val="003412B8"/>
    <w:rsid w:val="003444B3"/>
    <w:rsid w:val="00344920"/>
    <w:rsid w:val="00346942"/>
    <w:rsid w:val="00361FAA"/>
    <w:rsid w:val="00367982"/>
    <w:rsid w:val="00367DC3"/>
    <w:rsid w:val="00371283"/>
    <w:rsid w:val="00373867"/>
    <w:rsid w:val="003760AC"/>
    <w:rsid w:val="003874B8"/>
    <w:rsid w:val="00391A34"/>
    <w:rsid w:val="003926FC"/>
    <w:rsid w:val="0039384B"/>
    <w:rsid w:val="00394764"/>
    <w:rsid w:val="0039541D"/>
    <w:rsid w:val="0039556D"/>
    <w:rsid w:val="00397378"/>
    <w:rsid w:val="003A3C15"/>
    <w:rsid w:val="003C34A1"/>
    <w:rsid w:val="003C40F1"/>
    <w:rsid w:val="003C45EF"/>
    <w:rsid w:val="003C49F6"/>
    <w:rsid w:val="003C4FDF"/>
    <w:rsid w:val="003C66CE"/>
    <w:rsid w:val="003C7C9D"/>
    <w:rsid w:val="003D3E95"/>
    <w:rsid w:val="003E144D"/>
    <w:rsid w:val="003E2D95"/>
    <w:rsid w:val="003E3E9D"/>
    <w:rsid w:val="003E5DB8"/>
    <w:rsid w:val="003E7A9A"/>
    <w:rsid w:val="003F2D3D"/>
    <w:rsid w:val="003F33A9"/>
    <w:rsid w:val="003F42A4"/>
    <w:rsid w:val="003F7538"/>
    <w:rsid w:val="003F7BD8"/>
    <w:rsid w:val="004004D5"/>
    <w:rsid w:val="0041030F"/>
    <w:rsid w:val="0041633B"/>
    <w:rsid w:val="004205B8"/>
    <w:rsid w:val="00425397"/>
    <w:rsid w:val="004278CA"/>
    <w:rsid w:val="00430EF8"/>
    <w:rsid w:val="004310DF"/>
    <w:rsid w:val="00432DE3"/>
    <w:rsid w:val="00437914"/>
    <w:rsid w:val="0044647B"/>
    <w:rsid w:val="00446C16"/>
    <w:rsid w:val="00451882"/>
    <w:rsid w:val="00452AC3"/>
    <w:rsid w:val="00452F8A"/>
    <w:rsid w:val="004625F3"/>
    <w:rsid w:val="00463D02"/>
    <w:rsid w:val="00463E89"/>
    <w:rsid w:val="004700E7"/>
    <w:rsid w:val="0047201D"/>
    <w:rsid w:val="004724CB"/>
    <w:rsid w:val="00475553"/>
    <w:rsid w:val="004808CF"/>
    <w:rsid w:val="004837A2"/>
    <w:rsid w:val="00484497"/>
    <w:rsid w:val="0048756F"/>
    <w:rsid w:val="004909B9"/>
    <w:rsid w:val="00493352"/>
    <w:rsid w:val="0049624F"/>
    <w:rsid w:val="00496AFC"/>
    <w:rsid w:val="00497B24"/>
    <w:rsid w:val="004A1B24"/>
    <w:rsid w:val="004B2879"/>
    <w:rsid w:val="004B4C38"/>
    <w:rsid w:val="004B654E"/>
    <w:rsid w:val="004B6A92"/>
    <w:rsid w:val="004B6F47"/>
    <w:rsid w:val="004C5BBE"/>
    <w:rsid w:val="004C62D2"/>
    <w:rsid w:val="004C671B"/>
    <w:rsid w:val="004C713D"/>
    <w:rsid w:val="004C7D6E"/>
    <w:rsid w:val="004D0734"/>
    <w:rsid w:val="004D5962"/>
    <w:rsid w:val="004E035C"/>
    <w:rsid w:val="004E302C"/>
    <w:rsid w:val="004E334E"/>
    <w:rsid w:val="004E45B2"/>
    <w:rsid w:val="004F40E0"/>
    <w:rsid w:val="004F6537"/>
    <w:rsid w:val="00504832"/>
    <w:rsid w:val="00506915"/>
    <w:rsid w:val="00510438"/>
    <w:rsid w:val="00514E0A"/>
    <w:rsid w:val="00516232"/>
    <w:rsid w:val="00516664"/>
    <w:rsid w:val="00517592"/>
    <w:rsid w:val="00520952"/>
    <w:rsid w:val="00522C3B"/>
    <w:rsid w:val="00522E4D"/>
    <w:rsid w:val="0052376C"/>
    <w:rsid w:val="00523793"/>
    <w:rsid w:val="00525054"/>
    <w:rsid w:val="00530BC4"/>
    <w:rsid w:val="00540D3F"/>
    <w:rsid w:val="0054418D"/>
    <w:rsid w:val="005455E4"/>
    <w:rsid w:val="00547D47"/>
    <w:rsid w:val="00550330"/>
    <w:rsid w:val="00550638"/>
    <w:rsid w:val="00550AE9"/>
    <w:rsid w:val="00556DCA"/>
    <w:rsid w:val="00557D6F"/>
    <w:rsid w:val="00563DBE"/>
    <w:rsid w:val="00565C59"/>
    <w:rsid w:val="00572D56"/>
    <w:rsid w:val="005773DF"/>
    <w:rsid w:val="00582819"/>
    <w:rsid w:val="00583F4E"/>
    <w:rsid w:val="005851BB"/>
    <w:rsid w:val="00585220"/>
    <w:rsid w:val="005859C4"/>
    <w:rsid w:val="005874A7"/>
    <w:rsid w:val="00591190"/>
    <w:rsid w:val="0059213F"/>
    <w:rsid w:val="00593503"/>
    <w:rsid w:val="00596B33"/>
    <w:rsid w:val="005A13C5"/>
    <w:rsid w:val="005A274E"/>
    <w:rsid w:val="005A740A"/>
    <w:rsid w:val="005B1BB3"/>
    <w:rsid w:val="005B2135"/>
    <w:rsid w:val="005B2D36"/>
    <w:rsid w:val="005B5C60"/>
    <w:rsid w:val="005B5F50"/>
    <w:rsid w:val="005C370E"/>
    <w:rsid w:val="005C6800"/>
    <w:rsid w:val="005C68A2"/>
    <w:rsid w:val="005C7258"/>
    <w:rsid w:val="005D4240"/>
    <w:rsid w:val="005D57AE"/>
    <w:rsid w:val="005E24B9"/>
    <w:rsid w:val="005E31E7"/>
    <w:rsid w:val="005F1C5A"/>
    <w:rsid w:val="005F21D5"/>
    <w:rsid w:val="005F3DD3"/>
    <w:rsid w:val="006006F6"/>
    <w:rsid w:val="00600A82"/>
    <w:rsid w:val="00601181"/>
    <w:rsid w:val="0060302D"/>
    <w:rsid w:val="00603CBA"/>
    <w:rsid w:val="00611D5E"/>
    <w:rsid w:val="00617E84"/>
    <w:rsid w:val="00620417"/>
    <w:rsid w:val="00623A7F"/>
    <w:rsid w:val="00626AC6"/>
    <w:rsid w:val="00627C68"/>
    <w:rsid w:val="006314BC"/>
    <w:rsid w:val="00632090"/>
    <w:rsid w:val="00632BEC"/>
    <w:rsid w:val="00632EBF"/>
    <w:rsid w:val="00640D1E"/>
    <w:rsid w:val="00642BBA"/>
    <w:rsid w:val="00646BDB"/>
    <w:rsid w:val="00646E17"/>
    <w:rsid w:val="00651145"/>
    <w:rsid w:val="006511A3"/>
    <w:rsid w:val="0065129B"/>
    <w:rsid w:val="00653FB4"/>
    <w:rsid w:val="00654D76"/>
    <w:rsid w:val="00656AC7"/>
    <w:rsid w:val="00661A16"/>
    <w:rsid w:val="00661F63"/>
    <w:rsid w:val="00675533"/>
    <w:rsid w:val="00676353"/>
    <w:rsid w:val="006770BC"/>
    <w:rsid w:val="00680186"/>
    <w:rsid w:val="006803FD"/>
    <w:rsid w:val="00683B48"/>
    <w:rsid w:val="00690DD0"/>
    <w:rsid w:val="0069591B"/>
    <w:rsid w:val="006963C4"/>
    <w:rsid w:val="00697FB0"/>
    <w:rsid w:val="006A0010"/>
    <w:rsid w:val="006A3FBC"/>
    <w:rsid w:val="006A420C"/>
    <w:rsid w:val="006A5B5B"/>
    <w:rsid w:val="006A5D75"/>
    <w:rsid w:val="006B0CD0"/>
    <w:rsid w:val="006B25DB"/>
    <w:rsid w:val="006B7D32"/>
    <w:rsid w:val="006B7DA7"/>
    <w:rsid w:val="006C0BED"/>
    <w:rsid w:val="006C0FA2"/>
    <w:rsid w:val="006C162D"/>
    <w:rsid w:val="006C18E4"/>
    <w:rsid w:val="006C5FD0"/>
    <w:rsid w:val="006C6621"/>
    <w:rsid w:val="006D1020"/>
    <w:rsid w:val="006D6F02"/>
    <w:rsid w:val="006E33D0"/>
    <w:rsid w:val="006E4B64"/>
    <w:rsid w:val="006E6871"/>
    <w:rsid w:val="00701FA9"/>
    <w:rsid w:val="00703408"/>
    <w:rsid w:val="007071FB"/>
    <w:rsid w:val="007074CD"/>
    <w:rsid w:val="0070777B"/>
    <w:rsid w:val="00710043"/>
    <w:rsid w:val="00713B8B"/>
    <w:rsid w:val="00714BB1"/>
    <w:rsid w:val="0072070D"/>
    <w:rsid w:val="007220E8"/>
    <w:rsid w:val="00735ABB"/>
    <w:rsid w:val="00737354"/>
    <w:rsid w:val="00741540"/>
    <w:rsid w:val="00746234"/>
    <w:rsid w:val="00746869"/>
    <w:rsid w:val="00747E2E"/>
    <w:rsid w:val="0075103C"/>
    <w:rsid w:val="00757C59"/>
    <w:rsid w:val="00757DEE"/>
    <w:rsid w:val="00757F8F"/>
    <w:rsid w:val="00761AAD"/>
    <w:rsid w:val="007638B4"/>
    <w:rsid w:val="00765F40"/>
    <w:rsid w:val="00767F0C"/>
    <w:rsid w:val="00771574"/>
    <w:rsid w:val="007731C7"/>
    <w:rsid w:val="00773A2E"/>
    <w:rsid w:val="007801E1"/>
    <w:rsid w:val="0078317C"/>
    <w:rsid w:val="00784232"/>
    <w:rsid w:val="00786E23"/>
    <w:rsid w:val="00793850"/>
    <w:rsid w:val="0079738B"/>
    <w:rsid w:val="007A0400"/>
    <w:rsid w:val="007A0895"/>
    <w:rsid w:val="007A1F0D"/>
    <w:rsid w:val="007A6641"/>
    <w:rsid w:val="007B43F8"/>
    <w:rsid w:val="007B44DD"/>
    <w:rsid w:val="007B6D51"/>
    <w:rsid w:val="007C0930"/>
    <w:rsid w:val="007C531A"/>
    <w:rsid w:val="007D2BA8"/>
    <w:rsid w:val="007D77B2"/>
    <w:rsid w:val="007E5B30"/>
    <w:rsid w:val="007E65E6"/>
    <w:rsid w:val="007E7324"/>
    <w:rsid w:val="007F379C"/>
    <w:rsid w:val="00801BE3"/>
    <w:rsid w:val="00802587"/>
    <w:rsid w:val="00804462"/>
    <w:rsid w:val="00806F81"/>
    <w:rsid w:val="00807CBE"/>
    <w:rsid w:val="00810418"/>
    <w:rsid w:val="0081229B"/>
    <w:rsid w:val="00813E2A"/>
    <w:rsid w:val="00820469"/>
    <w:rsid w:val="008211AD"/>
    <w:rsid w:val="00821F7B"/>
    <w:rsid w:val="00822ECA"/>
    <w:rsid w:val="008233F9"/>
    <w:rsid w:val="00824AA2"/>
    <w:rsid w:val="00825C3F"/>
    <w:rsid w:val="0082683E"/>
    <w:rsid w:val="0083464B"/>
    <w:rsid w:val="008356F6"/>
    <w:rsid w:val="00844493"/>
    <w:rsid w:val="00844B80"/>
    <w:rsid w:val="008465F8"/>
    <w:rsid w:val="008478EC"/>
    <w:rsid w:val="008507F6"/>
    <w:rsid w:val="00851888"/>
    <w:rsid w:val="00854E66"/>
    <w:rsid w:val="008628BF"/>
    <w:rsid w:val="008657FC"/>
    <w:rsid w:val="00872A4C"/>
    <w:rsid w:val="00875B37"/>
    <w:rsid w:val="00881B43"/>
    <w:rsid w:val="00882186"/>
    <w:rsid w:val="0088296A"/>
    <w:rsid w:val="008856A3"/>
    <w:rsid w:val="00890058"/>
    <w:rsid w:val="00891385"/>
    <w:rsid w:val="008928DA"/>
    <w:rsid w:val="00895E74"/>
    <w:rsid w:val="008A0D26"/>
    <w:rsid w:val="008A1201"/>
    <w:rsid w:val="008A3C13"/>
    <w:rsid w:val="008A3DCD"/>
    <w:rsid w:val="008A56DE"/>
    <w:rsid w:val="008A7CF0"/>
    <w:rsid w:val="008B158E"/>
    <w:rsid w:val="008B3C0F"/>
    <w:rsid w:val="008B62FD"/>
    <w:rsid w:val="008B7B64"/>
    <w:rsid w:val="008C114F"/>
    <w:rsid w:val="008C34FC"/>
    <w:rsid w:val="008C3D94"/>
    <w:rsid w:val="008C637E"/>
    <w:rsid w:val="008D0054"/>
    <w:rsid w:val="008D0AAF"/>
    <w:rsid w:val="008D59BF"/>
    <w:rsid w:val="008E61FA"/>
    <w:rsid w:val="008E734C"/>
    <w:rsid w:val="008E7CF7"/>
    <w:rsid w:val="008F10F6"/>
    <w:rsid w:val="008F2E4E"/>
    <w:rsid w:val="008F2E9D"/>
    <w:rsid w:val="008F30AB"/>
    <w:rsid w:val="008F40A1"/>
    <w:rsid w:val="008F4205"/>
    <w:rsid w:val="008F4AB4"/>
    <w:rsid w:val="00900457"/>
    <w:rsid w:val="0091724E"/>
    <w:rsid w:val="00917C41"/>
    <w:rsid w:val="00922C55"/>
    <w:rsid w:val="009232D7"/>
    <w:rsid w:val="0092408A"/>
    <w:rsid w:val="00925AA9"/>
    <w:rsid w:val="00933D1F"/>
    <w:rsid w:val="00933F57"/>
    <w:rsid w:val="0093664A"/>
    <w:rsid w:val="00942C9E"/>
    <w:rsid w:val="009456FE"/>
    <w:rsid w:val="00946FB9"/>
    <w:rsid w:val="00952EF1"/>
    <w:rsid w:val="00953A7B"/>
    <w:rsid w:val="00956446"/>
    <w:rsid w:val="00971C27"/>
    <w:rsid w:val="00981F94"/>
    <w:rsid w:val="00985E0A"/>
    <w:rsid w:val="0099251C"/>
    <w:rsid w:val="00995239"/>
    <w:rsid w:val="009969FD"/>
    <w:rsid w:val="009A189E"/>
    <w:rsid w:val="009A2ACA"/>
    <w:rsid w:val="009B018E"/>
    <w:rsid w:val="009B05AE"/>
    <w:rsid w:val="009B0AEB"/>
    <w:rsid w:val="009B2558"/>
    <w:rsid w:val="009B38F5"/>
    <w:rsid w:val="009B6585"/>
    <w:rsid w:val="009C225A"/>
    <w:rsid w:val="009C3ED5"/>
    <w:rsid w:val="009C777E"/>
    <w:rsid w:val="009C7F89"/>
    <w:rsid w:val="009D2274"/>
    <w:rsid w:val="009D32C4"/>
    <w:rsid w:val="009D3FBE"/>
    <w:rsid w:val="009D5B2D"/>
    <w:rsid w:val="009E047F"/>
    <w:rsid w:val="009E2FAB"/>
    <w:rsid w:val="009E3217"/>
    <w:rsid w:val="009F2237"/>
    <w:rsid w:val="009F4545"/>
    <w:rsid w:val="009F4786"/>
    <w:rsid w:val="009F7587"/>
    <w:rsid w:val="009F7610"/>
    <w:rsid w:val="00A01E3B"/>
    <w:rsid w:val="00A02F3C"/>
    <w:rsid w:val="00A0420D"/>
    <w:rsid w:val="00A054E4"/>
    <w:rsid w:val="00A0673B"/>
    <w:rsid w:val="00A21161"/>
    <w:rsid w:val="00A21EC6"/>
    <w:rsid w:val="00A21EE2"/>
    <w:rsid w:val="00A2249F"/>
    <w:rsid w:val="00A230E4"/>
    <w:rsid w:val="00A247F0"/>
    <w:rsid w:val="00A256DC"/>
    <w:rsid w:val="00A25E05"/>
    <w:rsid w:val="00A271FB"/>
    <w:rsid w:val="00A27729"/>
    <w:rsid w:val="00A33C20"/>
    <w:rsid w:val="00A35131"/>
    <w:rsid w:val="00A407E4"/>
    <w:rsid w:val="00A51AD7"/>
    <w:rsid w:val="00A61165"/>
    <w:rsid w:val="00A617ED"/>
    <w:rsid w:val="00A61CEA"/>
    <w:rsid w:val="00A644E7"/>
    <w:rsid w:val="00A64BCB"/>
    <w:rsid w:val="00A72E9A"/>
    <w:rsid w:val="00A74F84"/>
    <w:rsid w:val="00A7703C"/>
    <w:rsid w:val="00A91F0A"/>
    <w:rsid w:val="00A931EA"/>
    <w:rsid w:val="00AA073E"/>
    <w:rsid w:val="00AA2220"/>
    <w:rsid w:val="00AA44F7"/>
    <w:rsid w:val="00AB33D5"/>
    <w:rsid w:val="00AB3CE7"/>
    <w:rsid w:val="00AB518C"/>
    <w:rsid w:val="00AB6525"/>
    <w:rsid w:val="00AB723D"/>
    <w:rsid w:val="00AC038C"/>
    <w:rsid w:val="00AC5CD5"/>
    <w:rsid w:val="00AC77D7"/>
    <w:rsid w:val="00AD1F50"/>
    <w:rsid w:val="00AD5F11"/>
    <w:rsid w:val="00AE032C"/>
    <w:rsid w:val="00AE2F3A"/>
    <w:rsid w:val="00AF5F95"/>
    <w:rsid w:val="00AF7806"/>
    <w:rsid w:val="00B12F7F"/>
    <w:rsid w:val="00B151B8"/>
    <w:rsid w:val="00B17194"/>
    <w:rsid w:val="00B20A40"/>
    <w:rsid w:val="00B244DF"/>
    <w:rsid w:val="00B25155"/>
    <w:rsid w:val="00B330C9"/>
    <w:rsid w:val="00B37CB9"/>
    <w:rsid w:val="00B41514"/>
    <w:rsid w:val="00B4216A"/>
    <w:rsid w:val="00B43D2C"/>
    <w:rsid w:val="00B50324"/>
    <w:rsid w:val="00B53982"/>
    <w:rsid w:val="00B567CC"/>
    <w:rsid w:val="00B679B4"/>
    <w:rsid w:val="00B70725"/>
    <w:rsid w:val="00B70DA7"/>
    <w:rsid w:val="00B73150"/>
    <w:rsid w:val="00B7680A"/>
    <w:rsid w:val="00B76B6D"/>
    <w:rsid w:val="00B76C81"/>
    <w:rsid w:val="00B84A83"/>
    <w:rsid w:val="00B87D38"/>
    <w:rsid w:val="00BA29BD"/>
    <w:rsid w:val="00BA7CAE"/>
    <w:rsid w:val="00BB438F"/>
    <w:rsid w:val="00BB4A6A"/>
    <w:rsid w:val="00BC5043"/>
    <w:rsid w:val="00BC6F74"/>
    <w:rsid w:val="00BD159D"/>
    <w:rsid w:val="00BD377B"/>
    <w:rsid w:val="00BD4AE3"/>
    <w:rsid w:val="00BD4D10"/>
    <w:rsid w:val="00BD5D4A"/>
    <w:rsid w:val="00BD65D0"/>
    <w:rsid w:val="00BD6DE7"/>
    <w:rsid w:val="00BD728C"/>
    <w:rsid w:val="00BE1A78"/>
    <w:rsid w:val="00BE4409"/>
    <w:rsid w:val="00BE6380"/>
    <w:rsid w:val="00BF3183"/>
    <w:rsid w:val="00BF46AB"/>
    <w:rsid w:val="00BF5292"/>
    <w:rsid w:val="00BF6847"/>
    <w:rsid w:val="00C04376"/>
    <w:rsid w:val="00C06E9E"/>
    <w:rsid w:val="00C073E3"/>
    <w:rsid w:val="00C079AB"/>
    <w:rsid w:val="00C104E6"/>
    <w:rsid w:val="00C105E1"/>
    <w:rsid w:val="00C17D81"/>
    <w:rsid w:val="00C20344"/>
    <w:rsid w:val="00C23E3D"/>
    <w:rsid w:val="00C365C9"/>
    <w:rsid w:val="00C412E0"/>
    <w:rsid w:val="00C41D6B"/>
    <w:rsid w:val="00C42548"/>
    <w:rsid w:val="00C468CA"/>
    <w:rsid w:val="00C4778B"/>
    <w:rsid w:val="00C52965"/>
    <w:rsid w:val="00C54976"/>
    <w:rsid w:val="00C612F9"/>
    <w:rsid w:val="00C67280"/>
    <w:rsid w:val="00C67BA3"/>
    <w:rsid w:val="00C73CD2"/>
    <w:rsid w:val="00C75513"/>
    <w:rsid w:val="00C75E49"/>
    <w:rsid w:val="00C76A88"/>
    <w:rsid w:val="00C77F62"/>
    <w:rsid w:val="00C8311A"/>
    <w:rsid w:val="00C831FD"/>
    <w:rsid w:val="00C85004"/>
    <w:rsid w:val="00C858F0"/>
    <w:rsid w:val="00C954D5"/>
    <w:rsid w:val="00C97A99"/>
    <w:rsid w:val="00CB4FB8"/>
    <w:rsid w:val="00CB7283"/>
    <w:rsid w:val="00CC04C8"/>
    <w:rsid w:val="00CC12E2"/>
    <w:rsid w:val="00CC1AD2"/>
    <w:rsid w:val="00CC6B36"/>
    <w:rsid w:val="00CD12EE"/>
    <w:rsid w:val="00CD38B2"/>
    <w:rsid w:val="00CD434A"/>
    <w:rsid w:val="00CE000E"/>
    <w:rsid w:val="00CE177F"/>
    <w:rsid w:val="00CE50CB"/>
    <w:rsid w:val="00CF1116"/>
    <w:rsid w:val="00CF191F"/>
    <w:rsid w:val="00CF7011"/>
    <w:rsid w:val="00CF7BB5"/>
    <w:rsid w:val="00D02E18"/>
    <w:rsid w:val="00D057FB"/>
    <w:rsid w:val="00D1434D"/>
    <w:rsid w:val="00D154F0"/>
    <w:rsid w:val="00D21A6C"/>
    <w:rsid w:val="00D24688"/>
    <w:rsid w:val="00D35583"/>
    <w:rsid w:val="00D40BB3"/>
    <w:rsid w:val="00D41FB6"/>
    <w:rsid w:val="00D45524"/>
    <w:rsid w:val="00D51C9A"/>
    <w:rsid w:val="00D52346"/>
    <w:rsid w:val="00D55065"/>
    <w:rsid w:val="00D579AE"/>
    <w:rsid w:val="00D60F76"/>
    <w:rsid w:val="00D61A93"/>
    <w:rsid w:val="00D64053"/>
    <w:rsid w:val="00D65B70"/>
    <w:rsid w:val="00D71081"/>
    <w:rsid w:val="00D731CF"/>
    <w:rsid w:val="00D74490"/>
    <w:rsid w:val="00D80DB8"/>
    <w:rsid w:val="00D86689"/>
    <w:rsid w:val="00D879F4"/>
    <w:rsid w:val="00D92DBD"/>
    <w:rsid w:val="00D94A1F"/>
    <w:rsid w:val="00D94E73"/>
    <w:rsid w:val="00D95E74"/>
    <w:rsid w:val="00D978B9"/>
    <w:rsid w:val="00DA0DD6"/>
    <w:rsid w:val="00DA7DF3"/>
    <w:rsid w:val="00DB17F8"/>
    <w:rsid w:val="00DB190A"/>
    <w:rsid w:val="00DB34D2"/>
    <w:rsid w:val="00DB35D5"/>
    <w:rsid w:val="00DB567E"/>
    <w:rsid w:val="00DC628E"/>
    <w:rsid w:val="00DD1B99"/>
    <w:rsid w:val="00DD200D"/>
    <w:rsid w:val="00DD4F45"/>
    <w:rsid w:val="00DD6910"/>
    <w:rsid w:val="00DE1A7D"/>
    <w:rsid w:val="00DE1F08"/>
    <w:rsid w:val="00DE4BAC"/>
    <w:rsid w:val="00DE67B4"/>
    <w:rsid w:val="00DE7403"/>
    <w:rsid w:val="00DF1C87"/>
    <w:rsid w:val="00DF63B9"/>
    <w:rsid w:val="00E16BE6"/>
    <w:rsid w:val="00E33082"/>
    <w:rsid w:val="00E34F36"/>
    <w:rsid w:val="00E367E7"/>
    <w:rsid w:val="00E36937"/>
    <w:rsid w:val="00E36D9E"/>
    <w:rsid w:val="00E37ACF"/>
    <w:rsid w:val="00E40758"/>
    <w:rsid w:val="00E42EFB"/>
    <w:rsid w:val="00E456AF"/>
    <w:rsid w:val="00E45996"/>
    <w:rsid w:val="00E46164"/>
    <w:rsid w:val="00E50767"/>
    <w:rsid w:val="00E50AA4"/>
    <w:rsid w:val="00E53DA9"/>
    <w:rsid w:val="00E557EA"/>
    <w:rsid w:val="00E57A7D"/>
    <w:rsid w:val="00E57AA6"/>
    <w:rsid w:val="00E65756"/>
    <w:rsid w:val="00E65BFB"/>
    <w:rsid w:val="00E66474"/>
    <w:rsid w:val="00E70988"/>
    <w:rsid w:val="00E72F4C"/>
    <w:rsid w:val="00E7736E"/>
    <w:rsid w:val="00E8230B"/>
    <w:rsid w:val="00E8240A"/>
    <w:rsid w:val="00E83CEF"/>
    <w:rsid w:val="00E95802"/>
    <w:rsid w:val="00E95CB6"/>
    <w:rsid w:val="00E978A1"/>
    <w:rsid w:val="00EA34AA"/>
    <w:rsid w:val="00EA3A59"/>
    <w:rsid w:val="00EA68D1"/>
    <w:rsid w:val="00EB4119"/>
    <w:rsid w:val="00EB4A4B"/>
    <w:rsid w:val="00EB60C9"/>
    <w:rsid w:val="00EB6B30"/>
    <w:rsid w:val="00ED027B"/>
    <w:rsid w:val="00ED0589"/>
    <w:rsid w:val="00ED55BA"/>
    <w:rsid w:val="00ED65F5"/>
    <w:rsid w:val="00ED73DC"/>
    <w:rsid w:val="00EE2299"/>
    <w:rsid w:val="00EE4EAA"/>
    <w:rsid w:val="00EE7903"/>
    <w:rsid w:val="00EE79A7"/>
    <w:rsid w:val="00EF1CE3"/>
    <w:rsid w:val="00EF4755"/>
    <w:rsid w:val="00EF4926"/>
    <w:rsid w:val="00EF4DD5"/>
    <w:rsid w:val="00F0284F"/>
    <w:rsid w:val="00F0624D"/>
    <w:rsid w:val="00F07CFC"/>
    <w:rsid w:val="00F11137"/>
    <w:rsid w:val="00F12EF1"/>
    <w:rsid w:val="00F13699"/>
    <w:rsid w:val="00F13967"/>
    <w:rsid w:val="00F23585"/>
    <w:rsid w:val="00F2367D"/>
    <w:rsid w:val="00F2544A"/>
    <w:rsid w:val="00F25BC1"/>
    <w:rsid w:val="00F32AE1"/>
    <w:rsid w:val="00F34824"/>
    <w:rsid w:val="00F36C82"/>
    <w:rsid w:val="00F37195"/>
    <w:rsid w:val="00F42675"/>
    <w:rsid w:val="00F42F2A"/>
    <w:rsid w:val="00F43CC7"/>
    <w:rsid w:val="00F46E4A"/>
    <w:rsid w:val="00F47932"/>
    <w:rsid w:val="00F47B2F"/>
    <w:rsid w:val="00F50597"/>
    <w:rsid w:val="00F51F2C"/>
    <w:rsid w:val="00F55792"/>
    <w:rsid w:val="00F60B44"/>
    <w:rsid w:val="00F643CE"/>
    <w:rsid w:val="00F6781A"/>
    <w:rsid w:val="00F70A43"/>
    <w:rsid w:val="00F733AF"/>
    <w:rsid w:val="00F7533C"/>
    <w:rsid w:val="00F76F35"/>
    <w:rsid w:val="00F9273B"/>
    <w:rsid w:val="00F934EB"/>
    <w:rsid w:val="00FA2B57"/>
    <w:rsid w:val="00FB376D"/>
    <w:rsid w:val="00FB4069"/>
    <w:rsid w:val="00FC140F"/>
    <w:rsid w:val="00FC1F3D"/>
    <w:rsid w:val="00FD10E9"/>
    <w:rsid w:val="00FD114A"/>
    <w:rsid w:val="00FE265B"/>
    <w:rsid w:val="00FE26DB"/>
    <w:rsid w:val="00FE5927"/>
    <w:rsid w:val="00FF3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A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pt-BR" w:eastAsia="pt-B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rPr>
      <w:rFonts w:cs="Times New Roman"/>
    </w:rPr>
  </w:style>
  <w:style w:type="character" w:styleId="Refdecomentrio">
    <w:name w:val="annotation reference"/>
    <w:semiHidden/>
    <w:rPr>
      <w:rFonts w:cs="Times New Roman"/>
      <w:sz w:val="16"/>
      <w:szCs w:val="16"/>
    </w:rPr>
  </w:style>
  <w:style w:type="character" w:customStyle="1" w:styleId="TextodecomentrioChar">
    <w:name w:val="Texto de comentário Char"/>
    <w:link w:val="Textodecomentrio"/>
    <w:semiHidden/>
    <w:locked/>
    <w:rPr>
      <w:rFonts w:cs="Times New Roman"/>
      <w:sz w:val="20"/>
      <w:szCs w:val="20"/>
    </w:rPr>
  </w:style>
  <w:style w:type="character" w:customStyle="1" w:styleId="AssuntodocomentrioChar">
    <w:name w:val="Assunto do comentário Char"/>
    <w:link w:val="Assuntodocomentrio"/>
    <w:semiHidden/>
    <w:locked/>
    <w:rPr>
      <w:rFonts w:cs="Times New Roman"/>
      <w:b/>
      <w:bCs/>
      <w:sz w:val="20"/>
      <w:szCs w:val="20"/>
    </w:rPr>
  </w:style>
  <w:style w:type="character" w:customStyle="1" w:styleId="TextodebaloChar">
    <w:name w:val="Texto de balão Char"/>
    <w:link w:val="Textodebalo"/>
    <w:semiHidden/>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Pr>
      <w:rFonts w:cs="Times New Roman"/>
      <w:color w:val="0000FF"/>
      <w:u w:val="single"/>
    </w:rPr>
  </w:style>
  <w:style w:type="paragraph" w:customStyle="1" w:styleId="Ttulo1">
    <w:name w:val="Título1"/>
    <w:basedOn w:val="Normal"/>
    <w:next w:val="Corpodotexto"/>
    <w:rsid w:val="00055351"/>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rPr>
      <w:rFonts w:cs="FreeSans"/>
    </w:rPr>
  </w:style>
  <w:style w:type="paragraph" w:customStyle="1" w:styleId="Legenda1">
    <w:name w:val="Legenda1"/>
    <w:basedOn w:val="Normal"/>
    <w:rsid w:val="00055351"/>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hAnsi="Liberation Sans" w:cs="FreeSans"/>
      <w:sz w:val="28"/>
      <w:szCs w:val="28"/>
    </w:rPr>
  </w:style>
  <w:style w:type="paragraph" w:styleId="Legenda">
    <w:name w:val="caption"/>
    <w:basedOn w:val="Normal"/>
    <w:qFormat/>
    <w:pPr>
      <w:suppressLineNumbers/>
      <w:spacing w:before="120" w:after="120"/>
    </w:pPr>
    <w:rPr>
      <w:rFonts w:cs="FreeSans"/>
      <w:i/>
      <w:iCs/>
      <w:sz w:val="24"/>
      <w:szCs w:val="24"/>
    </w:rPr>
  </w:style>
  <w:style w:type="paragraph" w:styleId="NormalWeb">
    <w:name w:val="Normal (Web)"/>
    <w:basedOn w:val="Normal"/>
    <w:semiHidden/>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pPr>
      <w:spacing w:line="240" w:lineRule="auto"/>
    </w:pPr>
    <w:rPr>
      <w:sz w:val="20"/>
      <w:szCs w:val="20"/>
    </w:rPr>
  </w:style>
  <w:style w:type="paragraph" w:styleId="Assuntodocomentrio">
    <w:name w:val="annotation subject"/>
    <w:basedOn w:val="Textodecomentrio"/>
    <w:link w:val="AssuntodocomentrioChar"/>
    <w:semiHidden/>
    <w:rPr>
      <w:b/>
      <w:bCs/>
    </w:rPr>
  </w:style>
  <w:style w:type="paragraph" w:styleId="Textodebalo">
    <w:name w:val="Balloon Text"/>
    <w:basedOn w:val="Normal"/>
    <w:link w:val="TextodebaloChar"/>
    <w:semiHidden/>
    <w:pPr>
      <w:spacing w:after="0" w:line="240" w:lineRule="auto"/>
    </w:pPr>
    <w:rPr>
      <w:rFonts w:ascii="Segoe UI" w:hAnsi="Segoe UI" w:cs="Segoe UI"/>
      <w:sz w:val="18"/>
      <w:szCs w:val="18"/>
    </w:rPr>
  </w:style>
  <w:style w:type="paragraph" w:customStyle="1" w:styleId="ListParagraph1">
    <w:name w:val="List Paragraph1"/>
    <w:basedOn w:val="Normal"/>
    <w:pPr>
      <w:ind w:left="720"/>
      <w:contextualSpacing/>
    </w:pPr>
  </w:style>
  <w:style w:type="table" w:customStyle="1" w:styleId="TabelaSimples21">
    <w:name w:val="Tabela Simples 21"/>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styleId="Cabealho">
    <w:name w:val="header"/>
    <w:basedOn w:val="Normal"/>
    <w:link w:val="CabealhoChar"/>
    <w:rsid w:val="007A1F0D"/>
    <w:pPr>
      <w:tabs>
        <w:tab w:val="center" w:pos="4252"/>
        <w:tab w:val="right" w:pos="8504"/>
      </w:tabs>
    </w:pPr>
  </w:style>
  <w:style w:type="character" w:customStyle="1" w:styleId="CabealhoChar">
    <w:name w:val="Cabeçalho Char"/>
    <w:link w:val="Cabealho"/>
    <w:rsid w:val="007A1F0D"/>
    <w:rPr>
      <w:rFonts w:eastAsia="Times New Roman"/>
      <w:sz w:val="22"/>
      <w:szCs w:val="22"/>
      <w:lang w:eastAsia="en-US"/>
    </w:rPr>
  </w:style>
  <w:style w:type="paragraph" w:styleId="Rodap">
    <w:name w:val="footer"/>
    <w:basedOn w:val="Normal"/>
    <w:link w:val="RodapChar"/>
    <w:rsid w:val="007A1F0D"/>
    <w:pPr>
      <w:tabs>
        <w:tab w:val="center" w:pos="4252"/>
        <w:tab w:val="right" w:pos="8504"/>
      </w:tabs>
    </w:pPr>
  </w:style>
  <w:style w:type="character" w:customStyle="1" w:styleId="RodapChar">
    <w:name w:val="Rodapé Char"/>
    <w:link w:val="Rodap"/>
    <w:rsid w:val="007A1F0D"/>
    <w:rPr>
      <w:rFonts w:eastAsia="Times New Roman"/>
      <w:sz w:val="22"/>
      <w:szCs w:val="22"/>
      <w:lang w:eastAsia="en-US"/>
    </w:rPr>
  </w:style>
  <w:style w:type="paragraph" w:customStyle="1" w:styleId="ListaMdia1-nfase41">
    <w:name w:val="Lista Média 1 - Ênfase 41"/>
    <w:hidden/>
    <w:uiPriority w:val="99"/>
    <w:semiHidden/>
    <w:rsid w:val="00C858F0"/>
    <w:rPr>
      <w:rFonts w:eastAsia="Times New Roman"/>
      <w:sz w:val="22"/>
      <w:szCs w:val="22"/>
      <w:lang w:eastAsia="en-US"/>
    </w:rPr>
  </w:style>
  <w:style w:type="table" w:styleId="Tabelacomgrade">
    <w:name w:val="Table Grid"/>
    <w:basedOn w:val="Tabelanormal"/>
    <w:uiPriority w:val="59"/>
    <w:locked/>
    <w:rsid w:val="00995239"/>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71"/>
    <w:unhideWhenUsed/>
    <w:rsid w:val="00C612F9"/>
    <w:rPr>
      <w:rFonts w:eastAsia="Times New Roman"/>
      <w:sz w:val="22"/>
      <w:szCs w:val="22"/>
      <w:lang w:eastAsia="en-US"/>
    </w:rPr>
  </w:style>
  <w:style w:type="character" w:styleId="Hyperlink">
    <w:name w:val="Hyperlink"/>
    <w:rsid w:val="009E047F"/>
    <w:rPr>
      <w:color w:val="0000FF"/>
      <w:u w:val="single"/>
    </w:rPr>
  </w:style>
  <w:style w:type="character" w:customStyle="1" w:styleId="UnresolvedMention">
    <w:name w:val="Unresolved Mention"/>
    <w:basedOn w:val="Fontepargpadro"/>
    <w:uiPriority w:val="99"/>
    <w:semiHidden/>
    <w:unhideWhenUsed/>
    <w:rsid w:val="005851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pt-BR" w:eastAsia="pt-B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rPr>
      <w:rFonts w:cs="Times New Roman"/>
    </w:rPr>
  </w:style>
  <w:style w:type="character" w:styleId="Refdecomentrio">
    <w:name w:val="annotation reference"/>
    <w:semiHidden/>
    <w:rPr>
      <w:rFonts w:cs="Times New Roman"/>
      <w:sz w:val="16"/>
      <w:szCs w:val="16"/>
    </w:rPr>
  </w:style>
  <w:style w:type="character" w:customStyle="1" w:styleId="TextodecomentrioChar">
    <w:name w:val="Texto de comentário Char"/>
    <w:link w:val="Textodecomentrio"/>
    <w:semiHidden/>
    <w:locked/>
    <w:rPr>
      <w:rFonts w:cs="Times New Roman"/>
      <w:sz w:val="20"/>
      <w:szCs w:val="20"/>
    </w:rPr>
  </w:style>
  <w:style w:type="character" w:customStyle="1" w:styleId="AssuntodocomentrioChar">
    <w:name w:val="Assunto do comentário Char"/>
    <w:link w:val="Assuntodocomentrio"/>
    <w:semiHidden/>
    <w:locked/>
    <w:rPr>
      <w:rFonts w:cs="Times New Roman"/>
      <w:b/>
      <w:bCs/>
      <w:sz w:val="20"/>
      <w:szCs w:val="20"/>
    </w:rPr>
  </w:style>
  <w:style w:type="character" w:customStyle="1" w:styleId="TextodebaloChar">
    <w:name w:val="Texto de balão Char"/>
    <w:link w:val="Textodebalo"/>
    <w:semiHidden/>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Pr>
      <w:rFonts w:cs="Times New Roman"/>
      <w:color w:val="0000FF"/>
      <w:u w:val="single"/>
    </w:rPr>
  </w:style>
  <w:style w:type="paragraph" w:customStyle="1" w:styleId="Ttulo1">
    <w:name w:val="Título1"/>
    <w:basedOn w:val="Normal"/>
    <w:next w:val="Corpodotexto"/>
    <w:rsid w:val="00055351"/>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rPr>
      <w:rFonts w:cs="FreeSans"/>
    </w:rPr>
  </w:style>
  <w:style w:type="paragraph" w:customStyle="1" w:styleId="Legenda1">
    <w:name w:val="Legenda1"/>
    <w:basedOn w:val="Normal"/>
    <w:rsid w:val="00055351"/>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hAnsi="Liberation Sans" w:cs="FreeSans"/>
      <w:sz w:val="28"/>
      <w:szCs w:val="28"/>
    </w:rPr>
  </w:style>
  <w:style w:type="paragraph" w:styleId="Legenda">
    <w:name w:val="caption"/>
    <w:basedOn w:val="Normal"/>
    <w:qFormat/>
    <w:pPr>
      <w:suppressLineNumbers/>
      <w:spacing w:before="120" w:after="120"/>
    </w:pPr>
    <w:rPr>
      <w:rFonts w:cs="FreeSans"/>
      <w:i/>
      <w:iCs/>
      <w:sz w:val="24"/>
      <w:szCs w:val="24"/>
    </w:rPr>
  </w:style>
  <w:style w:type="paragraph" w:styleId="NormalWeb">
    <w:name w:val="Normal (Web)"/>
    <w:basedOn w:val="Normal"/>
    <w:semiHidden/>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pPr>
      <w:spacing w:line="240" w:lineRule="auto"/>
    </w:pPr>
    <w:rPr>
      <w:sz w:val="20"/>
      <w:szCs w:val="20"/>
    </w:rPr>
  </w:style>
  <w:style w:type="paragraph" w:styleId="Assuntodocomentrio">
    <w:name w:val="annotation subject"/>
    <w:basedOn w:val="Textodecomentrio"/>
    <w:link w:val="AssuntodocomentrioChar"/>
    <w:semiHidden/>
    <w:rPr>
      <w:b/>
      <w:bCs/>
    </w:rPr>
  </w:style>
  <w:style w:type="paragraph" w:styleId="Textodebalo">
    <w:name w:val="Balloon Text"/>
    <w:basedOn w:val="Normal"/>
    <w:link w:val="TextodebaloChar"/>
    <w:semiHidden/>
    <w:pPr>
      <w:spacing w:after="0" w:line="240" w:lineRule="auto"/>
    </w:pPr>
    <w:rPr>
      <w:rFonts w:ascii="Segoe UI" w:hAnsi="Segoe UI" w:cs="Segoe UI"/>
      <w:sz w:val="18"/>
      <w:szCs w:val="18"/>
    </w:rPr>
  </w:style>
  <w:style w:type="paragraph" w:customStyle="1" w:styleId="ListParagraph1">
    <w:name w:val="List Paragraph1"/>
    <w:basedOn w:val="Normal"/>
    <w:pPr>
      <w:ind w:left="720"/>
      <w:contextualSpacing/>
    </w:pPr>
  </w:style>
  <w:style w:type="table" w:customStyle="1" w:styleId="TabelaSimples21">
    <w:name w:val="Tabela Simples 21"/>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styleId="Cabealho">
    <w:name w:val="header"/>
    <w:basedOn w:val="Normal"/>
    <w:link w:val="CabealhoChar"/>
    <w:rsid w:val="007A1F0D"/>
    <w:pPr>
      <w:tabs>
        <w:tab w:val="center" w:pos="4252"/>
        <w:tab w:val="right" w:pos="8504"/>
      </w:tabs>
    </w:pPr>
  </w:style>
  <w:style w:type="character" w:customStyle="1" w:styleId="CabealhoChar">
    <w:name w:val="Cabeçalho Char"/>
    <w:link w:val="Cabealho"/>
    <w:rsid w:val="007A1F0D"/>
    <w:rPr>
      <w:rFonts w:eastAsia="Times New Roman"/>
      <w:sz w:val="22"/>
      <w:szCs w:val="22"/>
      <w:lang w:eastAsia="en-US"/>
    </w:rPr>
  </w:style>
  <w:style w:type="paragraph" w:styleId="Rodap">
    <w:name w:val="footer"/>
    <w:basedOn w:val="Normal"/>
    <w:link w:val="RodapChar"/>
    <w:rsid w:val="007A1F0D"/>
    <w:pPr>
      <w:tabs>
        <w:tab w:val="center" w:pos="4252"/>
        <w:tab w:val="right" w:pos="8504"/>
      </w:tabs>
    </w:pPr>
  </w:style>
  <w:style w:type="character" w:customStyle="1" w:styleId="RodapChar">
    <w:name w:val="Rodapé Char"/>
    <w:link w:val="Rodap"/>
    <w:rsid w:val="007A1F0D"/>
    <w:rPr>
      <w:rFonts w:eastAsia="Times New Roman"/>
      <w:sz w:val="22"/>
      <w:szCs w:val="22"/>
      <w:lang w:eastAsia="en-US"/>
    </w:rPr>
  </w:style>
  <w:style w:type="paragraph" w:customStyle="1" w:styleId="ListaMdia1-nfase41">
    <w:name w:val="Lista Média 1 - Ênfase 41"/>
    <w:hidden/>
    <w:uiPriority w:val="99"/>
    <w:semiHidden/>
    <w:rsid w:val="00C858F0"/>
    <w:rPr>
      <w:rFonts w:eastAsia="Times New Roman"/>
      <w:sz w:val="22"/>
      <w:szCs w:val="22"/>
      <w:lang w:eastAsia="en-US"/>
    </w:rPr>
  </w:style>
  <w:style w:type="table" w:styleId="Tabelacomgrade">
    <w:name w:val="Table Grid"/>
    <w:basedOn w:val="Tabelanormal"/>
    <w:uiPriority w:val="59"/>
    <w:locked/>
    <w:rsid w:val="00995239"/>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71"/>
    <w:unhideWhenUsed/>
    <w:rsid w:val="00C612F9"/>
    <w:rPr>
      <w:rFonts w:eastAsia="Times New Roman"/>
      <w:sz w:val="22"/>
      <w:szCs w:val="22"/>
      <w:lang w:eastAsia="en-US"/>
    </w:rPr>
  </w:style>
  <w:style w:type="character" w:styleId="Hyperlink">
    <w:name w:val="Hyperlink"/>
    <w:rsid w:val="009E047F"/>
    <w:rPr>
      <w:color w:val="0000FF"/>
      <w:u w:val="single"/>
    </w:rPr>
  </w:style>
  <w:style w:type="character" w:customStyle="1" w:styleId="UnresolvedMention">
    <w:name w:val="Unresolved Mention"/>
    <w:basedOn w:val="Fontepargpadro"/>
    <w:uiPriority w:val="99"/>
    <w:semiHidden/>
    <w:unhideWhenUsed/>
    <w:rsid w:val="00585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62189">
      <w:bodyDiv w:val="1"/>
      <w:marLeft w:val="0"/>
      <w:marRight w:val="0"/>
      <w:marTop w:val="0"/>
      <w:marBottom w:val="0"/>
      <w:divBdr>
        <w:top w:val="none" w:sz="0" w:space="0" w:color="auto"/>
        <w:left w:val="none" w:sz="0" w:space="0" w:color="auto"/>
        <w:bottom w:val="none" w:sz="0" w:space="0" w:color="auto"/>
        <w:right w:val="none" w:sz="0" w:space="0" w:color="auto"/>
      </w:divBdr>
    </w:div>
    <w:div w:id="9236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B0EA7-ABDB-4747-8E53-620093F6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16</Pages>
  <Words>12328</Words>
  <Characters>66573</Characters>
  <Application>Microsoft Office Word</Application>
  <DocSecurity>0</DocSecurity>
  <Lines>554</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Functional and Taxonomic Beta diversity in headwater streams of Parana and Paraguay Basins</vt:lpstr>
      <vt:lpstr>Functional and Taxonomic Beta diversity in headwater streams of Parana and Paraguay Basins</vt:lpstr>
    </vt:vector>
  </TitlesOfParts>
  <Company/>
  <LinksUpToDate>false</LinksUpToDate>
  <CharactersWithSpaces>78744</CharactersWithSpaces>
  <SharedDoc>false</SharedDoc>
  <HLinks>
    <vt:vector size="6" baseType="variant">
      <vt:variant>
        <vt:i4>1638420</vt:i4>
      </vt:variant>
      <vt:variant>
        <vt:i4>0</vt:i4>
      </vt:variant>
      <vt:variant>
        <vt:i4>0</vt:i4>
      </vt:variant>
      <vt:variant>
        <vt:i4>5</vt:i4>
      </vt:variant>
      <vt:variant>
        <vt:lpwstr>https://www.elsevier.com/journals/acta-oecologica/1146-609x/guide-for-authors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cp:keywords/>
  <dc:description/>
  <cp:lastModifiedBy>Wagner Vicentin</cp:lastModifiedBy>
  <cp:revision>363</cp:revision>
  <dcterms:created xsi:type="dcterms:W3CDTF">2019-11-01T17:36:00Z</dcterms:created>
  <dcterms:modified xsi:type="dcterms:W3CDTF">2020-04-30T17:57:00Z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http://www.zotero.org/styles/harvard-cite-them-right</vt:lpwstr>
  </property>
  <property fmtid="{D5CDD505-2E9C-101B-9397-08002B2CF9AE}" pid="9" name="Mendeley Recent Style Name 0_1">
    <vt:lpwstr>Cite Them Right 10th edition - Harvard</vt:lpwstr>
  </property>
  <property fmtid="{D5CDD505-2E9C-101B-9397-08002B2CF9AE}" pid="10" name="Mendeley Recent Style Id 1_1">
    <vt:lpwstr>http://www.zotero.org/styles/ecography</vt:lpwstr>
  </property>
  <property fmtid="{D5CDD505-2E9C-101B-9397-08002B2CF9AE}" pid="11" name="Mendeley Recent Style Name 1_1">
    <vt:lpwstr>Ecography</vt:lpwstr>
  </property>
  <property fmtid="{D5CDD505-2E9C-101B-9397-08002B2CF9AE}" pid="12" name="Mendeley Recent Style Id 2_1">
    <vt:lpwstr>http://www.zotero.org/styles/ecological-indicators</vt:lpwstr>
  </property>
  <property fmtid="{D5CDD505-2E9C-101B-9397-08002B2CF9AE}" pid="13" name="Mendeley Recent Style Name 2_1">
    <vt:lpwstr>Ecological Indicators</vt:lpwstr>
  </property>
  <property fmtid="{D5CDD505-2E9C-101B-9397-08002B2CF9AE}" pid="14" name="Mendeley Recent Style Id 3_1">
    <vt:lpwstr>http://www.zotero.org/styles/ecology</vt:lpwstr>
  </property>
  <property fmtid="{D5CDD505-2E9C-101B-9397-08002B2CF9AE}" pid="15" name="Mendeley Recent Style Name 3_1">
    <vt:lpwstr>Ecology</vt:lpwstr>
  </property>
  <property fmtid="{D5CDD505-2E9C-101B-9397-08002B2CF9AE}" pid="16" name="Mendeley Recent Style Id 4_1">
    <vt:lpwstr>http://www.zotero.org/styles/elsevier-vancouver</vt:lpwstr>
  </property>
  <property fmtid="{D5CDD505-2E9C-101B-9397-08002B2CF9AE}" pid="17" name="Mendeley Recent Style Name 4_1">
    <vt:lpwstr>Elsevier - Vancouver</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http://www.zotero.org/styles/oecologia</vt:lpwstr>
  </property>
  <property fmtid="{D5CDD505-2E9C-101B-9397-08002B2CF9AE}" pid="23" name="Mendeley Recent Style Name 7_1">
    <vt:lpwstr>Oecologia</vt:lpwstr>
  </property>
  <property fmtid="{D5CDD505-2E9C-101B-9397-08002B2CF9AE}" pid="24" name="Mendeley Recent Style Id 8_1">
    <vt:lpwstr>http://www.zotero.org/styles/oikos</vt:lpwstr>
  </property>
  <property fmtid="{D5CDD505-2E9C-101B-9397-08002B2CF9AE}" pid="25" name="Mendeley Recent Style Name 8_1">
    <vt:lpwstr>Oikos</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5dcd8991-9fd4-323d-aec5-c93fff0cdbf2</vt:lpwstr>
  </property>
  <property fmtid="{D5CDD505-2E9C-101B-9397-08002B2CF9AE}" pid="30" name="Mendeley Citation Style_1">
    <vt:lpwstr>http://www.zotero.org/styles/vancouver</vt:lpwstr>
  </property>
</Properties>
</file>